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4E60D" w14:textId="77777777" w:rsidR="00F2409C" w:rsidRDefault="00F2409C" w:rsidP="00985EB0">
      <w:pPr>
        <w:pStyle w:val="Default"/>
        <w:rPr>
          <w:rFonts w:ascii="Meiryo UI" w:eastAsia="Meiryo UI" w:hAnsi="Meiryo UI" w:cs="Times New Roman"/>
          <w:color w:val="auto"/>
          <w:sz w:val="72"/>
          <w:szCs w:val="72"/>
        </w:rPr>
      </w:pPr>
      <w:bookmarkStart w:id="0" w:name="_Hlk37614903"/>
    </w:p>
    <w:p w14:paraId="78FEC301" w14:textId="5C7E3C87" w:rsidR="00EC7071" w:rsidRDefault="00F2409C" w:rsidP="00985EB0">
      <w:pPr>
        <w:pStyle w:val="Default"/>
        <w:rPr>
          <w:rFonts w:ascii="Meiryo UI" w:eastAsia="Meiryo UI" w:hAnsi="Meiryo UI" w:cs="Times New Roman"/>
          <w:color w:val="auto"/>
          <w:sz w:val="72"/>
          <w:szCs w:val="72"/>
        </w:rPr>
      </w:pPr>
      <w:r>
        <w:rPr>
          <w:rFonts w:ascii="Meiryo UI" w:eastAsia="Meiryo UI" w:hAnsi="Meiryo UI" w:cs="Tahoma"/>
          <w:noProof/>
        </w:rPr>
        <w:drawing>
          <wp:anchor distT="0" distB="0" distL="114300" distR="114300" simplePos="0" relativeHeight="251805184" behindDoc="0" locked="0" layoutInCell="1" allowOverlap="1" wp14:anchorId="1DEDAD48" wp14:editId="72ACFA69">
            <wp:simplePos x="0" y="0"/>
            <wp:positionH relativeFrom="column">
              <wp:posOffset>2209800</wp:posOffset>
            </wp:positionH>
            <wp:positionV relativeFrom="paragraph">
              <wp:posOffset>-181610</wp:posOffset>
            </wp:positionV>
            <wp:extent cx="1499870" cy="105854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987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BEE47" w14:textId="755A66D9" w:rsidR="006213B5" w:rsidRPr="006213B5" w:rsidRDefault="000F7721" w:rsidP="000F7721">
      <w:pPr>
        <w:pStyle w:val="Default"/>
        <w:ind w:firstLineChars="39" w:firstLine="281"/>
        <w:jc w:val="center"/>
        <w:rPr>
          <w:rFonts w:ascii="Meiryo UI" w:eastAsia="Meiryo UI" w:hAnsi="Meiryo UI" w:cs="Times New Roman"/>
          <w:color w:val="auto"/>
          <w:sz w:val="72"/>
          <w:szCs w:val="72"/>
        </w:rPr>
      </w:pPr>
      <w:r>
        <w:rPr>
          <w:rFonts w:ascii="Meiryo UI" w:eastAsia="Meiryo UI" w:hAnsi="Meiryo UI" w:cs="Times New Roman" w:hint="eastAsia"/>
          <w:color w:val="auto"/>
          <w:sz w:val="72"/>
          <w:szCs w:val="72"/>
        </w:rPr>
        <w:t>Robo</w:t>
      </w:r>
      <w:r w:rsidR="00F2409C">
        <w:rPr>
          <w:rFonts w:ascii="Meiryo UI" w:eastAsia="Meiryo UI" w:hAnsi="Meiryo UI" w:cs="Times New Roman"/>
          <w:color w:val="auto"/>
          <w:sz w:val="72"/>
          <w:szCs w:val="72"/>
        </w:rPr>
        <w:t>-</w:t>
      </w:r>
      <w:r>
        <w:rPr>
          <w:rFonts w:ascii="Meiryo UI" w:eastAsia="Meiryo UI" w:hAnsi="Meiryo UI" w:cs="Times New Roman" w:hint="eastAsia"/>
          <w:color w:val="auto"/>
          <w:sz w:val="72"/>
          <w:szCs w:val="72"/>
        </w:rPr>
        <w:t xml:space="preserve">Factory </w:t>
      </w:r>
      <w:r w:rsidR="00D55FCD">
        <w:rPr>
          <w:rFonts w:ascii="Meiryo UI" w:eastAsia="Meiryo UI" w:hAnsi="Meiryo UI" w:cs="Times New Roman" w:hint="eastAsia"/>
          <w:color w:val="auto"/>
          <w:sz w:val="72"/>
          <w:szCs w:val="72"/>
        </w:rPr>
        <w:t>Tools</w:t>
      </w:r>
    </w:p>
    <w:p w14:paraId="22082EE6" w14:textId="1C1FCE29" w:rsidR="00B76C4A" w:rsidRDefault="006213B5" w:rsidP="00B76C4A">
      <w:pPr>
        <w:pStyle w:val="Default"/>
        <w:jc w:val="center"/>
        <w:rPr>
          <w:rFonts w:ascii="Meiryo UI" w:eastAsia="Meiryo UI" w:hAnsi="Meiryo UI" w:cs="Times New Roman"/>
          <w:color w:val="auto"/>
          <w:sz w:val="36"/>
          <w:szCs w:val="36"/>
        </w:rPr>
      </w:pPr>
      <w:r>
        <w:rPr>
          <w:rFonts w:ascii="Meiryo UI" w:eastAsia="Meiryo UI" w:hAnsi="Meiryo UI" w:cs="Times New Roman" w:hint="eastAsia"/>
          <w:color w:val="auto"/>
          <w:sz w:val="36"/>
          <w:szCs w:val="36"/>
        </w:rPr>
        <w:t>機能</w:t>
      </w:r>
      <w:r w:rsidRPr="006213B5">
        <w:rPr>
          <w:rFonts w:ascii="Meiryo UI" w:eastAsia="Meiryo UI" w:hAnsi="Meiryo UI" w:cs="Times New Roman" w:hint="eastAsia"/>
          <w:color w:val="auto"/>
          <w:sz w:val="36"/>
          <w:szCs w:val="36"/>
        </w:rPr>
        <w:t>仕様書</w:t>
      </w:r>
    </w:p>
    <w:p w14:paraId="2EFBF81C" w14:textId="7F3345E6" w:rsidR="006213B5" w:rsidRPr="000B60D1" w:rsidRDefault="006213B5" w:rsidP="00B76C4A">
      <w:pPr>
        <w:pStyle w:val="Default"/>
        <w:jc w:val="center"/>
        <w:rPr>
          <w:rFonts w:ascii="Meiryo UI" w:eastAsia="Meiryo UI" w:hAnsi="Meiryo UI" w:cs="ＭＳo..H.."/>
          <w:color w:val="auto"/>
          <w:sz w:val="28"/>
          <w:szCs w:val="28"/>
        </w:rPr>
      </w:pPr>
    </w:p>
    <w:p w14:paraId="136A19C0" w14:textId="075C9E30" w:rsidR="000A3FCD" w:rsidRPr="000B60D1" w:rsidRDefault="000A3FCD" w:rsidP="00474FEC">
      <w:pPr>
        <w:tabs>
          <w:tab w:val="left" w:pos="6521"/>
        </w:tabs>
        <w:rPr>
          <w:rFonts w:ascii="Meiryo UI" w:eastAsia="Meiryo UI" w:hAnsi="Meiryo UI" w:cs="Tahoma"/>
          <w:lang w:eastAsia="ja-JP"/>
        </w:rPr>
      </w:pPr>
    </w:p>
    <w:p w14:paraId="686A8A7A" w14:textId="6052AD98" w:rsidR="000A3FCD" w:rsidRPr="000B60D1" w:rsidRDefault="000A3FCD">
      <w:pPr>
        <w:pStyle w:val="a4"/>
        <w:rPr>
          <w:rFonts w:ascii="Meiryo UI" w:eastAsia="Meiryo UI" w:hAnsi="Meiryo UI" w:cs="Tahoma"/>
          <w:sz w:val="28"/>
          <w:lang w:eastAsia="ja-JP"/>
        </w:rPr>
      </w:pPr>
      <w:bookmarkStart w:id="1" w:name="_Hlk41312095"/>
      <w:bookmarkEnd w:id="1"/>
    </w:p>
    <w:tbl>
      <w:tblPr>
        <w:tblpPr w:leftFromText="142" w:rightFromText="142" w:vertAnchor="text" w:horzAnchor="margin" w:tblpXSpec="right" w:tblpY="4662"/>
        <w:tblW w:w="0" w:type="auto"/>
        <w:tblLayout w:type="fixed"/>
        <w:tblCellMar>
          <w:left w:w="1" w:type="dxa"/>
          <w:right w:w="1" w:type="dxa"/>
        </w:tblCellMar>
        <w:tblLook w:val="04A0" w:firstRow="1" w:lastRow="0" w:firstColumn="1" w:lastColumn="0" w:noHBand="0" w:noVBand="1"/>
      </w:tblPr>
      <w:tblGrid>
        <w:gridCol w:w="1137"/>
        <w:gridCol w:w="1137"/>
        <w:gridCol w:w="2282"/>
      </w:tblGrid>
      <w:tr w:rsidR="006213B5" w:rsidRPr="000B60D1" w14:paraId="6C45A898" w14:textId="77777777" w:rsidTr="006213B5">
        <w:trPr>
          <w:trHeight w:hRule="exact" w:val="432"/>
        </w:trPr>
        <w:tc>
          <w:tcPr>
            <w:tcW w:w="4556" w:type="dxa"/>
            <w:gridSpan w:val="3"/>
            <w:tcBorders>
              <w:top w:val="single" w:sz="2" w:space="0" w:color="auto"/>
              <w:left w:val="single" w:sz="2" w:space="0" w:color="auto"/>
              <w:bottom w:val="single" w:sz="2" w:space="0" w:color="auto"/>
              <w:right w:val="single" w:sz="2" w:space="0" w:color="auto"/>
            </w:tcBorders>
            <w:vAlign w:val="center"/>
          </w:tcPr>
          <w:p w14:paraId="5A4F5F35" w14:textId="77777777" w:rsidR="006213B5" w:rsidRPr="006213B5" w:rsidRDefault="00BB0AED" w:rsidP="006213B5">
            <w:pPr>
              <w:pStyle w:val="Default"/>
              <w:jc w:val="center"/>
              <w:rPr>
                <w:rFonts w:ascii="Meiryo UI" w:eastAsia="Meiryo UI" w:hAnsi="Meiryo UI" w:cs="ＭＳo..H.."/>
                <w:color w:val="auto"/>
                <w:sz w:val="28"/>
                <w:szCs w:val="28"/>
              </w:rPr>
            </w:pPr>
            <w:r>
              <w:rPr>
                <w:rFonts w:ascii="Meiryo UI" w:eastAsia="Meiryo UI" w:hAnsi="Meiryo UI" w:cs="ＭＳo..H.." w:hint="eastAsia"/>
                <w:color w:val="auto"/>
                <w:sz w:val="28"/>
                <w:szCs w:val="28"/>
              </w:rPr>
              <w:t>2020</w:t>
            </w:r>
            <w:r w:rsidR="006213B5" w:rsidRPr="006213B5">
              <w:rPr>
                <w:rFonts w:ascii="Meiryo UI" w:eastAsia="Meiryo UI" w:hAnsi="Meiryo UI" w:cs="ＭＳo..H.." w:hint="eastAsia"/>
                <w:color w:val="auto"/>
                <w:sz w:val="28"/>
                <w:szCs w:val="28"/>
              </w:rPr>
              <w:t>年</w:t>
            </w:r>
            <w:r>
              <w:rPr>
                <w:rFonts w:ascii="Meiryo UI" w:eastAsia="Meiryo UI" w:hAnsi="Meiryo UI" w:cs="ＭＳo..H.." w:hint="eastAsia"/>
                <w:color w:val="auto"/>
                <w:sz w:val="28"/>
                <w:szCs w:val="28"/>
              </w:rPr>
              <w:t>5</w:t>
            </w:r>
            <w:r w:rsidR="006213B5" w:rsidRPr="006213B5">
              <w:rPr>
                <w:rFonts w:ascii="Meiryo UI" w:eastAsia="Meiryo UI" w:hAnsi="Meiryo UI" w:cs="ＭＳo..H.." w:hint="eastAsia"/>
                <w:color w:val="auto"/>
                <w:sz w:val="28"/>
                <w:szCs w:val="28"/>
              </w:rPr>
              <w:t>月</w:t>
            </w:r>
            <w:r>
              <w:rPr>
                <w:rFonts w:ascii="Meiryo UI" w:eastAsia="Meiryo UI" w:hAnsi="Meiryo UI" w:cs="ＭＳo..H.." w:hint="eastAsia"/>
                <w:color w:val="auto"/>
                <w:sz w:val="28"/>
                <w:szCs w:val="28"/>
              </w:rPr>
              <w:t>2</w:t>
            </w:r>
            <w:r w:rsidR="00476412">
              <w:rPr>
                <w:rFonts w:ascii="Meiryo UI" w:eastAsia="Meiryo UI" w:hAnsi="Meiryo UI" w:cs="ＭＳo..H.." w:hint="eastAsia"/>
                <w:color w:val="auto"/>
                <w:sz w:val="28"/>
                <w:szCs w:val="28"/>
              </w:rPr>
              <w:t>5</w:t>
            </w:r>
            <w:r w:rsidR="006213B5" w:rsidRPr="006213B5">
              <w:rPr>
                <w:rFonts w:ascii="Meiryo UI" w:eastAsia="Meiryo UI" w:hAnsi="Meiryo UI" w:cs="ＭＳo..H.." w:hint="eastAsia"/>
                <w:color w:val="auto"/>
                <w:sz w:val="28"/>
                <w:szCs w:val="28"/>
              </w:rPr>
              <w:t>日</w:t>
            </w:r>
          </w:p>
          <w:p w14:paraId="32045BE2" w14:textId="77777777" w:rsidR="006213B5" w:rsidRPr="006213B5" w:rsidRDefault="006213B5" w:rsidP="006213B5">
            <w:pPr>
              <w:autoSpaceDE w:val="0"/>
              <w:autoSpaceDN w:val="0"/>
              <w:adjustRightInd w:val="0"/>
              <w:ind w:left="180"/>
              <w:rPr>
                <w:rFonts w:ascii="Meiryo UI" w:eastAsia="Meiryo UI" w:hAnsi="Meiryo UI"/>
                <w:bCs/>
                <w:sz w:val="28"/>
                <w:szCs w:val="28"/>
                <w:lang w:val="ja-JP" w:eastAsia="ja-JP"/>
              </w:rPr>
            </w:pPr>
          </w:p>
        </w:tc>
      </w:tr>
      <w:tr w:rsidR="000475AE" w:rsidRPr="000B60D1" w14:paraId="09E72775" w14:textId="77777777" w:rsidTr="006213B5">
        <w:trPr>
          <w:trHeight w:hRule="exact" w:val="432"/>
        </w:trPr>
        <w:tc>
          <w:tcPr>
            <w:tcW w:w="4556" w:type="dxa"/>
            <w:gridSpan w:val="3"/>
            <w:tcBorders>
              <w:top w:val="single" w:sz="2" w:space="0" w:color="auto"/>
              <w:left w:val="single" w:sz="2" w:space="0" w:color="auto"/>
              <w:bottom w:val="single" w:sz="2" w:space="0" w:color="auto"/>
              <w:right w:val="single" w:sz="2" w:space="0" w:color="auto"/>
            </w:tcBorders>
            <w:vAlign w:val="center"/>
            <w:hideMark/>
          </w:tcPr>
          <w:p w14:paraId="4761B199" w14:textId="77777777" w:rsidR="000475AE" w:rsidRPr="006213B5" w:rsidRDefault="006213B5" w:rsidP="006213B5">
            <w:pPr>
              <w:autoSpaceDE w:val="0"/>
              <w:autoSpaceDN w:val="0"/>
              <w:adjustRightInd w:val="0"/>
              <w:ind w:left="180"/>
              <w:jc w:val="center"/>
              <w:rPr>
                <w:rFonts w:ascii="Meiryo UI" w:eastAsia="Meiryo UI" w:hAnsi="Meiryo UI"/>
                <w:bCs/>
                <w:sz w:val="28"/>
                <w:szCs w:val="28"/>
                <w:lang w:val="ja-JP" w:eastAsia="ja-JP"/>
              </w:rPr>
            </w:pPr>
            <w:r w:rsidRPr="006213B5">
              <w:rPr>
                <w:rFonts w:ascii="Meiryo UI" w:eastAsia="Meiryo UI" w:hAnsi="Meiryo UI" w:hint="eastAsia"/>
                <w:bCs/>
                <w:sz w:val="28"/>
                <w:szCs w:val="28"/>
                <w:lang w:val="ja-JP" w:eastAsia="ja-JP"/>
              </w:rPr>
              <w:t>株式会社ステラリンク</w:t>
            </w:r>
          </w:p>
        </w:tc>
      </w:tr>
      <w:tr w:rsidR="006213B5" w:rsidRPr="000B60D1" w14:paraId="3A609536" w14:textId="77777777" w:rsidTr="00830D2A">
        <w:trPr>
          <w:trHeight w:hRule="exact" w:val="464"/>
        </w:trPr>
        <w:tc>
          <w:tcPr>
            <w:tcW w:w="2274" w:type="dxa"/>
            <w:gridSpan w:val="2"/>
            <w:tcBorders>
              <w:top w:val="single" w:sz="2" w:space="0" w:color="auto"/>
              <w:left w:val="single" w:sz="2" w:space="0" w:color="auto"/>
              <w:bottom w:val="single" w:sz="2" w:space="0" w:color="auto"/>
              <w:right w:val="single" w:sz="2" w:space="0" w:color="auto"/>
            </w:tcBorders>
            <w:vAlign w:val="center"/>
          </w:tcPr>
          <w:p w14:paraId="03E16410" w14:textId="77777777" w:rsidR="006213B5" w:rsidRPr="006213B5" w:rsidRDefault="006213B5" w:rsidP="006213B5">
            <w:pPr>
              <w:autoSpaceDE w:val="0"/>
              <w:autoSpaceDN w:val="0"/>
              <w:adjustRightInd w:val="0"/>
              <w:jc w:val="center"/>
              <w:rPr>
                <w:rFonts w:ascii="Meiryo UI" w:eastAsia="Meiryo UI" w:hAnsi="Meiryo UI"/>
                <w:bCs/>
                <w:lang w:val="ja-JP" w:eastAsia="ja-JP"/>
              </w:rPr>
            </w:pPr>
            <w:r w:rsidRPr="006213B5">
              <w:rPr>
                <w:rFonts w:ascii="Meiryo UI" w:eastAsia="Meiryo UI" w:hAnsi="Meiryo UI" w:hint="eastAsia"/>
                <w:bCs/>
                <w:lang w:val="ja-JP" w:eastAsia="ja-JP"/>
              </w:rPr>
              <w:t>承認</w:t>
            </w:r>
          </w:p>
        </w:tc>
        <w:tc>
          <w:tcPr>
            <w:tcW w:w="2282" w:type="dxa"/>
            <w:tcBorders>
              <w:top w:val="single" w:sz="2" w:space="0" w:color="auto"/>
              <w:left w:val="single" w:sz="2" w:space="0" w:color="auto"/>
              <w:bottom w:val="single" w:sz="2" w:space="0" w:color="auto"/>
              <w:right w:val="single" w:sz="2" w:space="0" w:color="auto"/>
            </w:tcBorders>
            <w:vAlign w:val="center"/>
          </w:tcPr>
          <w:p w14:paraId="78C861E5" w14:textId="77777777" w:rsidR="006213B5" w:rsidRPr="006213B5" w:rsidRDefault="006213B5" w:rsidP="006213B5">
            <w:pPr>
              <w:autoSpaceDE w:val="0"/>
              <w:autoSpaceDN w:val="0"/>
              <w:adjustRightInd w:val="0"/>
              <w:jc w:val="center"/>
              <w:rPr>
                <w:rFonts w:ascii="Meiryo UI" w:eastAsia="Meiryo UI" w:hAnsi="Meiryo UI"/>
                <w:bCs/>
                <w:lang w:val="ja-JP" w:eastAsia="ja-JP"/>
              </w:rPr>
            </w:pPr>
            <w:r>
              <w:rPr>
                <w:rFonts w:ascii="Meiryo UI" w:eastAsia="Meiryo UI" w:hAnsi="Meiryo UI" w:hint="eastAsia"/>
                <w:bCs/>
                <w:lang w:val="ja-JP" w:eastAsia="ja-JP"/>
              </w:rPr>
              <w:t>査閲</w:t>
            </w:r>
          </w:p>
        </w:tc>
      </w:tr>
      <w:tr w:rsidR="006213B5" w:rsidRPr="000B60D1" w14:paraId="0B3B41CF" w14:textId="77777777" w:rsidTr="00830D2A">
        <w:trPr>
          <w:trHeight w:hRule="exact" w:val="953"/>
        </w:trPr>
        <w:tc>
          <w:tcPr>
            <w:tcW w:w="2274" w:type="dxa"/>
            <w:gridSpan w:val="2"/>
            <w:tcBorders>
              <w:top w:val="single" w:sz="2" w:space="0" w:color="auto"/>
              <w:left w:val="single" w:sz="2" w:space="0" w:color="auto"/>
              <w:bottom w:val="single" w:sz="2" w:space="0" w:color="auto"/>
              <w:right w:val="single" w:sz="2" w:space="0" w:color="auto"/>
            </w:tcBorders>
            <w:vAlign w:val="center"/>
          </w:tcPr>
          <w:p w14:paraId="26491EBF" w14:textId="77777777" w:rsidR="006213B5" w:rsidRPr="006213B5" w:rsidRDefault="006213B5" w:rsidP="006213B5">
            <w:pPr>
              <w:autoSpaceDE w:val="0"/>
              <w:autoSpaceDN w:val="0"/>
              <w:adjustRightInd w:val="0"/>
              <w:ind w:left="180"/>
              <w:rPr>
                <w:rFonts w:ascii="Meiryo UI" w:eastAsia="Meiryo UI" w:hAnsi="Meiryo UI"/>
                <w:bCs/>
                <w:lang w:val="ja-JP" w:eastAsia="ja-JP"/>
              </w:rPr>
            </w:pPr>
          </w:p>
        </w:tc>
        <w:tc>
          <w:tcPr>
            <w:tcW w:w="2282" w:type="dxa"/>
            <w:tcBorders>
              <w:top w:val="single" w:sz="2" w:space="0" w:color="auto"/>
              <w:left w:val="single" w:sz="2" w:space="0" w:color="auto"/>
              <w:bottom w:val="single" w:sz="2" w:space="0" w:color="auto"/>
              <w:right w:val="single" w:sz="2" w:space="0" w:color="auto"/>
            </w:tcBorders>
            <w:vAlign w:val="center"/>
          </w:tcPr>
          <w:p w14:paraId="5E2D4EF7" w14:textId="77777777" w:rsidR="006213B5" w:rsidRPr="006213B5" w:rsidRDefault="006213B5" w:rsidP="006213B5">
            <w:pPr>
              <w:autoSpaceDE w:val="0"/>
              <w:autoSpaceDN w:val="0"/>
              <w:adjustRightInd w:val="0"/>
              <w:ind w:left="180"/>
              <w:rPr>
                <w:rFonts w:ascii="Meiryo UI" w:eastAsia="Meiryo UI" w:hAnsi="Meiryo UI"/>
                <w:bCs/>
                <w:lang w:val="ja-JP" w:eastAsia="ja-JP"/>
              </w:rPr>
            </w:pPr>
          </w:p>
        </w:tc>
      </w:tr>
      <w:tr w:rsidR="000475AE" w:rsidRPr="000B60D1" w14:paraId="1A98D40E" w14:textId="77777777" w:rsidTr="006213B5">
        <w:trPr>
          <w:trHeight w:hRule="exact" w:val="953"/>
        </w:trPr>
        <w:tc>
          <w:tcPr>
            <w:tcW w:w="1137" w:type="dxa"/>
            <w:tcBorders>
              <w:top w:val="single" w:sz="2" w:space="0" w:color="auto"/>
              <w:left w:val="single" w:sz="2" w:space="0" w:color="auto"/>
              <w:bottom w:val="single" w:sz="2" w:space="0" w:color="auto"/>
              <w:right w:val="single" w:sz="2" w:space="0" w:color="auto"/>
            </w:tcBorders>
            <w:vAlign w:val="center"/>
          </w:tcPr>
          <w:p w14:paraId="7B586123" w14:textId="77777777" w:rsidR="000475AE" w:rsidRPr="006213B5" w:rsidRDefault="000475AE" w:rsidP="006213B5">
            <w:pPr>
              <w:autoSpaceDE w:val="0"/>
              <w:autoSpaceDN w:val="0"/>
              <w:adjustRightInd w:val="0"/>
              <w:jc w:val="center"/>
              <w:rPr>
                <w:rFonts w:ascii="Meiryo UI" w:eastAsia="Meiryo UI" w:hAnsi="Meiryo UI"/>
                <w:bCs/>
                <w:lang w:val="ja-JP"/>
              </w:rPr>
            </w:pPr>
            <w:proofErr w:type="spellStart"/>
            <w:r w:rsidRPr="006213B5">
              <w:rPr>
                <w:rFonts w:ascii="Meiryo UI" w:eastAsia="Meiryo UI" w:hAnsi="Meiryo UI" w:hint="eastAsia"/>
                <w:bCs/>
                <w:lang w:val="ja-JP"/>
              </w:rPr>
              <w:t>担当者</w:t>
            </w:r>
            <w:proofErr w:type="spellEnd"/>
          </w:p>
        </w:tc>
        <w:tc>
          <w:tcPr>
            <w:tcW w:w="3419" w:type="dxa"/>
            <w:gridSpan w:val="2"/>
            <w:tcBorders>
              <w:top w:val="single" w:sz="2" w:space="0" w:color="auto"/>
              <w:left w:val="single" w:sz="2" w:space="0" w:color="auto"/>
              <w:bottom w:val="single" w:sz="2" w:space="0" w:color="auto"/>
              <w:right w:val="single" w:sz="2" w:space="0" w:color="auto"/>
            </w:tcBorders>
            <w:vAlign w:val="center"/>
          </w:tcPr>
          <w:p w14:paraId="08936BBD" w14:textId="77777777" w:rsidR="000475AE" w:rsidRPr="006213B5" w:rsidRDefault="000475AE" w:rsidP="006213B5">
            <w:pPr>
              <w:autoSpaceDE w:val="0"/>
              <w:autoSpaceDN w:val="0"/>
              <w:adjustRightInd w:val="0"/>
              <w:ind w:left="180"/>
              <w:rPr>
                <w:rFonts w:ascii="Meiryo UI" w:eastAsia="Meiryo UI" w:hAnsi="Meiryo UI"/>
                <w:bCs/>
                <w:lang w:val="ja-JP" w:eastAsia="ja-JP"/>
              </w:rPr>
            </w:pPr>
          </w:p>
        </w:tc>
      </w:tr>
    </w:tbl>
    <w:p w14:paraId="740BDEDF" w14:textId="055FA5F6" w:rsidR="000A3FCD" w:rsidRPr="000B60D1" w:rsidRDefault="000A3FCD" w:rsidP="009C07C7">
      <w:pPr>
        <w:pStyle w:val="InfoBlue"/>
        <w:sectPr w:rsidR="000A3FCD" w:rsidRPr="000B60D1" w:rsidSect="00014211">
          <w:footerReference w:type="even" r:id="rId12"/>
          <w:footerReference w:type="default" r:id="rId13"/>
          <w:pgSz w:w="11907" w:h="16840" w:code="9"/>
          <w:pgMar w:top="1440" w:right="1440" w:bottom="1440" w:left="1440" w:header="720" w:footer="720" w:gutter="0"/>
          <w:cols w:space="720"/>
          <w:vAlign w:val="center"/>
        </w:sectPr>
      </w:pPr>
    </w:p>
    <w:p w14:paraId="0671FD49" w14:textId="77777777" w:rsidR="000A3FCD" w:rsidRPr="000B60D1" w:rsidRDefault="000A3FCD">
      <w:pPr>
        <w:pStyle w:val="a4"/>
        <w:rPr>
          <w:rFonts w:ascii="Meiryo UI" w:eastAsia="Meiryo UI" w:hAnsi="Meiryo UI" w:cs="Tahoma"/>
          <w:lang w:eastAsia="ja-JP"/>
        </w:rPr>
      </w:pPr>
      <w:bookmarkStart w:id="3" w:name="_Hlk37615288"/>
      <w:r w:rsidRPr="000B60D1">
        <w:rPr>
          <w:rFonts w:ascii="Meiryo UI" w:eastAsia="Meiryo UI" w:hAnsi="Meiryo UI" w:cs="Tahoma"/>
          <w:lang w:eastAsia="ja-JP"/>
        </w:rPr>
        <w:lastRenderedPageBreak/>
        <w:t>変更履歴</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851"/>
        <w:gridCol w:w="5811"/>
        <w:gridCol w:w="1458"/>
      </w:tblGrid>
      <w:tr w:rsidR="000A3FCD" w:rsidRPr="000B60D1" w14:paraId="105E7B0D" w14:textId="77777777" w:rsidTr="00DA1514">
        <w:trPr>
          <w:trHeight w:val="235"/>
        </w:trPr>
        <w:tc>
          <w:tcPr>
            <w:tcW w:w="1384" w:type="dxa"/>
            <w:shd w:val="clear" w:color="auto" w:fill="D9D9D9"/>
          </w:tcPr>
          <w:p w14:paraId="5E0E9F20" w14:textId="77777777" w:rsidR="000A3FCD" w:rsidRPr="009A6959" w:rsidRDefault="000A3FCD" w:rsidP="009A6959">
            <w:pPr>
              <w:pStyle w:val="Tabletext"/>
              <w:spacing w:after="0"/>
              <w:jc w:val="center"/>
              <w:rPr>
                <w:rFonts w:ascii="Meiryo UI" w:eastAsia="Meiryo UI" w:hAnsi="Meiryo UI" w:cs="Tahoma"/>
                <w:b/>
                <w:lang w:eastAsia="ja-JP"/>
              </w:rPr>
            </w:pPr>
            <w:r w:rsidRPr="009A6959">
              <w:rPr>
                <w:rFonts w:ascii="Meiryo UI" w:eastAsia="Meiryo UI" w:hAnsi="Meiryo UI" w:cs="Tahoma"/>
                <w:b/>
                <w:lang w:eastAsia="ja-JP"/>
              </w:rPr>
              <w:t>日付</w:t>
            </w:r>
          </w:p>
        </w:tc>
        <w:tc>
          <w:tcPr>
            <w:tcW w:w="851" w:type="dxa"/>
            <w:shd w:val="clear" w:color="auto" w:fill="D9D9D9"/>
          </w:tcPr>
          <w:p w14:paraId="71FB8502" w14:textId="77777777" w:rsidR="000A3FCD" w:rsidRPr="000B60D1" w:rsidRDefault="000A3FCD" w:rsidP="00871A59">
            <w:pPr>
              <w:pStyle w:val="Tabletext"/>
              <w:spacing w:after="0"/>
              <w:jc w:val="center"/>
              <w:rPr>
                <w:rFonts w:ascii="Meiryo UI" w:eastAsia="Meiryo UI" w:hAnsi="Meiryo UI" w:cs="Tahoma"/>
                <w:b/>
                <w:lang w:eastAsia="ja-JP"/>
              </w:rPr>
            </w:pPr>
            <w:r w:rsidRPr="000B60D1">
              <w:rPr>
                <w:rFonts w:ascii="Meiryo UI" w:eastAsia="Meiryo UI" w:hAnsi="Meiryo UI" w:cs="Tahoma"/>
                <w:b/>
                <w:lang w:eastAsia="ja-JP"/>
              </w:rPr>
              <w:t>版</w:t>
            </w:r>
          </w:p>
        </w:tc>
        <w:tc>
          <w:tcPr>
            <w:tcW w:w="5811" w:type="dxa"/>
            <w:shd w:val="clear" w:color="auto" w:fill="D9D9D9"/>
          </w:tcPr>
          <w:p w14:paraId="592A9DA1" w14:textId="77777777" w:rsidR="000A3FCD" w:rsidRPr="000B60D1" w:rsidRDefault="000A3FCD" w:rsidP="00871A59">
            <w:pPr>
              <w:pStyle w:val="Tabletext"/>
              <w:spacing w:after="0"/>
              <w:jc w:val="center"/>
              <w:rPr>
                <w:rFonts w:ascii="Meiryo UI" w:eastAsia="Meiryo UI" w:hAnsi="Meiryo UI" w:cs="Tahoma"/>
                <w:b/>
                <w:lang w:eastAsia="ja-JP"/>
              </w:rPr>
            </w:pPr>
            <w:r w:rsidRPr="000B60D1">
              <w:rPr>
                <w:rFonts w:ascii="Meiryo UI" w:eastAsia="Meiryo UI" w:hAnsi="Meiryo UI" w:cs="Tahoma"/>
                <w:b/>
                <w:lang w:eastAsia="ja-JP"/>
              </w:rPr>
              <w:t>説明</w:t>
            </w:r>
          </w:p>
        </w:tc>
        <w:tc>
          <w:tcPr>
            <w:tcW w:w="1458" w:type="dxa"/>
            <w:shd w:val="clear" w:color="auto" w:fill="D9D9D9"/>
          </w:tcPr>
          <w:p w14:paraId="52EE05B9" w14:textId="77777777" w:rsidR="000A3FCD" w:rsidRPr="000B60D1" w:rsidRDefault="000A3FCD" w:rsidP="00871A59">
            <w:pPr>
              <w:pStyle w:val="Tabletext"/>
              <w:spacing w:after="0"/>
              <w:jc w:val="center"/>
              <w:rPr>
                <w:rFonts w:ascii="Meiryo UI" w:eastAsia="Meiryo UI" w:hAnsi="Meiryo UI" w:cs="Tahoma"/>
                <w:b/>
                <w:lang w:eastAsia="ja-JP"/>
              </w:rPr>
            </w:pPr>
            <w:r w:rsidRPr="000B60D1">
              <w:rPr>
                <w:rFonts w:ascii="Meiryo UI" w:eastAsia="Meiryo UI" w:hAnsi="Meiryo UI" w:cs="Tahoma"/>
                <w:b/>
                <w:lang w:eastAsia="ja-JP"/>
              </w:rPr>
              <w:t>作成者</w:t>
            </w:r>
          </w:p>
        </w:tc>
      </w:tr>
      <w:tr w:rsidR="000A3FCD" w:rsidRPr="000B60D1" w14:paraId="35048043" w14:textId="77777777" w:rsidTr="009A6959">
        <w:trPr>
          <w:trHeight w:val="128"/>
        </w:trPr>
        <w:tc>
          <w:tcPr>
            <w:tcW w:w="1384" w:type="dxa"/>
            <w:vAlign w:val="center"/>
          </w:tcPr>
          <w:p w14:paraId="13A36A55" w14:textId="77777777" w:rsidR="000A3FCD" w:rsidRPr="008D49F3" w:rsidRDefault="00EB7142" w:rsidP="009A6959">
            <w:pPr>
              <w:jc w:val="both"/>
              <w:rPr>
                <w:highlight w:val="yellow"/>
                <w:lang w:eastAsia="ja-JP"/>
              </w:rPr>
            </w:pPr>
            <w:r w:rsidRPr="008D49F3">
              <w:rPr>
                <w:highlight w:val="yellow"/>
                <w:lang w:eastAsia="ja-JP"/>
              </w:rPr>
              <w:t>20</w:t>
            </w:r>
            <w:r w:rsidR="00B76C4A" w:rsidRPr="008D49F3">
              <w:rPr>
                <w:rFonts w:hint="eastAsia"/>
                <w:highlight w:val="yellow"/>
                <w:lang w:eastAsia="ja-JP"/>
              </w:rPr>
              <w:t>20</w:t>
            </w:r>
            <w:r w:rsidRPr="008D49F3">
              <w:rPr>
                <w:highlight w:val="yellow"/>
                <w:lang w:eastAsia="ja-JP"/>
              </w:rPr>
              <w:t>/</w:t>
            </w:r>
            <w:r w:rsidR="006213B5" w:rsidRPr="008D49F3">
              <w:rPr>
                <w:rFonts w:hint="eastAsia"/>
                <w:highlight w:val="yellow"/>
                <w:lang w:eastAsia="ja-JP"/>
              </w:rPr>
              <w:t>4</w:t>
            </w:r>
            <w:r w:rsidR="004C5361" w:rsidRPr="008D49F3">
              <w:rPr>
                <w:rFonts w:hint="eastAsia"/>
                <w:highlight w:val="yellow"/>
                <w:lang w:eastAsia="ja-JP"/>
              </w:rPr>
              <w:t>/</w:t>
            </w:r>
            <w:r w:rsidR="006213B5" w:rsidRPr="008D49F3">
              <w:rPr>
                <w:rFonts w:hint="eastAsia"/>
                <w:highlight w:val="yellow"/>
                <w:lang w:eastAsia="ja-JP"/>
              </w:rPr>
              <w:t>14</w:t>
            </w:r>
          </w:p>
        </w:tc>
        <w:tc>
          <w:tcPr>
            <w:tcW w:w="851" w:type="dxa"/>
          </w:tcPr>
          <w:p w14:paraId="7F32F2BA" w14:textId="77777777" w:rsidR="000A3FCD" w:rsidRPr="008D49F3" w:rsidRDefault="00B171A4" w:rsidP="00871A59">
            <w:pPr>
              <w:pStyle w:val="Tabletext"/>
              <w:spacing w:after="0"/>
              <w:rPr>
                <w:rFonts w:ascii="Meiryo UI" w:eastAsia="Meiryo UI" w:hAnsi="Meiryo UI" w:cs="Tahoma"/>
                <w:highlight w:val="yellow"/>
                <w:lang w:eastAsia="ja-JP"/>
              </w:rPr>
            </w:pPr>
            <w:r w:rsidRPr="008D49F3">
              <w:rPr>
                <w:rFonts w:ascii="Meiryo UI" w:eastAsia="Meiryo UI" w:hAnsi="Meiryo UI" w:cs="Tahoma" w:hint="eastAsia"/>
                <w:highlight w:val="yellow"/>
                <w:lang w:eastAsia="ja-JP"/>
              </w:rPr>
              <w:t>0.</w:t>
            </w:r>
            <w:r w:rsidR="00C41DA2" w:rsidRPr="008D49F3">
              <w:rPr>
                <w:rFonts w:ascii="Meiryo UI" w:eastAsia="Meiryo UI" w:hAnsi="Meiryo UI" w:cs="Tahoma" w:hint="eastAsia"/>
                <w:highlight w:val="yellow"/>
                <w:lang w:eastAsia="ja-JP"/>
              </w:rPr>
              <w:t>0</w:t>
            </w:r>
            <w:r w:rsidRPr="008D49F3">
              <w:rPr>
                <w:rFonts w:ascii="Meiryo UI" w:eastAsia="Meiryo UI" w:hAnsi="Meiryo UI" w:cs="Tahoma" w:hint="eastAsia"/>
                <w:highlight w:val="yellow"/>
                <w:lang w:eastAsia="ja-JP"/>
              </w:rPr>
              <w:t>1</w:t>
            </w:r>
          </w:p>
        </w:tc>
        <w:tc>
          <w:tcPr>
            <w:tcW w:w="5811" w:type="dxa"/>
          </w:tcPr>
          <w:p w14:paraId="6096BE15" w14:textId="77777777" w:rsidR="00CE2C7D" w:rsidRPr="008D49F3" w:rsidRDefault="00012EDA" w:rsidP="00FF6CD3">
            <w:pPr>
              <w:pStyle w:val="Tabletext"/>
              <w:spacing w:after="0"/>
              <w:rPr>
                <w:rFonts w:ascii="Meiryo UI" w:eastAsia="Meiryo UI" w:hAnsi="Meiryo UI" w:cs="Tahoma"/>
                <w:highlight w:val="yellow"/>
                <w:lang w:eastAsia="ja-JP"/>
              </w:rPr>
            </w:pPr>
            <w:r w:rsidRPr="008D49F3">
              <w:rPr>
                <w:rFonts w:ascii="Meiryo UI" w:eastAsia="Meiryo UI" w:hAnsi="Meiryo UI" w:cs="Tahoma"/>
                <w:highlight w:val="yellow"/>
                <w:lang w:eastAsia="ja-JP"/>
              </w:rPr>
              <w:t>新規</w:t>
            </w:r>
            <w:r w:rsidR="00EB7142" w:rsidRPr="008D49F3">
              <w:rPr>
                <w:rFonts w:ascii="Meiryo UI" w:eastAsia="Meiryo UI" w:hAnsi="Meiryo UI" w:cs="Tahoma"/>
                <w:highlight w:val="yellow"/>
                <w:lang w:eastAsia="ja-JP"/>
              </w:rPr>
              <w:t>作成</w:t>
            </w:r>
          </w:p>
        </w:tc>
        <w:tc>
          <w:tcPr>
            <w:tcW w:w="1458" w:type="dxa"/>
          </w:tcPr>
          <w:p w14:paraId="120716DB" w14:textId="77777777" w:rsidR="008D2A32" w:rsidRPr="008D49F3" w:rsidRDefault="008D2A32" w:rsidP="00A720DC">
            <w:pPr>
              <w:pStyle w:val="Tabletext"/>
              <w:spacing w:after="0"/>
              <w:rPr>
                <w:rFonts w:ascii="Meiryo UI" w:eastAsia="Meiryo UI" w:hAnsi="Meiryo UI" w:cs="Tahoma"/>
                <w:highlight w:val="yellow"/>
                <w:lang w:eastAsia="ja-JP"/>
              </w:rPr>
            </w:pPr>
          </w:p>
        </w:tc>
      </w:tr>
      <w:tr w:rsidR="003C1D6B" w:rsidRPr="000B60D1" w14:paraId="251A34CD" w14:textId="77777777" w:rsidTr="009A6959">
        <w:trPr>
          <w:trHeight w:val="128"/>
        </w:trPr>
        <w:tc>
          <w:tcPr>
            <w:tcW w:w="1384" w:type="dxa"/>
            <w:vAlign w:val="center"/>
          </w:tcPr>
          <w:p w14:paraId="08B966BB" w14:textId="77777777" w:rsidR="003C1D6B" w:rsidRPr="000B60D1" w:rsidRDefault="003C1D6B" w:rsidP="009A6959">
            <w:pPr>
              <w:jc w:val="both"/>
              <w:rPr>
                <w:lang w:eastAsia="ja-JP"/>
              </w:rPr>
            </w:pPr>
          </w:p>
        </w:tc>
        <w:tc>
          <w:tcPr>
            <w:tcW w:w="851" w:type="dxa"/>
          </w:tcPr>
          <w:p w14:paraId="4BA6C5FC" w14:textId="77777777" w:rsidR="003C1D6B" w:rsidRPr="000B60D1" w:rsidRDefault="003C1D6B" w:rsidP="00871A59">
            <w:pPr>
              <w:pStyle w:val="Tabletext"/>
              <w:spacing w:after="0"/>
              <w:rPr>
                <w:rFonts w:ascii="Meiryo UI" w:eastAsia="Meiryo UI" w:hAnsi="Meiryo UI" w:cs="Tahoma"/>
                <w:lang w:eastAsia="ja-JP"/>
              </w:rPr>
            </w:pPr>
          </w:p>
        </w:tc>
        <w:tc>
          <w:tcPr>
            <w:tcW w:w="5811" w:type="dxa"/>
          </w:tcPr>
          <w:p w14:paraId="58063B46" w14:textId="77777777" w:rsidR="003C1D6B" w:rsidRPr="000B60D1" w:rsidRDefault="003C1D6B" w:rsidP="00871A59">
            <w:pPr>
              <w:pStyle w:val="Tabletext"/>
              <w:spacing w:after="0"/>
              <w:rPr>
                <w:rFonts w:ascii="Meiryo UI" w:eastAsia="Meiryo UI" w:hAnsi="Meiryo UI" w:cs="Tahoma"/>
                <w:lang w:eastAsia="ja-JP"/>
              </w:rPr>
            </w:pPr>
          </w:p>
        </w:tc>
        <w:tc>
          <w:tcPr>
            <w:tcW w:w="1458" w:type="dxa"/>
          </w:tcPr>
          <w:p w14:paraId="021CC766" w14:textId="77777777" w:rsidR="003C1D6B" w:rsidRPr="000B60D1" w:rsidRDefault="003C1D6B" w:rsidP="00A720DC">
            <w:pPr>
              <w:pStyle w:val="Tabletext"/>
              <w:spacing w:after="0"/>
              <w:rPr>
                <w:rFonts w:ascii="Meiryo UI" w:eastAsia="Meiryo UI" w:hAnsi="Meiryo UI" w:cs="Tahoma"/>
                <w:lang w:eastAsia="ja-JP"/>
              </w:rPr>
            </w:pPr>
          </w:p>
        </w:tc>
      </w:tr>
      <w:tr w:rsidR="00916944" w:rsidRPr="000B60D1" w14:paraId="46DBB955" w14:textId="77777777" w:rsidTr="009A6959">
        <w:trPr>
          <w:trHeight w:val="128"/>
        </w:trPr>
        <w:tc>
          <w:tcPr>
            <w:tcW w:w="1384" w:type="dxa"/>
            <w:vAlign w:val="center"/>
          </w:tcPr>
          <w:p w14:paraId="79685E69" w14:textId="77777777" w:rsidR="00916944" w:rsidRPr="000B60D1" w:rsidRDefault="00916944" w:rsidP="009A6959">
            <w:pPr>
              <w:jc w:val="both"/>
              <w:rPr>
                <w:lang w:eastAsia="ja-JP"/>
              </w:rPr>
            </w:pPr>
          </w:p>
        </w:tc>
        <w:tc>
          <w:tcPr>
            <w:tcW w:w="851" w:type="dxa"/>
          </w:tcPr>
          <w:p w14:paraId="33FACCFE" w14:textId="77777777" w:rsidR="00916944" w:rsidRPr="000B60D1" w:rsidRDefault="00916944" w:rsidP="00871A59">
            <w:pPr>
              <w:pStyle w:val="Tabletext"/>
              <w:spacing w:after="0"/>
              <w:rPr>
                <w:rFonts w:ascii="Meiryo UI" w:eastAsia="Meiryo UI" w:hAnsi="Meiryo UI" w:cs="Tahoma"/>
                <w:lang w:eastAsia="ja-JP"/>
              </w:rPr>
            </w:pPr>
          </w:p>
        </w:tc>
        <w:tc>
          <w:tcPr>
            <w:tcW w:w="5811" w:type="dxa"/>
          </w:tcPr>
          <w:p w14:paraId="37970703" w14:textId="77777777" w:rsidR="00CA72AF" w:rsidRPr="000B60D1" w:rsidRDefault="00CA72AF" w:rsidP="00871A59">
            <w:pPr>
              <w:pStyle w:val="Tabletext"/>
              <w:spacing w:after="0"/>
              <w:rPr>
                <w:rFonts w:ascii="Meiryo UI" w:eastAsia="Meiryo UI" w:hAnsi="Meiryo UI" w:cs="Tahoma"/>
                <w:lang w:eastAsia="ja-JP"/>
              </w:rPr>
            </w:pPr>
          </w:p>
        </w:tc>
        <w:tc>
          <w:tcPr>
            <w:tcW w:w="1458" w:type="dxa"/>
          </w:tcPr>
          <w:p w14:paraId="37F4D6A8" w14:textId="77777777" w:rsidR="00916944" w:rsidRPr="000B60D1" w:rsidRDefault="00916944" w:rsidP="00A720DC">
            <w:pPr>
              <w:pStyle w:val="Tabletext"/>
              <w:spacing w:after="0"/>
              <w:rPr>
                <w:rFonts w:ascii="Meiryo UI" w:eastAsia="Meiryo UI" w:hAnsi="Meiryo UI" w:cs="Tahoma"/>
                <w:lang w:eastAsia="ja-JP"/>
              </w:rPr>
            </w:pPr>
          </w:p>
        </w:tc>
      </w:tr>
      <w:tr w:rsidR="009A6959" w:rsidRPr="000B60D1" w14:paraId="2AB925C1" w14:textId="77777777" w:rsidTr="009A6959">
        <w:trPr>
          <w:trHeight w:val="128"/>
        </w:trPr>
        <w:tc>
          <w:tcPr>
            <w:tcW w:w="1384" w:type="dxa"/>
            <w:vAlign w:val="center"/>
          </w:tcPr>
          <w:p w14:paraId="7661C499" w14:textId="77777777" w:rsidR="009A6959" w:rsidRPr="000B60D1" w:rsidRDefault="009A6959" w:rsidP="009A6959">
            <w:pPr>
              <w:jc w:val="both"/>
              <w:rPr>
                <w:lang w:eastAsia="ja-JP"/>
              </w:rPr>
            </w:pPr>
          </w:p>
        </w:tc>
        <w:tc>
          <w:tcPr>
            <w:tcW w:w="851" w:type="dxa"/>
          </w:tcPr>
          <w:p w14:paraId="1FC00FCE" w14:textId="77777777" w:rsidR="009A6959" w:rsidRPr="000B60D1" w:rsidRDefault="009A6959" w:rsidP="00BC7CA7">
            <w:pPr>
              <w:pStyle w:val="Tabletext"/>
              <w:spacing w:after="0"/>
              <w:rPr>
                <w:rFonts w:ascii="Meiryo UI" w:eastAsia="Meiryo UI" w:hAnsi="Meiryo UI" w:cs="Tahoma"/>
                <w:lang w:eastAsia="ja-JP"/>
              </w:rPr>
            </w:pPr>
          </w:p>
        </w:tc>
        <w:tc>
          <w:tcPr>
            <w:tcW w:w="5811" w:type="dxa"/>
          </w:tcPr>
          <w:p w14:paraId="262B0CCE" w14:textId="77777777" w:rsidR="009A6959" w:rsidRPr="000B60D1" w:rsidRDefault="009A6959" w:rsidP="003028D3">
            <w:pPr>
              <w:pStyle w:val="Tabletext"/>
              <w:spacing w:after="0"/>
              <w:rPr>
                <w:rFonts w:ascii="Meiryo UI" w:eastAsia="Meiryo UI" w:hAnsi="Meiryo UI" w:cs="Tahoma"/>
                <w:lang w:eastAsia="ja-JP"/>
              </w:rPr>
            </w:pPr>
          </w:p>
        </w:tc>
        <w:tc>
          <w:tcPr>
            <w:tcW w:w="1458" w:type="dxa"/>
          </w:tcPr>
          <w:p w14:paraId="5C9712CD" w14:textId="77777777" w:rsidR="009A6959" w:rsidRPr="000B60D1" w:rsidRDefault="009A6959" w:rsidP="00BC7CA7">
            <w:pPr>
              <w:pStyle w:val="Tabletext"/>
              <w:spacing w:after="0"/>
              <w:rPr>
                <w:rFonts w:ascii="Meiryo UI" w:eastAsia="Meiryo UI" w:hAnsi="Meiryo UI" w:cs="Tahoma"/>
                <w:lang w:eastAsia="ja-JP"/>
              </w:rPr>
            </w:pPr>
          </w:p>
        </w:tc>
      </w:tr>
      <w:tr w:rsidR="009A6959" w:rsidRPr="000B60D1" w14:paraId="0C3AE4E5" w14:textId="77777777" w:rsidTr="009A6959">
        <w:trPr>
          <w:trHeight w:val="128"/>
        </w:trPr>
        <w:tc>
          <w:tcPr>
            <w:tcW w:w="1384" w:type="dxa"/>
            <w:vAlign w:val="center"/>
          </w:tcPr>
          <w:p w14:paraId="1BEA2A71" w14:textId="77777777" w:rsidR="009A6959" w:rsidRPr="000B60D1" w:rsidRDefault="009A6959" w:rsidP="009A6959">
            <w:pPr>
              <w:jc w:val="both"/>
              <w:rPr>
                <w:lang w:eastAsia="ja-JP"/>
              </w:rPr>
            </w:pPr>
          </w:p>
        </w:tc>
        <w:tc>
          <w:tcPr>
            <w:tcW w:w="851" w:type="dxa"/>
          </w:tcPr>
          <w:p w14:paraId="016AF5EA" w14:textId="77777777" w:rsidR="009A6959" w:rsidRPr="000B60D1" w:rsidRDefault="009A6959" w:rsidP="00BC7CA7">
            <w:pPr>
              <w:pStyle w:val="Tabletext"/>
              <w:spacing w:after="0"/>
              <w:rPr>
                <w:rFonts w:ascii="Meiryo UI" w:eastAsia="Meiryo UI" w:hAnsi="Meiryo UI" w:cs="Tahoma"/>
                <w:lang w:eastAsia="ja-JP"/>
              </w:rPr>
            </w:pPr>
          </w:p>
        </w:tc>
        <w:tc>
          <w:tcPr>
            <w:tcW w:w="5811" w:type="dxa"/>
          </w:tcPr>
          <w:p w14:paraId="7F68C2B5" w14:textId="77777777" w:rsidR="009A6959" w:rsidRPr="000B60D1" w:rsidRDefault="009A6959" w:rsidP="003028D3">
            <w:pPr>
              <w:pStyle w:val="Tabletext"/>
              <w:spacing w:after="0"/>
              <w:rPr>
                <w:rFonts w:ascii="Meiryo UI" w:eastAsia="Meiryo UI" w:hAnsi="Meiryo UI" w:cs="Tahoma"/>
                <w:lang w:eastAsia="ja-JP"/>
              </w:rPr>
            </w:pPr>
          </w:p>
        </w:tc>
        <w:tc>
          <w:tcPr>
            <w:tcW w:w="1458" w:type="dxa"/>
          </w:tcPr>
          <w:p w14:paraId="71029C81" w14:textId="77777777" w:rsidR="009A6959" w:rsidRPr="000B60D1" w:rsidRDefault="009A6959" w:rsidP="00BC7CA7">
            <w:pPr>
              <w:pStyle w:val="Tabletext"/>
              <w:spacing w:after="0"/>
              <w:rPr>
                <w:rFonts w:ascii="Meiryo UI" w:eastAsia="Meiryo UI" w:hAnsi="Meiryo UI" w:cs="Tahoma"/>
                <w:lang w:eastAsia="ja-JP"/>
              </w:rPr>
            </w:pPr>
          </w:p>
        </w:tc>
      </w:tr>
      <w:bookmarkEnd w:id="3"/>
    </w:tbl>
    <w:p w14:paraId="4A6BEB8C" w14:textId="77777777" w:rsidR="00BB0AED" w:rsidRDefault="00BB0AED" w:rsidP="00BB0AED">
      <w:pPr>
        <w:rPr>
          <w:lang w:eastAsia="ja-JP"/>
        </w:rPr>
      </w:pPr>
    </w:p>
    <w:p w14:paraId="29384934" w14:textId="77777777" w:rsidR="00BB0AED" w:rsidRDefault="00BB0AED" w:rsidP="00BB0AED">
      <w:pPr>
        <w:rPr>
          <w:lang w:eastAsia="ja-JP"/>
        </w:rPr>
      </w:pPr>
    </w:p>
    <w:p w14:paraId="6F5D2695" w14:textId="77777777" w:rsidR="00BB0AED" w:rsidRDefault="00BB0AED" w:rsidP="00BB0AED">
      <w:pPr>
        <w:rPr>
          <w:lang w:eastAsia="ja-JP"/>
        </w:rPr>
      </w:pPr>
    </w:p>
    <w:p w14:paraId="639E0209" w14:textId="77777777" w:rsidR="00BB0AED" w:rsidRPr="00BB0AED" w:rsidRDefault="00BB0AED" w:rsidP="00BB0AED">
      <w:pPr>
        <w:rPr>
          <w:lang w:eastAsia="ja-JP"/>
        </w:rPr>
        <w:sectPr w:rsidR="00BB0AED" w:rsidRPr="00BB0AED" w:rsidSect="00134698">
          <w:headerReference w:type="default" r:id="rId14"/>
          <w:footerReference w:type="default" r:id="rId15"/>
          <w:headerReference w:type="first" r:id="rId16"/>
          <w:footerReference w:type="first" r:id="rId17"/>
          <w:pgSz w:w="11907" w:h="16839" w:code="9"/>
          <w:pgMar w:top="1440" w:right="992" w:bottom="1440" w:left="1440" w:header="720" w:footer="709" w:gutter="0"/>
          <w:cols w:space="720"/>
          <w:docGrid w:linePitch="272"/>
        </w:sectPr>
      </w:pPr>
    </w:p>
    <w:bookmarkEnd w:id="0"/>
    <w:p w14:paraId="3FC1004A" w14:textId="77777777" w:rsidR="000A3FCD" w:rsidRPr="000B60D1" w:rsidRDefault="000A3FCD">
      <w:pPr>
        <w:pStyle w:val="a4"/>
        <w:rPr>
          <w:rFonts w:ascii="Meiryo UI" w:eastAsia="Meiryo UI" w:hAnsi="Meiryo UI" w:cs="Tahoma"/>
          <w:lang w:eastAsia="ja-JP"/>
        </w:rPr>
      </w:pPr>
      <w:r w:rsidRPr="000B60D1">
        <w:rPr>
          <w:rFonts w:ascii="Meiryo UI" w:eastAsia="Meiryo UI" w:hAnsi="Meiryo UI" w:cs="Tahoma"/>
          <w:color w:val="000000"/>
          <w:lang w:eastAsia="ja-JP"/>
        </w:rPr>
        <w:lastRenderedPageBreak/>
        <w:t>目</w:t>
      </w:r>
      <w:r w:rsidR="00BB0AED">
        <w:rPr>
          <w:rFonts w:ascii="Meiryo UI" w:eastAsia="Meiryo UI" w:hAnsi="Meiryo UI" w:cs="Tahoma" w:hint="eastAsia"/>
          <w:color w:val="000000"/>
          <w:lang w:eastAsia="ja-JP"/>
        </w:rPr>
        <w:t xml:space="preserve">  </w:t>
      </w:r>
      <w:r w:rsidRPr="000B60D1">
        <w:rPr>
          <w:rFonts w:ascii="Meiryo UI" w:eastAsia="Meiryo UI" w:hAnsi="Meiryo UI" w:cs="Tahoma"/>
          <w:color w:val="000000"/>
          <w:lang w:eastAsia="ja-JP"/>
        </w:rPr>
        <w:t>次</w:t>
      </w:r>
    </w:p>
    <w:p w14:paraId="19F230B8" w14:textId="12F20DEA" w:rsidR="00481281" w:rsidRDefault="002D3AEF">
      <w:pPr>
        <w:pStyle w:val="12"/>
        <w:rPr>
          <w:rFonts w:asciiTheme="minorHAnsi" w:eastAsiaTheme="minorEastAsia" w:hAnsiTheme="minorHAnsi" w:cstheme="minorBidi"/>
          <w:b w:val="0"/>
          <w:bCs w:val="0"/>
          <w:kern w:val="2"/>
          <w:sz w:val="21"/>
          <w:szCs w:val="22"/>
          <w:lang w:eastAsia="ja-JP"/>
        </w:rPr>
      </w:pPr>
      <w:r>
        <w:rPr>
          <w:rFonts w:ascii="Meiryo UI" w:eastAsia="Meiryo UI" w:hAnsi="Meiryo UI" w:cs="Tahoma"/>
          <w:b w:val="0"/>
          <w:bCs w:val="0"/>
          <w:caps/>
          <w:sz w:val="22"/>
          <w:szCs w:val="22"/>
          <w:lang w:eastAsia="ja-JP"/>
        </w:rPr>
        <w:fldChar w:fldCharType="begin"/>
      </w:r>
      <w:r>
        <w:rPr>
          <w:rFonts w:ascii="Meiryo UI" w:eastAsia="Meiryo UI" w:hAnsi="Meiryo UI" w:cs="Tahoma"/>
          <w:b w:val="0"/>
          <w:bCs w:val="0"/>
          <w:caps/>
          <w:sz w:val="22"/>
          <w:szCs w:val="22"/>
          <w:lang w:eastAsia="ja-JP"/>
        </w:rPr>
        <w:instrText xml:space="preserve"> TOC \o "1-3" \h \z \u </w:instrText>
      </w:r>
      <w:r>
        <w:rPr>
          <w:rFonts w:ascii="Meiryo UI" w:eastAsia="Meiryo UI" w:hAnsi="Meiryo UI" w:cs="Tahoma"/>
          <w:b w:val="0"/>
          <w:bCs w:val="0"/>
          <w:caps/>
          <w:sz w:val="22"/>
          <w:szCs w:val="22"/>
          <w:lang w:eastAsia="ja-JP"/>
        </w:rPr>
        <w:fldChar w:fldCharType="separate"/>
      </w:r>
      <w:hyperlink w:anchor="_Toc41316910" w:history="1">
        <w:r w:rsidR="00481281" w:rsidRPr="00C269D1">
          <w:rPr>
            <w:rStyle w:val="af5"/>
          </w:rPr>
          <w:t>1.</w:t>
        </w:r>
        <w:r w:rsidR="00481281">
          <w:rPr>
            <w:rFonts w:asciiTheme="minorHAnsi" w:eastAsiaTheme="minorEastAsia" w:hAnsiTheme="minorHAnsi" w:cstheme="minorBidi"/>
            <w:b w:val="0"/>
            <w:bCs w:val="0"/>
            <w:kern w:val="2"/>
            <w:sz w:val="21"/>
            <w:szCs w:val="22"/>
            <w:lang w:eastAsia="ja-JP"/>
          </w:rPr>
          <w:tab/>
        </w:r>
        <w:r w:rsidR="00481281" w:rsidRPr="00C269D1">
          <w:rPr>
            <w:rStyle w:val="af5"/>
          </w:rPr>
          <w:t>はじめに</w:t>
        </w:r>
        <w:r w:rsidR="00481281">
          <w:rPr>
            <w:webHidden/>
          </w:rPr>
          <w:tab/>
        </w:r>
        <w:r w:rsidR="00481281">
          <w:rPr>
            <w:webHidden/>
          </w:rPr>
          <w:fldChar w:fldCharType="begin"/>
        </w:r>
        <w:r w:rsidR="00481281">
          <w:rPr>
            <w:webHidden/>
          </w:rPr>
          <w:instrText xml:space="preserve"> PAGEREF _Toc41316910 \h </w:instrText>
        </w:r>
        <w:r w:rsidR="00481281">
          <w:rPr>
            <w:webHidden/>
          </w:rPr>
        </w:r>
        <w:r w:rsidR="00481281">
          <w:rPr>
            <w:webHidden/>
          </w:rPr>
          <w:fldChar w:fldCharType="separate"/>
        </w:r>
        <w:r w:rsidR="00481281">
          <w:rPr>
            <w:webHidden/>
          </w:rPr>
          <w:t>5</w:t>
        </w:r>
        <w:r w:rsidR="00481281">
          <w:rPr>
            <w:webHidden/>
          </w:rPr>
          <w:fldChar w:fldCharType="end"/>
        </w:r>
      </w:hyperlink>
    </w:p>
    <w:p w14:paraId="7B43D2DD" w14:textId="5B2758D8" w:rsidR="00481281" w:rsidRDefault="00823440">
      <w:pPr>
        <w:pStyle w:val="22"/>
        <w:rPr>
          <w:rFonts w:asciiTheme="minorHAnsi" w:eastAsiaTheme="minorEastAsia" w:hAnsiTheme="minorHAnsi"/>
        </w:rPr>
      </w:pPr>
      <w:hyperlink w:anchor="_Toc41316911" w:history="1">
        <w:r w:rsidR="00481281" w:rsidRPr="00C269D1">
          <w:rPr>
            <w:rStyle w:val="af5"/>
            <w:rFonts w:eastAsia="ＭＳ ゴシック" w:cs="Tahoma"/>
          </w:rPr>
          <w:t>1.1</w:t>
        </w:r>
        <w:r w:rsidR="00481281">
          <w:rPr>
            <w:rFonts w:asciiTheme="minorHAnsi" w:eastAsiaTheme="minorEastAsia" w:hAnsiTheme="minorHAnsi"/>
          </w:rPr>
          <w:tab/>
        </w:r>
        <w:r w:rsidR="00481281" w:rsidRPr="00C269D1">
          <w:rPr>
            <w:rStyle w:val="af5"/>
          </w:rPr>
          <w:t>本書の目的</w:t>
        </w:r>
        <w:r w:rsidR="00481281">
          <w:rPr>
            <w:webHidden/>
          </w:rPr>
          <w:tab/>
        </w:r>
        <w:r w:rsidR="00481281">
          <w:rPr>
            <w:webHidden/>
          </w:rPr>
          <w:fldChar w:fldCharType="begin"/>
        </w:r>
        <w:r w:rsidR="00481281">
          <w:rPr>
            <w:webHidden/>
          </w:rPr>
          <w:instrText xml:space="preserve"> PAGEREF _Toc41316911 \h </w:instrText>
        </w:r>
        <w:r w:rsidR="00481281">
          <w:rPr>
            <w:webHidden/>
          </w:rPr>
        </w:r>
        <w:r w:rsidR="00481281">
          <w:rPr>
            <w:webHidden/>
          </w:rPr>
          <w:fldChar w:fldCharType="separate"/>
        </w:r>
        <w:r w:rsidR="00481281">
          <w:rPr>
            <w:webHidden/>
          </w:rPr>
          <w:t>5</w:t>
        </w:r>
        <w:r w:rsidR="00481281">
          <w:rPr>
            <w:webHidden/>
          </w:rPr>
          <w:fldChar w:fldCharType="end"/>
        </w:r>
      </w:hyperlink>
    </w:p>
    <w:p w14:paraId="73FD682F" w14:textId="4A515DDB" w:rsidR="00481281" w:rsidRDefault="00823440">
      <w:pPr>
        <w:pStyle w:val="22"/>
        <w:rPr>
          <w:rFonts w:asciiTheme="minorHAnsi" w:eastAsiaTheme="minorEastAsia" w:hAnsiTheme="minorHAnsi"/>
        </w:rPr>
      </w:pPr>
      <w:hyperlink w:anchor="_Toc41316912" w:history="1">
        <w:r w:rsidR="00481281" w:rsidRPr="00C269D1">
          <w:rPr>
            <w:rStyle w:val="af5"/>
            <w:rFonts w:eastAsia="ＭＳ ゴシック" w:cs="Tahoma"/>
          </w:rPr>
          <w:t>1.2</w:t>
        </w:r>
        <w:r w:rsidR="00481281">
          <w:rPr>
            <w:rFonts w:asciiTheme="minorHAnsi" w:eastAsiaTheme="minorEastAsia" w:hAnsiTheme="minorHAnsi"/>
          </w:rPr>
          <w:tab/>
        </w:r>
        <w:r w:rsidR="00481281" w:rsidRPr="00C269D1">
          <w:rPr>
            <w:rStyle w:val="af5"/>
          </w:rPr>
          <w:t>ステラロボ（StellarRobo）とは</w:t>
        </w:r>
        <w:r w:rsidR="00481281">
          <w:rPr>
            <w:webHidden/>
          </w:rPr>
          <w:tab/>
        </w:r>
        <w:r w:rsidR="00481281">
          <w:rPr>
            <w:webHidden/>
          </w:rPr>
          <w:fldChar w:fldCharType="begin"/>
        </w:r>
        <w:r w:rsidR="00481281">
          <w:rPr>
            <w:webHidden/>
          </w:rPr>
          <w:instrText xml:space="preserve"> PAGEREF _Toc41316912 \h </w:instrText>
        </w:r>
        <w:r w:rsidR="00481281">
          <w:rPr>
            <w:webHidden/>
          </w:rPr>
        </w:r>
        <w:r w:rsidR="00481281">
          <w:rPr>
            <w:webHidden/>
          </w:rPr>
          <w:fldChar w:fldCharType="separate"/>
        </w:r>
        <w:r w:rsidR="00481281">
          <w:rPr>
            <w:webHidden/>
          </w:rPr>
          <w:t>5</w:t>
        </w:r>
        <w:r w:rsidR="00481281">
          <w:rPr>
            <w:webHidden/>
          </w:rPr>
          <w:fldChar w:fldCharType="end"/>
        </w:r>
      </w:hyperlink>
    </w:p>
    <w:p w14:paraId="5B92D5AC" w14:textId="46450227" w:rsidR="00481281" w:rsidRDefault="00823440">
      <w:pPr>
        <w:pStyle w:val="22"/>
        <w:rPr>
          <w:rFonts w:asciiTheme="minorHAnsi" w:eastAsiaTheme="minorEastAsia" w:hAnsiTheme="minorHAnsi"/>
        </w:rPr>
      </w:pPr>
      <w:hyperlink w:anchor="_Toc41316913" w:history="1">
        <w:r w:rsidR="00481281" w:rsidRPr="00C269D1">
          <w:rPr>
            <w:rStyle w:val="af5"/>
            <w:rFonts w:eastAsia="ＭＳ ゴシック" w:cs="Tahoma"/>
          </w:rPr>
          <w:t>1.3</w:t>
        </w:r>
        <w:r w:rsidR="00481281">
          <w:rPr>
            <w:rFonts w:asciiTheme="minorHAnsi" w:eastAsiaTheme="minorEastAsia" w:hAnsiTheme="minorHAnsi"/>
          </w:rPr>
          <w:tab/>
        </w:r>
        <w:r w:rsidR="00481281" w:rsidRPr="00C269D1">
          <w:rPr>
            <w:rStyle w:val="af5"/>
          </w:rPr>
          <w:t>本アプリケーション開発の狙い</w:t>
        </w:r>
        <w:r w:rsidR="00481281">
          <w:rPr>
            <w:webHidden/>
          </w:rPr>
          <w:tab/>
        </w:r>
        <w:r w:rsidR="00481281">
          <w:rPr>
            <w:webHidden/>
          </w:rPr>
          <w:fldChar w:fldCharType="begin"/>
        </w:r>
        <w:r w:rsidR="00481281">
          <w:rPr>
            <w:webHidden/>
          </w:rPr>
          <w:instrText xml:space="preserve"> PAGEREF _Toc41316913 \h </w:instrText>
        </w:r>
        <w:r w:rsidR="00481281">
          <w:rPr>
            <w:webHidden/>
          </w:rPr>
        </w:r>
        <w:r w:rsidR="00481281">
          <w:rPr>
            <w:webHidden/>
          </w:rPr>
          <w:fldChar w:fldCharType="separate"/>
        </w:r>
        <w:r w:rsidR="00481281">
          <w:rPr>
            <w:webHidden/>
          </w:rPr>
          <w:t>5</w:t>
        </w:r>
        <w:r w:rsidR="00481281">
          <w:rPr>
            <w:webHidden/>
          </w:rPr>
          <w:fldChar w:fldCharType="end"/>
        </w:r>
      </w:hyperlink>
    </w:p>
    <w:p w14:paraId="2B1C1867" w14:textId="018741DD" w:rsidR="00481281" w:rsidRDefault="00823440">
      <w:pPr>
        <w:pStyle w:val="22"/>
        <w:rPr>
          <w:rFonts w:asciiTheme="minorHAnsi" w:eastAsiaTheme="minorEastAsia" w:hAnsiTheme="minorHAnsi"/>
        </w:rPr>
      </w:pPr>
      <w:hyperlink w:anchor="_Toc41316914" w:history="1">
        <w:r w:rsidR="00481281" w:rsidRPr="00C269D1">
          <w:rPr>
            <w:rStyle w:val="af5"/>
            <w:rFonts w:eastAsia="ＭＳ ゴシック" w:cs="Tahoma"/>
          </w:rPr>
          <w:t>1.4</w:t>
        </w:r>
        <w:r w:rsidR="00481281">
          <w:rPr>
            <w:rFonts w:asciiTheme="minorHAnsi" w:eastAsiaTheme="minorEastAsia" w:hAnsiTheme="minorHAnsi"/>
          </w:rPr>
          <w:tab/>
        </w:r>
        <w:r w:rsidR="00481281" w:rsidRPr="00C269D1">
          <w:rPr>
            <w:rStyle w:val="af5"/>
          </w:rPr>
          <w:t>リリース製品について</w:t>
        </w:r>
        <w:r w:rsidR="00481281">
          <w:rPr>
            <w:webHidden/>
          </w:rPr>
          <w:tab/>
        </w:r>
        <w:r w:rsidR="00481281">
          <w:rPr>
            <w:webHidden/>
          </w:rPr>
          <w:fldChar w:fldCharType="begin"/>
        </w:r>
        <w:r w:rsidR="00481281">
          <w:rPr>
            <w:webHidden/>
          </w:rPr>
          <w:instrText xml:space="preserve"> PAGEREF _Toc41316914 \h </w:instrText>
        </w:r>
        <w:r w:rsidR="00481281">
          <w:rPr>
            <w:webHidden/>
          </w:rPr>
        </w:r>
        <w:r w:rsidR="00481281">
          <w:rPr>
            <w:webHidden/>
          </w:rPr>
          <w:fldChar w:fldCharType="separate"/>
        </w:r>
        <w:r w:rsidR="00481281">
          <w:rPr>
            <w:webHidden/>
          </w:rPr>
          <w:t>5</w:t>
        </w:r>
        <w:r w:rsidR="00481281">
          <w:rPr>
            <w:webHidden/>
          </w:rPr>
          <w:fldChar w:fldCharType="end"/>
        </w:r>
      </w:hyperlink>
    </w:p>
    <w:p w14:paraId="6FE0F6FD" w14:textId="31414117" w:rsidR="00481281" w:rsidRDefault="00823440">
      <w:pPr>
        <w:pStyle w:val="22"/>
        <w:rPr>
          <w:rFonts w:asciiTheme="minorHAnsi" w:eastAsiaTheme="minorEastAsia" w:hAnsiTheme="minorHAnsi"/>
        </w:rPr>
      </w:pPr>
      <w:hyperlink w:anchor="_Toc41316915" w:history="1">
        <w:r w:rsidR="00481281" w:rsidRPr="00C269D1">
          <w:rPr>
            <w:rStyle w:val="af5"/>
            <w:rFonts w:eastAsia="ＭＳ ゴシック" w:cs="Tahoma"/>
          </w:rPr>
          <w:t>1.5</w:t>
        </w:r>
        <w:r w:rsidR="00481281">
          <w:rPr>
            <w:rFonts w:asciiTheme="minorHAnsi" w:eastAsiaTheme="minorEastAsia" w:hAnsiTheme="minorHAnsi"/>
          </w:rPr>
          <w:tab/>
        </w:r>
        <w:r w:rsidR="00481281" w:rsidRPr="00C269D1">
          <w:rPr>
            <w:rStyle w:val="af5"/>
          </w:rPr>
          <w:t>リリース計画</w:t>
        </w:r>
        <w:r w:rsidR="00481281">
          <w:rPr>
            <w:webHidden/>
          </w:rPr>
          <w:tab/>
        </w:r>
        <w:r w:rsidR="00481281">
          <w:rPr>
            <w:webHidden/>
          </w:rPr>
          <w:fldChar w:fldCharType="begin"/>
        </w:r>
        <w:r w:rsidR="00481281">
          <w:rPr>
            <w:webHidden/>
          </w:rPr>
          <w:instrText xml:space="preserve"> PAGEREF _Toc41316915 \h </w:instrText>
        </w:r>
        <w:r w:rsidR="00481281">
          <w:rPr>
            <w:webHidden/>
          </w:rPr>
        </w:r>
        <w:r w:rsidR="00481281">
          <w:rPr>
            <w:webHidden/>
          </w:rPr>
          <w:fldChar w:fldCharType="separate"/>
        </w:r>
        <w:r w:rsidR="00481281">
          <w:rPr>
            <w:webHidden/>
          </w:rPr>
          <w:t>6</w:t>
        </w:r>
        <w:r w:rsidR="00481281">
          <w:rPr>
            <w:webHidden/>
          </w:rPr>
          <w:fldChar w:fldCharType="end"/>
        </w:r>
      </w:hyperlink>
    </w:p>
    <w:p w14:paraId="2470445E" w14:textId="032367D6"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16" w:history="1">
        <w:r w:rsidR="00481281" w:rsidRPr="00C269D1">
          <w:rPr>
            <w:rStyle w:val="af5"/>
            <w:lang w:eastAsia="ja-JP"/>
          </w:rPr>
          <w:t>2.</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システム構成</w:t>
        </w:r>
        <w:r w:rsidR="00481281">
          <w:rPr>
            <w:webHidden/>
          </w:rPr>
          <w:tab/>
        </w:r>
        <w:r w:rsidR="00481281">
          <w:rPr>
            <w:webHidden/>
          </w:rPr>
          <w:fldChar w:fldCharType="begin"/>
        </w:r>
        <w:r w:rsidR="00481281">
          <w:rPr>
            <w:webHidden/>
          </w:rPr>
          <w:instrText xml:space="preserve"> PAGEREF _Toc41316916 \h </w:instrText>
        </w:r>
        <w:r w:rsidR="00481281">
          <w:rPr>
            <w:webHidden/>
          </w:rPr>
        </w:r>
        <w:r w:rsidR="00481281">
          <w:rPr>
            <w:webHidden/>
          </w:rPr>
          <w:fldChar w:fldCharType="separate"/>
        </w:r>
        <w:r w:rsidR="00481281">
          <w:rPr>
            <w:webHidden/>
          </w:rPr>
          <w:t>7</w:t>
        </w:r>
        <w:r w:rsidR="00481281">
          <w:rPr>
            <w:webHidden/>
          </w:rPr>
          <w:fldChar w:fldCharType="end"/>
        </w:r>
      </w:hyperlink>
    </w:p>
    <w:p w14:paraId="01FB98C1" w14:textId="366BEB36" w:rsidR="00481281" w:rsidRDefault="00823440">
      <w:pPr>
        <w:pStyle w:val="22"/>
        <w:rPr>
          <w:rFonts w:asciiTheme="minorHAnsi" w:eastAsiaTheme="minorEastAsia" w:hAnsiTheme="minorHAnsi"/>
        </w:rPr>
      </w:pPr>
      <w:hyperlink w:anchor="_Toc41316917" w:history="1">
        <w:r w:rsidR="00481281" w:rsidRPr="00C269D1">
          <w:rPr>
            <w:rStyle w:val="af5"/>
            <w:rFonts w:eastAsia="ＭＳ ゴシック" w:cs="Tahoma"/>
          </w:rPr>
          <w:t>2.1</w:t>
        </w:r>
        <w:r w:rsidR="00481281">
          <w:rPr>
            <w:rFonts w:asciiTheme="minorHAnsi" w:eastAsiaTheme="minorEastAsia" w:hAnsiTheme="minorHAnsi"/>
          </w:rPr>
          <w:tab/>
        </w:r>
        <w:r w:rsidR="00481281" w:rsidRPr="00C269D1">
          <w:rPr>
            <w:rStyle w:val="af5"/>
          </w:rPr>
          <w:t>システム構成図</w:t>
        </w:r>
        <w:r w:rsidR="00481281">
          <w:rPr>
            <w:webHidden/>
          </w:rPr>
          <w:tab/>
        </w:r>
        <w:r w:rsidR="00481281">
          <w:rPr>
            <w:webHidden/>
          </w:rPr>
          <w:fldChar w:fldCharType="begin"/>
        </w:r>
        <w:r w:rsidR="00481281">
          <w:rPr>
            <w:webHidden/>
          </w:rPr>
          <w:instrText xml:space="preserve"> PAGEREF _Toc41316917 \h </w:instrText>
        </w:r>
        <w:r w:rsidR="00481281">
          <w:rPr>
            <w:webHidden/>
          </w:rPr>
        </w:r>
        <w:r w:rsidR="00481281">
          <w:rPr>
            <w:webHidden/>
          </w:rPr>
          <w:fldChar w:fldCharType="separate"/>
        </w:r>
        <w:r w:rsidR="00481281">
          <w:rPr>
            <w:webHidden/>
          </w:rPr>
          <w:t>7</w:t>
        </w:r>
        <w:r w:rsidR="00481281">
          <w:rPr>
            <w:webHidden/>
          </w:rPr>
          <w:fldChar w:fldCharType="end"/>
        </w:r>
      </w:hyperlink>
    </w:p>
    <w:p w14:paraId="2C1FC5FB" w14:textId="5CDFFD58" w:rsidR="00481281" w:rsidRDefault="00823440">
      <w:pPr>
        <w:pStyle w:val="22"/>
        <w:rPr>
          <w:rFonts w:asciiTheme="minorHAnsi" w:eastAsiaTheme="minorEastAsia" w:hAnsiTheme="minorHAnsi"/>
        </w:rPr>
      </w:pPr>
      <w:hyperlink w:anchor="_Toc41316918" w:history="1">
        <w:r w:rsidR="00481281" w:rsidRPr="00C269D1">
          <w:rPr>
            <w:rStyle w:val="af5"/>
            <w:rFonts w:eastAsia="ＭＳ ゴシック" w:cs="Tahoma"/>
          </w:rPr>
          <w:t>2.2</w:t>
        </w:r>
        <w:r w:rsidR="00481281">
          <w:rPr>
            <w:rFonts w:asciiTheme="minorHAnsi" w:eastAsiaTheme="minorEastAsia" w:hAnsiTheme="minorHAnsi"/>
          </w:rPr>
          <w:tab/>
        </w:r>
        <w:r w:rsidR="00481281" w:rsidRPr="00C269D1">
          <w:rPr>
            <w:rStyle w:val="af5"/>
          </w:rPr>
          <w:t>ＰＣ仕様</w:t>
        </w:r>
        <w:r w:rsidR="00481281">
          <w:rPr>
            <w:webHidden/>
          </w:rPr>
          <w:tab/>
        </w:r>
        <w:r w:rsidR="00481281">
          <w:rPr>
            <w:webHidden/>
          </w:rPr>
          <w:fldChar w:fldCharType="begin"/>
        </w:r>
        <w:r w:rsidR="00481281">
          <w:rPr>
            <w:webHidden/>
          </w:rPr>
          <w:instrText xml:space="preserve"> PAGEREF _Toc41316918 \h </w:instrText>
        </w:r>
        <w:r w:rsidR="00481281">
          <w:rPr>
            <w:webHidden/>
          </w:rPr>
        </w:r>
        <w:r w:rsidR="00481281">
          <w:rPr>
            <w:webHidden/>
          </w:rPr>
          <w:fldChar w:fldCharType="separate"/>
        </w:r>
        <w:r w:rsidR="00481281">
          <w:rPr>
            <w:webHidden/>
          </w:rPr>
          <w:t>7</w:t>
        </w:r>
        <w:r w:rsidR="00481281">
          <w:rPr>
            <w:webHidden/>
          </w:rPr>
          <w:fldChar w:fldCharType="end"/>
        </w:r>
      </w:hyperlink>
    </w:p>
    <w:p w14:paraId="59FB0BEC" w14:textId="3CC839E0"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19" w:history="1">
        <w:r w:rsidR="00481281" w:rsidRPr="00C269D1">
          <w:rPr>
            <w:rStyle w:val="af5"/>
            <w:lang w:eastAsia="ja-JP"/>
          </w:rPr>
          <w:t>3.</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モジュール構成</w:t>
        </w:r>
        <w:r w:rsidR="00481281">
          <w:rPr>
            <w:webHidden/>
          </w:rPr>
          <w:tab/>
        </w:r>
        <w:r w:rsidR="00481281">
          <w:rPr>
            <w:webHidden/>
          </w:rPr>
          <w:fldChar w:fldCharType="begin"/>
        </w:r>
        <w:r w:rsidR="00481281">
          <w:rPr>
            <w:webHidden/>
          </w:rPr>
          <w:instrText xml:space="preserve"> PAGEREF _Toc41316919 \h </w:instrText>
        </w:r>
        <w:r w:rsidR="00481281">
          <w:rPr>
            <w:webHidden/>
          </w:rPr>
        </w:r>
        <w:r w:rsidR="00481281">
          <w:rPr>
            <w:webHidden/>
          </w:rPr>
          <w:fldChar w:fldCharType="separate"/>
        </w:r>
        <w:r w:rsidR="00481281">
          <w:rPr>
            <w:webHidden/>
          </w:rPr>
          <w:t>8</w:t>
        </w:r>
        <w:r w:rsidR="00481281">
          <w:rPr>
            <w:webHidden/>
          </w:rPr>
          <w:fldChar w:fldCharType="end"/>
        </w:r>
      </w:hyperlink>
    </w:p>
    <w:p w14:paraId="0F053022" w14:textId="2D47C11D"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20" w:history="1">
        <w:r w:rsidR="00481281" w:rsidRPr="00C269D1">
          <w:rPr>
            <w:rStyle w:val="af5"/>
            <w:lang w:eastAsia="ja-JP"/>
          </w:rPr>
          <w:t>4.</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ロボファクトリエディタ（</w:t>
        </w:r>
        <w:r w:rsidR="00481281" w:rsidRPr="00C269D1">
          <w:rPr>
            <w:rStyle w:val="af5"/>
            <w:lang w:eastAsia="ja-JP"/>
          </w:rPr>
          <w:t>RFEditor</w:t>
        </w:r>
        <w:r w:rsidR="00481281" w:rsidRPr="00C269D1">
          <w:rPr>
            <w:rStyle w:val="af5"/>
            <w:lang w:eastAsia="ja-JP"/>
          </w:rPr>
          <w:t>）</w:t>
        </w:r>
        <w:r w:rsidR="00481281">
          <w:rPr>
            <w:webHidden/>
          </w:rPr>
          <w:tab/>
        </w:r>
        <w:r w:rsidR="00481281">
          <w:rPr>
            <w:webHidden/>
          </w:rPr>
          <w:fldChar w:fldCharType="begin"/>
        </w:r>
        <w:r w:rsidR="00481281">
          <w:rPr>
            <w:webHidden/>
          </w:rPr>
          <w:instrText xml:space="preserve"> PAGEREF _Toc41316920 \h </w:instrText>
        </w:r>
        <w:r w:rsidR="00481281">
          <w:rPr>
            <w:webHidden/>
          </w:rPr>
        </w:r>
        <w:r w:rsidR="00481281">
          <w:rPr>
            <w:webHidden/>
          </w:rPr>
          <w:fldChar w:fldCharType="separate"/>
        </w:r>
        <w:r w:rsidR="00481281">
          <w:rPr>
            <w:webHidden/>
          </w:rPr>
          <w:t>9</w:t>
        </w:r>
        <w:r w:rsidR="00481281">
          <w:rPr>
            <w:webHidden/>
          </w:rPr>
          <w:fldChar w:fldCharType="end"/>
        </w:r>
      </w:hyperlink>
    </w:p>
    <w:p w14:paraId="55144232" w14:textId="1BD1EF40" w:rsidR="00481281" w:rsidRDefault="00823440">
      <w:pPr>
        <w:pStyle w:val="22"/>
        <w:rPr>
          <w:rFonts w:asciiTheme="minorHAnsi" w:eastAsiaTheme="minorEastAsia" w:hAnsiTheme="minorHAnsi"/>
        </w:rPr>
      </w:pPr>
      <w:hyperlink w:anchor="_Toc41316921" w:history="1">
        <w:r w:rsidR="00481281" w:rsidRPr="00C269D1">
          <w:rPr>
            <w:rStyle w:val="af5"/>
            <w:rFonts w:eastAsia="ＭＳ ゴシック" w:cs="Tahoma"/>
          </w:rPr>
          <w:t>4.1</w:t>
        </w:r>
        <w:r w:rsidR="00481281">
          <w:rPr>
            <w:rFonts w:asciiTheme="minorHAnsi" w:eastAsiaTheme="minorEastAsia" w:hAnsiTheme="minorHAnsi"/>
          </w:rPr>
          <w:tab/>
        </w:r>
        <w:r w:rsidR="00481281" w:rsidRPr="00C269D1">
          <w:rPr>
            <w:rStyle w:val="af5"/>
          </w:rPr>
          <w:t>起動／終了</w:t>
        </w:r>
        <w:r w:rsidR="00481281">
          <w:rPr>
            <w:webHidden/>
          </w:rPr>
          <w:tab/>
        </w:r>
        <w:r w:rsidR="00481281">
          <w:rPr>
            <w:webHidden/>
          </w:rPr>
          <w:fldChar w:fldCharType="begin"/>
        </w:r>
        <w:r w:rsidR="00481281">
          <w:rPr>
            <w:webHidden/>
          </w:rPr>
          <w:instrText xml:space="preserve"> PAGEREF _Toc41316921 \h </w:instrText>
        </w:r>
        <w:r w:rsidR="00481281">
          <w:rPr>
            <w:webHidden/>
          </w:rPr>
        </w:r>
        <w:r w:rsidR="00481281">
          <w:rPr>
            <w:webHidden/>
          </w:rPr>
          <w:fldChar w:fldCharType="separate"/>
        </w:r>
        <w:r w:rsidR="00481281">
          <w:rPr>
            <w:webHidden/>
          </w:rPr>
          <w:t>9</w:t>
        </w:r>
        <w:r w:rsidR="00481281">
          <w:rPr>
            <w:webHidden/>
          </w:rPr>
          <w:fldChar w:fldCharType="end"/>
        </w:r>
      </w:hyperlink>
    </w:p>
    <w:p w14:paraId="053C5AB3" w14:textId="38B6698D" w:rsidR="00481281" w:rsidRDefault="00823440">
      <w:pPr>
        <w:pStyle w:val="33"/>
        <w:tabs>
          <w:tab w:val="left" w:pos="1638"/>
        </w:tabs>
        <w:rPr>
          <w:rFonts w:asciiTheme="minorHAnsi" w:eastAsiaTheme="minorEastAsia" w:hAnsiTheme="minorHAnsi" w:cstheme="minorBidi"/>
          <w:iCs w:val="0"/>
          <w:kern w:val="2"/>
          <w:sz w:val="21"/>
          <w:szCs w:val="22"/>
          <w:lang w:eastAsia="ja-JP"/>
        </w:rPr>
      </w:pPr>
      <w:hyperlink w:anchor="_Toc41316922" w:history="1">
        <w:r w:rsidR="00481281" w:rsidRPr="00C269D1">
          <w:rPr>
            <w:rStyle w:val="af5"/>
          </w:rPr>
          <w:t>4.1.1</w:t>
        </w:r>
        <w:r w:rsidR="00481281">
          <w:rPr>
            <w:rFonts w:asciiTheme="minorHAnsi" w:eastAsiaTheme="minorEastAsia" w:hAnsiTheme="minorHAnsi" w:cstheme="minorBidi"/>
            <w:iCs w:val="0"/>
            <w:kern w:val="2"/>
            <w:sz w:val="21"/>
            <w:szCs w:val="22"/>
            <w:lang w:eastAsia="ja-JP"/>
          </w:rPr>
          <w:tab/>
        </w:r>
        <w:r w:rsidR="00481281" w:rsidRPr="00C269D1">
          <w:rPr>
            <w:rStyle w:val="af5"/>
          </w:rPr>
          <w:t>起動（操作画面と操作方法）</w:t>
        </w:r>
        <w:r w:rsidR="00481281">
          <w:rPr>
            <w:webHidden/>
          </w:rPr>
          <w:tab/>
        </w:r>
        <w:r w:rsidR="00481281">
          <w:rPr>
            <w:webHidden/>
          </w:rPr>
          <w:fldChar w:fldCharType="begin"/>
        </w:r>
        <w:r w:rsidR="00481281">
          <w:rPr>
            <w:webHidden/>
          </w:rPr>
          <w:instrText xml:space="preserve"> PAGEREF _Toc41316922 \h </w:instrText>
        </w:r>
        <w:r w:rsidR="00481281">
          <w:rPr>
            <w:webHidden/>
          </w:rPr>
        </w:r>
        <w:r w:rsidR="00481281">
          <w:rPr>
            <w:webHidden/>
          </w:rPr>
          <w:fldChar w:fldCharType="separate"/>
        </w:r>
        <w:r w:rsidR="00481281">
          <w:rPr>
            <w:webHidden/>
          </w:rPr>
          <w:t>9</w:t>
        </w:r>
        <w:r w:rsidR="00481281">
          <w:rPr>
            <w:webHidden/>
          </w:rPr>
          <w:fldChar w:fldCharType="end"/>
        </w:r>
      </w:hyperlink>
    </w:p>
    <w:p w14:paraId="77703308" w14:textId="66D5487E" w:rsidR="00481281" w:rsidRDefault="00823440">
      <w:pPr>
        <w:pStyle w:val="33"/>
        <w:tabs>
          <w:tab w:val="left" w:pos="1638"/>
        </w:tabs>
        <w:rPr>
          <w:rFonts w:asciiTheme="minorHAnsi" w:eastAsiaTheme="minorEastAsia" w:hAnsiTheme="minorHAnsi" w:cstheme="minorBidi"/>
          <w:iCs w:val="0"/>
          <w:kern w:val="2"/>
          <w:sz w:val="21"/>
          <w:szCs w:val="22"/>
          <w:lang w:eastAsia="ja-JP"/>
        </w:rPr>
      </w:pPr>
      <w:hyperlink w:anchor="_Toc41316923" w:history="1">
        <w:r w:rsidR="00481281" w:rsidRPr="00C269D1">
          <w:rPr>
            <w:rStyle w:val="af5"/>
          </w:rPr>
          <w:t>4.1.2</w:t>
        </w:r>
        <w:r w:rsidR="00481281">
          <w:rPr>
            <w:rFonts w:asciiTheme="minorHAnsi" w:eastAsiaTheme="minorEastAsia" w:hAnsiTheme="minorHAnsi" w:cstheme="minorBidi"/>
            <w:iCs w:val="0"/>
            <w:kern w:val="2"/>
            <w:sz w:val="21"/>
            <w:szCs w:val="22"/>
            <w:lang w:eastAsia="ja-JP"/>
          </w:rPr>
          <w:tab/>
        </w:r>
        <w:r w:rsidR="00481281" w:rsidRPr="00C269D1">
          <w:rPr>
            <w:rStyle w:val="af5"/>
          </w:rPr>
          <w:t>終了（操作画面と操作方法）</w:t>
        </w:r>
        <w:r w:rsidR="00481281">
          <w:rPr>
            <w:webHidden/>
          </w:rPr>
          <w:tab/>
        </w:r>
        <w:r w:rsidR="00481281">
          <w:rPr>
            <w:webHidden/>
          </w:rPr>
          <w:fldChar w:fldCharType="begin"/>
        </w:r>
        <w:r w:rsidR="00481281">
          <w:rPr>
            <w:webHidden/>
          </w:rPr>
          <w:instrText xml:space="preserve"> PAGEREF _Toc41316923 \h </w:instrText>
        </w:r>
        <w:r w:rsidR="00481281">
          <w:rPr>
            <w:webHidden/>
          </w:rPr>
        </w:r>
        <w:r w:rsidR="00481281">
          <w:rPr>
            <w:webHidden/>
          </w:rPr>
          <w:fldChar w:fldCharType="separate"/>
        </w:r>
        <w:r w:rsidR="00481281">
          <w:rPr>
            <w:webHidden/>
          </w:rPr>
          <w:t>9</w:t>
        </w:r>
        <w:r w:rsidR="00481281">
          <w:rPr>
            <w:webHidden/>
          </w:rPr>
          <w:fldChar w:fldCharType="end"/>
        </w:r>
      </w:hyperlink>
    </w:p>
    <w:p w14:paraId="2662A7FA" w14:textId="171CB8B1" w:rsidR="00481281" w:rsidRDefault="00823440">
      <w:pPr>
        <w:pStyle w:val="22"/>
        <w:rPr>
          <w:rFonts w:asciiTheme="minorHAnsi" w:eastAsiaTheme="minorEastAsia" w:hAnsiTheme="minorHAnsi"/>
        </w:rPr>
      </w:pPr>
      <w:hyperlink w:anchor="_Toc41316924" w:history="1">
        <w:r w:rsidR="00481281" w:rsidRPr="00C269D1">
          <w:rPr>
            <w:rStyle w:val="af5"/>
            <w:rFonts w:eastAsia="ＭＳ ゴシック" w:cs="Tahoma"/>
          </w:rPr>
          <w:t>4.2</w:t>
        </w:r>
        <w:r w:rsidR="00481281">
          <w:rPr>
            <w:rFonts w:asciiTheme="minorHAnsi" w:eastAsiaTheme="minorEastAsia" w:hAnsiTheme="minorHAnsi"/>
          </w:rPr>
          <w:tab/>
        </w:r>
        <w:r w:rsidR="00481281" w:rsidRPr="00C269D1">
          <w:rPr>
            <w:rStyle w:val="af5"/>
          </w:rPr>
          <w:t>画面構成</w:t>
        </w:r>
        <w:r w:rsidR="00481281">
          <w:rPr>
            <w:webHidden/>
          </w:rPr>
          <w:tab/>
        </w:r>
        <w:r w:rsidR="00481281">
          <w:rPr>
            <w:webHidden/>
          </w:rPr>
          <w:fldChar w:fldCharType="begin"/>
        </w:r>
        <w:r w:rsidR="00481281">
          <w:rPr>
            <w:webHidden/>
          </w:rPr>
          <w:instrText xml:space="preserve"> PAGEREF _Toc41316924 \h </w:instrText>
        </w:r>
        <w:r w:rsidR="00481281">
          <w:rPr>
            <w:webHidden/>
          </w:rPr>
        </w:r>
        <w:r w:rsidR="00481281">
          <w:rPr>
            <w:webHidden/>
          </w:rPr>
          <w:fldChar w:fldCharType="separate"/>
        </w:r>
        <w:r w:rsidR="00481281">
          <w:rPr>
            <w:webHidden/>
          </w:rPr>
          <w:t>9</w:t>
        </w:r>
        <w:r w:rsidR="00481281">
          <w:rPr>
            <w:webHidden/>
          </w:rPr>
          <w:fldChar w:fldCharType="end"/>
        </w:r>
      </w:hyperlink>
    </w:p>
    <w:p w14:paraId="31D2F537" w14:textId="6F70C282" w:rsidR="00481281" w:rsidRDefault="00823440">
      <w:pPr>
        <w:pStyle w:val="22"/>
        <w:rPr>
          <w:rFonts w:asciiTheme="minorHAnsi" w:eastAsiaTheme="minorEastAsia" w:hAnsiTheme="minorHAnsi"/>
        </w:rPr>
      </w:pPr>
      <w:hyperlink w:anchor="_Toc41316925" w:history="1">
        <w:r w:rsidR="00481281" w:rsidRPr="00C269D1">
          <w:rPr>
            <w:rStyle w:val="af5"/>
            <w:rFonts w:eastAsia="ＭＳ ゴシック" w:cs="Tahoma"/>
          </w:rPr>
          <w:t>4.3</w:t>
        </w:r>
        <w:r w:rsidR="00481281">
          <w:rPr>
            <w:rFonts w:asciiTheme="minorHAnsi" w:eastAsiaTheme="minorEastAsia" w:hAnsiTheme="minorHAnsi"/>
          </w:rPr>
          <w:tab/>
        </w:r>
        <w:r w:rsidR="00481281" w:rsidRPr="00C269D1">
          <w:rPr>
            <w:rStyle w:val="af5"/>
          </w:rPr>
          <w:t>セットアップ機能（各機能の操作画面と設定方法）</w:t>
        </w:r>
        <w:r w:rsidR="00481281">
          <w:rPr>
            <w:webHidden/>
          </w:rPr>
          <w:tab/>
        </w:r>
        <w:r w:rsidR="00481281">
          <w:rPr>
            <w:webHidden/>
          </w:rPr>
          <w:fldChar w:fldCharType="begin"/>
        </w:r>
        <w:r w:rsidR="00481281">
          <w:rPr>
            <w:webHidden/>
          </w:rPr>
          <w:instrText xml:space="preserve"> PAGEREF _Toc41316925 \h </w:instrText>
        </w:r>
        <w:r w:rsidR="00481281">
          <w:rPr>
            <w:webHidden/>
          </w:rPr>
        </w:r>
        <w:r w:rsidR="00481281">
          <w:rPr>
            <w:webHidden/>
          </w:rPr>
          <w:fldChar w:fldCharType="separate"/>
        </w:r>
        <w:r w:rsidR="00481281">
          <w:rPr>
            <w:webHidden/>
          </w:rPr>
          <w:t>9</w:t>
        </w:r>
        <w:r w:rsidR="00481281">
          <w:rPr>
            <w:webHidden/>
          </w:rPr>
          <w:fldChar w:fldCharType="end"/>
        </w:r>
      </w:hyperlink>
    </w:p>
    <w:p w14:paraId="05161F31" w14:textId="2C57ED75" w:rsidR="00481281" w:rsidRDefault="00823440">
      <w:pPr>
        <w:pStyle w:val="22"/>
        <w:rPr>
          <w:rFonts w:asciiTheme="minorHAnsi" w:eastAsiaTheme="minorEastAsia" w:hAnsiTheme="minorHAnsi"/>
        </w:rPr>
      </w:pPr>
      <w:hyperlink w:anchor="_Toc41316926" w:history="1">
        <w:r w:rsidR="00481281" w:rsidRPr="00C269D1">
          <w:rPr>
            <w:rStyle w:val="af5"/>
            <w:rFonts w:eastAsia="ＭＳ ゴシック" w:cs="Tahoma"/>
          </w:rPr>
          <w:t>4.4</w:t>
        </w:r>
        <w:r w:rsidR="00481281">
          <w:rPr>
            <w:rFonts w:asciiTheme="minorHAnsi" w:eastAsiaTheme="minorEastAsia" w:hAnsiTheme="minorHAnsi"/>
          </w:rPr>
          <w:tab/>
        </w:r>
        <w:r w:rsidR="00481281" w:rsidRPr="00C269D1">
          <w:rPr>
            <w:rStyle w:val="af5"/>
          </w:rPr>
          <w:t>ロボット開発画面（各機能の操作画面と設定方法）</w:t>
        </w:r>
        <w:r w:rsidR="00481281">
          <w:rPr>
            <w:webHidden/>
          </w:rPr>
          <w:tab/>
        </w:r>
        <w:r w:rsidR="00481281">
          <w:rPr>
            <w:webHidden/>
          </w:rPr>
          <w:fldChar w:fldCharType="begin"/>
        </w:r>
        <w:r w:rsidR="00481281">
          <w:rPr>
            <w:webHidden/>
          </w:rPr>
          <w:instrText xml:space="preserve"> PAGEREF _Toc41316926 \h </w:instrText>
        </w:r>
        <w:r w:rsidR="00481281">
          <w:rPr>
            <w:webHidden/>
          </w:rPr>
        </w:r>
        <w:r w:rsidR="00481281">
          <w:rPr>
            <w:webHidden/>
          </w:rPr>
          <w:fldChar w:fldCharType="separate"/>
        </w:r>
        <w:r w:rsidR="00481281">
          <w:rPr>
            <w:webHidden/>
          </w:rPr>
          <w:t>9</w:t>
        </w:r>
        <w:r w:rsidR="00481281">
          <w:rPr>
            <w:webHidden/>
          </w:rPr>
          <w:fldChar w:fldCharType="end"/>
        </w:r>
      </w:hyperlink>
    </w:p>
    <w:p w14:paraId="3CB756F8" w14:textId="22DC6112" w:rsidR="00481281" w:rsidRDefault="00823440">
      <w:pPr>
        <w:pStyle w:val="22"/>
        <w:rPr>
          <w:rFonts w:asciiTheme="minorHAnsi" w:eastAsiaTheme="minorEastAsia" w:hAnsiTheme="minorHAnsi"/>
        </w:rPr>
      </w:pPr>
      <w:hyperlink w:anchor="_Toc41316927" w:history="1">
        <w:r w:rsidR="00481281" w:rsidRPr="00C269D1">
          <w:rPr>
            <w:rStyle w:val="af5"/>
            <w:rFonts w:eastAsia="ＭＳ ゴシック" w:cs="Tahoma"/>
          </w:rPr>
          <w:t>4.5</w:t>
        </w:r>
        <w:r w:rsidR="00481281">
          <w:rPr>
            <w:rFonts w:asciiTheme="minorHAnsi" w:eastAsiaTheme="minorEastAsia" w:hAnsiTheme="minorHAnsi"/>
          </w:rPr>
          <w:tab/>
        </w:r>
        <w:r w:rsidR="00481281" w:rsidRPr="00C269D1">
          <w:rPr>
            <w:rStyle w:val="af5"/>
          </w:rPr>
          <w:t>ロボット実行方法（各機能の操作画面と設定方法）</w:t>
        </w:r>
        <w:r w:rsidR="00481281">
          <w:rPr>
            <w:webHidden/>
          </w:rPr>
          <w:tab/>
        </w:r>
        <w:r w:rsidR="00481281">
          <w:rPr>
            <w:webHidden/>
          </w:rPr>
          <w:fldChar w:fldCharType="begin"/>
        </w:r>
        <w:r w:rsidR="00481281">
          <w:rPr>
            <w:webHidden/>
          </w:rPr>
          <w:instrText xml:space="preserve"> PAGEREF _Toc41316927 \h </w:instrText>
        </w:r>
        <w:r w:rsidR="00481281">
          <w:rPr>
            <w:webHidden/>
          </w:rPr>
        </w:r>
        <w:r w:rsidR="00481281">
          <w:rPr>
            <w:webHidden/>
          </w:rPr>
          <w:fldChar w:fldCharType="separate"/>
        </w:r>
        <w:r w:rsidR="00481281">
          <w:rPr>
            <w:webHidden/>
          </w:rPr>
          <w:t>9</w:t>
        </w:r>
        <w:r w:rsidR="00481281">
          <w:rPr>
            <w:webHidden/>
          </w:rPr>
          <w:fldChar w:fldCharType="end"/>
        </w:r>
      </w:hyperlink>
    </w:p>
    <w:p w14:paraId="60903C76" w14:textId="02DFEEB4" w:rsidR="00481281" w:rsidRDefault="00823440">
      <w:pPr>
        <w:pStyle w:val="22"/>
        <w:rPr>
          <w:rFonts w:asciiTheme="minorHAnsi" w:eastAsiaTheme="minorEastAsia" w:hAnsiTheme="minorHAnsi"/>
        </w:rPr>
      </w:pPr>
      <w:hyperlink w:anchor="_Toc41316928" w:history="1">
        <w:r w:rsidR="00481281" w:rsidRPr="00C269D1">
          <w:rPr>
            <w:rStyle w:val="af5"/>
            <w:rFonts w:eastAsia="ＭＳ ゴシック" w:cs="Tahoma"/>
          </w:rPr>
          <w:t>4.6</w:t>
        </w:r>
        <w:r w:rsidR="00481281">
          <w:rPr>
            <w:rFonts w:asciiTheme="minorHAnsi" w:eastAsiaTheme="minorEastAsia" w:hAnsiTheme="minorHAnsi"/>
          </w:rPr>
          <w:tab/>
        </w:r>
        <w:r w:rsidR="00481281" w:rsidRPr="00C269D1">
          <w:rPr>
            <w:rStyle w:val="af5"/>
          </w:rPr>
          <w:t>サンプル実行ビューア（各機能の操作画面と設定方法）</w:t>
        </w:r>
        <w:r w:rsidR="00481281">
          <w:rPr>
            <w:webHidden/>
          </w:rPr>
          <w:tab/>
        </w:r>
        <w:r w:rsidR="00481281">
          <w:rPr>
            <w:webHidden/>
          </w:rPr>
          <w:fldChar w:fldCharType="begin"/>
        </w:r>
        <w:r w:rsidR="00481281">
          <w:rPr>
            <w:webHidden/>
          </w:rPr>
          <w:instrText xml:space="preserve"> PAGEREF _Toc41316928 \h </w:instrText>
        </w:r>
        <w:r w:rsidR="00481281">
          <w:rPr>
            <w:webHidden/>
          </w:rPr>
        </w:r>
        <w:r w:rsidR="00481281">
          <w:rPr>
            <w:webHidden/>
          </w:rPr>
          <w:fldChar w:fldCharType="separate"/>
        </w:r>
        <w:r w:rsidR="00481281">
          <w:rPr>
            <w:webHidden/>
          </w:rPr>
          <w:t>9</w:t>
        </w:r>
        <w:r w:rsidR="00481281">
          <w:rPr>
            <w:webHidden/>
          </w:rPr>
          <w:fldChar w:fldCharType="end"/>
        </w:r>
      </w:hyperlink>
    </w:p>
    <w:p w14:paraId="186C68F1" w14:textId="4ADFDE1A" w:rsidR="00481281" w:rsidRDefault="00823440">
      <w:pPr>
        <w:pStyle w:val="22"/>
        <w:rPr>
          <w:rFonts w:asciiTheme="minorHAnsi" w:eastAsiaTheme="minorEastAsia" w:hAnsiTheme="minorHAnsi"/>
        </w:rPr>
      </w:pPr>
      <w:hyperlink w:anchor="_Toc41316929" w:history="1">
        <w:r w:rsidR="00481281" w:rsidRPr="00C269D1">
          <w:rPr>
            <w:rStyle w:val="af5"/>
            <w:rFonts w:eastAsia="ＭＳ ゴシック" w:cs="Tahoma"/>
          </w:rPr>
          <w:t>4.7</w:t>
        </w:r>
        <w:r w:rsidR="00481281">
          <w:rPr>
            <w:rFonts w:asciiTheme="minorHAnsi" w:eastAsiaTheme="minorEastAsia" w:hAnsiTheme="minorHAnsi"/>
          </w:rPr>
          <w:tab/>
        </w:r>
        <w:r w:rsidR="00481281" w:rsidRPr="00C269D1">
          <w:rPr>
            <w:rStyle w:val="af5"/>
          </w:rPr>
          <w:t>録画機能（各機能の操作画面と設定方法）</w:t>
        </w:r>
        <w:r w:rsidR="00481281">
          <w:rPr>
            <w:webHidden/>
          </w:rPr>
          <w:tab/>
        </w:r>
        <w:r w:rsidR="00481281">
          <w:rPr>
            <w:webHidden/>
          </w:rPr>
          <w:fldChar w:fldCharType="begin"/>
        </w:r>
        <w:r w:rsidR="00481281">
          <w:rPr>
            <w:webHidden/>
          </w:rPr>
          <w:instrText xml:space="preserve"> PAGEREF _Toc41316929 \h </w:instrText>
        </w:r>
        <w:r w:rsidR="00481281">
          <w:rPr>
            <w:webHidden/>
          </w:rPr>
        </w:r>
        <w:r w:rsidR="00481281">
          <w:rPr>
            <w:webHidden/>
          </w:rPr>
          <w:fldChar w:fldCharType="separate"/>
        </w:r>
        <w:r w:rsidR="00481281">
          <w:rPr>
            <w:webHidden/>
          </w:rPr>
          <w:t>10</w:t>
        </w:r>
        <w:r w:rsidR="00481281">
          <w:rPr>
            <w:webHidden/>
          </w:rPr>
          <w:fldChar w:fldCharType="end"/>
        </w:r>
      </w:hyperlink>
    </w:p>
    <w:p w14:paraId="12029283" w14:textId="02C432AB" w:rsidR="00481281" w:rsidRDefault="00823440">
      <w:pPr>
        <w:pStyle w:val="22"/>
        <w:rPr>
          <w:rFonts w:asciiTheme="minorHAnsi" w:eastAsiaTheme="minorEastAsia" w:hAnsiTheme="minorHAnsi"/>
        </w:rPr>
      </w:pPr>
      <w:hyperlink w:anchor="_Toc41316930" w:history="1">
        <w:r w:rsidR="00481281" w:rsidRPr="00C269D1">
          <w:rPr>
            <w:rStyle w:val="af5"/>
            <w:rFonts w:eastAsia="ＭＳ ゴシック" w:cs="Tahoma"/>
          </w:rPr>
          <w:t>4.8</w:t>
        </w:r>
        <w:r w:rsidR="00481281">
          <w:rPr>
            <w:webHidden/>
          </w:rPr>
          <w:tab/>
        </w:r>
        <w:r w:rsidR="00481281">
          <w:rPr>
            <w:webHidden/>
          </w:rPr>
          <w:fldChar w:fldCharType="begin"/>
        </w:r>
        <w:r w:rsidR="00481281">
          <w:rPr>
            <w:webHidden/>
          </w:rPr>
          <w:instrText xml:space="preserve"> PAGEREF _Toc41316930 \h </w:instrText>
        </w:r>
        <w:r w:rsidR="00481281">
          <w:rPr>
            <w:webHidden/>
          </w:rPr>
        </w:r>
        <w:r w:rsidR="00481281">
          <w:rPr>
            <w:webHidden/>
          </w:rPr>
          <w:fldChar w:fldCharType="separate"/>
        </w:r>
        <w:r w:rsidR="00481281">
          <w:rPr>
            <w:webHidden/>
          </w:rPr>
          <w:t>10</w:t>
        </w:r>
        <w:r w:rsidR="00481281">
          <w:rPr>
            <w:webHidden/>
          </w:rPr>
          <w:fldChar w:fldCharType="end"/>
        </w:r>
      </w:hyperlink>
    </w:p>
    <w:p w14:paraId="07BB5E78" w14:textId="2AE93670" w:rsidR="00481281" w:rsidRDefault="00823440">
      <w:pPr>
        <w:pStyle w:val="22"/>
        <w:rPr>
          <w:rFonts w:asciiTheme="minorHAnsi" w:eastAsiaTheme="minorEastAsia" w:hAnsiTheme="minorHAnsi"/>
        </w:rPr>
      </w:pPr>
      <w:hyperlink w:anchor="_Toc41316931" w:history="1">
        <w:r w:rsidR="00481281" w:rsidRPr="00C269D1">
          <w:rPr>
            <w:rStyle w:val="af5"/>
            <w:rFonts w:eastAsia="ＭＳ ゴシック" w:cs="Tahoma"/>
          </w:rPr>
          <w:t>4.9</w:t>
        </w:r>
        <w:r w:rsidR="00481281">
          <w:rPr>
            <w:webHidden/>
          </w:rPr>
          <w:tab/>
        </w:r>
        <w:r w:rsidR="00481281">
          <w:rPr>
            <w:webHidden/>
          </w:rPr>
          <w:fldChar w:fldCharType="begin"/>
        </w:r>
        <w:r w:rsidR="00481281">
          <w:rPr>
            <w:webHidden/>
          </w:rPr>
          <w:instrText xml:space="preserve"> PAGEREF _Toc41316931 \h </w:instrText>
        </w:r>
        <w:r w:rsidR="00481281">
          <w:rPr>
            <w:webHidden/>
          </w:rPr>
        </w:r>
        <w:r w:rsidR="00481281">
          <w:rPr>
            <w:webHidden/>
          </w:rPr>
          <w:fldChar w:fldCharType="separate"/>
        </w:r>
        <w:r w:rsidR="00481281">
          <w:rPr>
            <w:webHidden/>
          </w:rPr>
          <w:t>10</w:t>
        </w:r>
        <w:r w:rsidR="00481281">
          <w:rPr>
            <w:webHidden/>
          </w:rPr>
          <w:fldChar w:fldCharType="end"/>
        </w:r>
      </w:hyperlink>
    </w:p>
    <w:p w14:paraId="3A23E1E2" w14:textId="1F57715A" w:rsidR="00481281" w:rsidRDefault="00823440">
      <w:pPr>
        <w:pStyle w:val="22"/>
        <w:tabs>
          <w:tab w:val="left" w:pos="1418"/>
        </w:tabs>
        <w:rPr>
          <w:rFonts w:asciiTheme="minorHAnsi" w:eastAsiaTheme="minorEastAsia" w:hAnsiTheme="minorHAnsi"/>
        </w:rPr>
      </w:pPr>
      <w:hyperlink w:anchor="_Toc41316932" w:history="1">
        <w:r w:rsidR="00481281" w:rsidRPr="00C269D1">
          <w:rPr>
            <w:rStyle w:val="af5"/>
            <w:rFonts w:eastAsia="ＭＳ ゴシック" w:cs="Tahoma"/>
          </w:rPr>
          <w:t>4.10</w:t>
        </w:r>
        <w:r w:rsidR="00481281">
          <w:rPr>
            <w:rFonts w:asciiTheme="minorHAnsi" w:eastAsiaTheme="minorEastAsia" w:hAnsiTheme="minorHAnsi"/>
          </w:rPr>
          <w:tab/>
        </w:r>
        <w:r w:rsidR="00481281" w:rsidRPr="00C269D1">
          <w:rPr>
            <w:rStyle w:val="af5"/>
          </w:rPr>
          <w:t>エラー処理とロギング</w:t>
        </w:r>
        <w:r w:rsidR="00481281">
          <w:rPr>
            <w:webHidden/>
          </w:rPr>
          <w:tab/>
        </w:r>
        <w:r w:rsidR="00481281">
          <w:rPr>
            <w:webHidden/>
          </w:rPr>
          <w:fldChar w:fldCharType="begin"/>
        </w:r>
        <w:r w:rsidR="00481281">
          <w:rPr>
            <w:webHidden/>
          </w:rPr>
          <w:instrText xml:space="preserve"> PAGEREF _Toc41316932 \h </w:instrText>
        </w:r>
        <w:r w:rsidR="00481281">
          <w:rPr>
            <w:webHidden/>
          </w:rPr>
        </w:r>
        <w:r w:rsidR="00481281">
          <w:rPr>
            <w:webHidden/>
          </w:rPr>
          <w:fldChar w:fldCharType="separate"/>
        </w:r>
        <w:r w:rsidR="00481281">
          <w:rPr>
            <w:webHidden/>
          </w:rPr>
          <w:t>10</w:t>
        </w:r>
        <w:r w:rsidR="00481281">
          <w:rPr>
            <w:webHidden/>
          </w:rPr>
          <w:fldChar w:fldCharType="end"/>
        </w:r>
      </w:hyperlink>
    </w:p>
    <w:p w14:paraId="0D9D6F19" w14:textId="4F85F1C2"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33" w:history="1">
        <w:r w:rsidR="00481281" w:rsidRPr="00C269D1">
          <w:rPr>
            <w:rStyle w:val="af5"/>
            <w:lang w:eastAsia="ja-JP"/>
          </w:rPr>
          <w:t>5.</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ロボファクトリマネージャ（</w:t>
        </w:r>
        <w:r w:rsidR="00481281" w:rsidRPr="00C269D1">
          <w:rPr>
            <w:rStyle w:val="af5"/>
            <w:lang w:eastAsia="ja-JP"/>
          </w:rPr>
          <w:t>RF</w:t>
        </w:r>
        <w:r w:rsidR="00481281" w:rsidRPr="00C269D1">
          <w:rPr>
            <w:rStyle w:val="af5"/>
            <w:lang w:eastAsia="ja-JP"/>
          </w:rPr>
          <w:t>Ｍａｎａｇｅｒ）</w:t>
        </w:r>
        <w:r w:rsidR="00481281">
          <w:rPr>
            <w:webHidden/>
          </w:rPr>
          <w:tab/>
        </w:r>
        <w:r w:rsidR="00481281">
          <w:rPr>
            <w:webHidden/>
          </w:rPr>
          <w:fldChar w:fldCharType="begin"/>
        </w:r>
        <w:r w:rsidR="00481281">
          <w:rPr>
            <w:webHidden/>
          </w:rPr>
          <w:instrText xml:space="preserve"> PAGEREF _Toc41316933 \h </w:instrText>
        </w:r>
        <w:r w:rsidR="00481281">
          <w:rPr>
            <w:webHidden/>
          </w:rPr>
        </w:r>
        <w:r w:rsidR="00481281">
          <w:rPr>
            <w:webHidden/>
          </w:rPr>
          <w:fldChar w:fldCharType="separate"/>
        </w:r>
        <w:r w:rsidR="00481281">
          <w:rPr>
            <w:webHidden/>
          </w:rPr>
          <w:t>11</w:t>
        </w:r>
        <w:r w:rsidR="00481281">
          <w:rPr>
            <w:webHidden/>
          </w:rPr>
          <w:fldChar w:fldCharType="end"/>
        </w:r>
      </w:hyperlink>
    </w:p>
    <w:p w14:paraId="6BBBDD4F" w14:textId="206D1E30" w:rsidR="00481281" w:rsidRDefault="00823440">
      <w:pPr>
        <w:pStyle w:val="22"/>
        <w:rPr>
          <w:rFonts w:asciiTheme="minorHAnsi" w:eastAsiaTheme="minorEastAsia" w:hAnsiTheme="minorHAnsi"/>
        </w:rPr>
      </w:pPr>
      <w:hyperlink w:anchor="_Toc41316934" w:history="1">
        <w:r w:rsidR="00481281" w:rsidRPr="00C269D1">
          <w:rPr>
            <w:rStyle w:val="af5"/>
            <w:rFonts w:eastAsia="ＭＳ ゴシック" w:cs="Tahoma"/>
          </w:rPr>
          <w:t>5.1</w:t>
        </w:r>
        <w:r w:rsidR="00481281">
          <w:rPr>
            <w:rFonts w:asciiTheme="minorHAnsi" w:eastAsiaTheme="minorEastAsia" w:hAnsiTheme="minorHAnsi"/>
          </w:rPr>
          <w:tab/>
        </w:r>
        <w:r w:rsidR="00481281" w:rsidRPr="00C269D1">
          <w:rPr>
            <w:rStyle w:val="af5"/>
          </w:rPr>
          <w:t>起動／終了</w:t>
        </w:r>
        <w:r w:rsidR="00481281">
          <w:rPr>
            <w:webHidden/>
          </w:rPr>
          <w:tab/>
        </w:r>
        <w:r w:rsidR="00481281">
          <w:rPr>
            <w:webHidden/>
          </w:rPr>
          <w:fldChar w:fldCharType="begin"/>
        </w:r>
        <w:r w:rsidR="00481281">
          <w:rPr>
            <w:webHidden/>
          </w:rPr>
          <w:instrText xml:space="preserve"> PAGEREF _Toc41316934 \h </w:instrText>
        </w:r>
        <w:r w:rsidR="00481281">
          <w:rPr>
            <w:webHidden/>
          </w:rPr>
        </w:r>
        <w:r w:rsidR="00481281">
          <w:rPr>
            <w:webHidden/>
          </w:rPr>
          <w:fldChar w:fldCharType="separate"/>
        </w:r>
        <w:r w:rsidR="00481281">
          <w:rPr>
            <w:webHidden/>
          </w:rPr>
          <w:t>11</w:t>
        </w:r>
        <w:r w:rsidR="00481281">
          <w:rPr>
            <w:webHidden/>
          </w:rPr>
          <w:fldChar w:fldCharType="end"/>
        </w:r>
      </w:hyperlink>
    </w:p>
    <w:p w14:paraId="212607A1" w14:textId="48EEA593" w:rsidR="00481281" w:rsidRDefault="00823440">
      <w:pPr>
        <w:pStyle w:val="33"/>
        <w:tabs>
          <w:tab w:val="left" w:pos="1638"/>
        </w:tabs>
        <w:rPr>
          <w:rFonts w:asciiTheme="minorHAnsi" w:eastAsiaTheme="minorEastAsia" w:hAnsiTheme="minorHAnsi" w:cstheme="minorBidi"/>
          <w:iCs w:val="0"/>
          <w:kern w:val="2"/>
          <w:sz w:val="21"/>
          <w:szCs w:val="22"/>
          <w:lang w:eastAsia="ja-JP"/>
        </w:rPr>
      </w:pPr>
      <w:hyperlink w:anchor="_Toc41316935" w:history="1">
        <w:r w:rsidR="00481281" w:rsidRPr="00C269D1">
          <w:rPr>
            <w:rStyle w:val="af5"/>
          </w:rPr>
          <w:t>5.1.1</w:t>
        </w:r>
        <w:r w:rsidR="00481281">
          <w:rPr>
            <w:rFonts w:asciiTheme="minorHAnsi" w:eastAsiaTheme="minorEastAsia" w:hAnsiTheme="minorHAnsi" w:cstheme="minorBidi"/>
            <w:iCs w:val="0"/>
            <w:kern w:val="2"/>
            <w:sz w:val="21"/>
            <w:szCs w:val="22"/>
            <w:lang w:eastAsia="ja-JP"/>
          </w:rPr>
          <w:tab/>
        </w:r>
        <w:r w:rsidR="00481281" w:rsidRPr="00C269D1">
          <w:rPr>
            <w:rStyle w:val="af5"/>
          </w:rPr>
          <w:t>起動（操作画面と操作方法）</w:t>
        </w:r>
        <w:r w:rsidR="00481281">
          <w:rPr>
            <w:webHidden/>
          </w:rPr>
          <w:tab/>
        </w:r>
        <w:r w:rsidR="00481281">
          <w:rPr>
            <w:webHidden/>
          </w:rPr>
          <w:fldChar w:fldCharType="begin"/>
        </w:r>
        <w:r w:rsidR="00481281">
          <w:rPr>
            <w:webHidden/>
          </w:rPr>
          <w:instrText xml:space="preserve"> PAGEREF _Toc41316935 \h </w:instrText>
        </w:r>
        <w:r w:rsidR="00481281">
          <w:rPr>
            <w:webHidden/>
          </w:rPr>
        </w:r>
        <w:r w:rsidR="00481281">
          <w:rPr>
            <w:webHidden/>
          </w:rPr>
          <w:fldChar w:fldCharType="separate"/>
        </w:r>
        <w:r w:rsidR="00481281">
          <w:rPr>
            <w:webHidden/>
          </w:rPr>
          <w:t>11</w:t>
        </w:r>
        <w:r w:rsidR="00481281">
          <w:rPr>
            <w:webHidden/>
          </w:rPr>
          <w:fldChar w:fldCharType="end"/>
        </w:r>
      </w:hyperlink>
    </w:p>
    <w:p w14:paraId="4AFF5C91" w14:textId="2AA24273" w:rsidR="00481281" w:rsidRDefault="00823440">
      <w:pPr>
        <w:pStyle w:val="33"/>
        <w:tabs>
          <w:tab w:val="left" w:pos="1638"/>
        </w:tabs>
        <w:rPr>
          <w:rFonts w:asciiTheme="minorHAnsi" w:eastAsiaTheme="minorEastAsia" w:hAnsiTheme="minorHAnsi" w:cstheme="minorBidi"/>
          <w:iCs w:val="0"/>
          <w:kern w:val="2"/>
          <w:sz w:val="21"/>
          <w:szCs w:val="22"/>
          <w:lang w:eastAsia="ja-JP"/>
        </w:rPr>
      </w:pPr>
      <w:hyperlink w:anchor="_Toc41316936" w:history="1">
        <w:r w:rsidR="00481281" w:rsidRPr="00C269D1">
          <w:rPr>
            <w:rStyle w:val="af5"/>
          </w:rPr>
          <w:t>5.1.2</w:t>
        </w:r>
        <w:r w:rsidR="00481281">
          <w:rPr>
            <w:rFonts w:asciiTheme="minorHAnsi" w:eastAsiaTheme="minorEastAsia" w:hAnsiTheme="minorHAnsi" w:cstheme="minorBidi"/>
            <w:iCs w:val="0"/>
            <w:kern w:val="2"/>
            <w:sz w:val="21"/>
            <w:szCs w:val="22"/>
            <w:lang w:eastAsia="ja-JP"/>
          </w:rPr>
          <w:tab/>
        </w:r>
        <w:r w:rsidR="00481281" w:rsidRPr="00C269D1">
          <w:rPr>
            <w:rStyle w:val="af5"/>
          </w:rPr>
          <w:t>終了（操作画面と操作方法）</w:t>
        </w:r>
        <w:r w:rsidR="00481281">
          <w:rPr>
            <w:webHidden/>
          </w:rPr>
          <w:tab/>
        </w:r>
        <w:r w:rsidR="00481281">
          <w:rPr>
            <w:webHidden/>
          </w:rPr>
          <w:fldChar w:fldCharType="begin"/>
        </w:r>
        <w:r w:rsidR="00481281">
          <w:rPr>
            <w:webHidden/>
          </w:rPr>
          <w:instrText xml:space="preserve"> PAGEREF _Toc41316936 \h </w:instrText>
        </w:r>
        <w:r w:rsidR="00481281">
          <w:rPr>
            <w:webHidden/>
          </w:rPr>
        </w:r>
        <w:r w:rsidR="00481281">
          <w:rPr>
            <w:webHidden/>
          </w:rPr>
          <w:fldChar w:fldCharType="separate"/>
        </w:r>
        <w:r w:rsidR="00481281">
          <w:rPr>
            <w:webHidden/>
          </w:rPr>
          <w:t>11</w:t>
        </w:r>
        <w:r w:rsidR="00481281">
          <w:rPr>
            <w:webHidden/>
          </w:rPr>
          <w:fldChar w:fldCharType="end"/>
        </w:r>
      </w:hyperlink>
    </w:p>
    <w:p w14:paraId="418EFF8A" w14:textId="709AE0C2" w:rsidR="00481281" w:rsidRDefault="00823440">
      <w:pPr>
        <w:pStyle w:val="22"/>
        <w:rPr>
          <w:rFonts w:asciiTheme="minorHAnsi" w:eastAsiaTheme="minorEastAsia" w:hAnsiTheme="minorHAnsi"/>
        </w:rPr>
      </w:pPr>
      <w:hyperlink w:anchor="_Toc41316937" w:history="1">
        <w:r w:rsidR="00481281" w:rsidRPr="00C269D1">
          <w:rPr>
            <w:rStyle w:val="af5"/>
            <w:rFonts w:eastAsia="ＭＳ ゴシック" w:cs="Tahoma"/>
          </w:rPr>
          <w:t>5.2</w:t>
        </w:r>
        <w:r w:rsidR="00481281">
          <w:rPr>
            <w:rFonts w:asciiTheme="minorHAnsi" w:eastAsiaTheme="minorEastAsia" w:hAnsiTheme="minorHAnsi"/>
          </w:rPr>
          <w:tab/>
        </w:r>
        <w:r w:rsidR="00481281" w:rsidRPr="00C269D1">
          <w:rPr>
            <w:rStyle w:val="af5"/>
          </w:rPr>
          <w:t>画面構成</w:t>
        </w:r>
        <w:r w:rsidR="00481281">
          <w:rPr>
            <w:webHidden/>
          </w:rPr>
          <w:tab/>
        </w:r>
        <w:r w:rsidR="00481281">
          <w:rPr>
            <w:webHidden/>
          </w:rPr>
          <w:fldChar w:fldCharType="begin"/>
        </w:r>
        <w:r w:rsidR="00481281">
          <w:rPr>
            <w:webHidden/>
          </w:rPr>
          <w:instrText xml:space="preserve"> PAGEREF _Toc41316937 \h </w:instrText>
        </w:r>
        <w:r w:rsidR="00481281">
          <w:rPr>
            <w:webHidden/>
          </w:rPr>
        </w:r>
        <w:r w:rsidR="00481281">
          <w:rPr>
            <w:webHidden/>
          </w:rPr>
          <w:fldChar w:fldCharType="separate"/>
        </w:r>
        <w:r w:rsidR="00481281">
          <w:rPr>
            <w:webHidden/>
          </w:rPr>
          <w:t>11</w:t>
        </w:r>
        <w:r w:rsidR="00481281">
          <w:rPr>
            <w:webHidden/>
          </w:rPr>
          <w:fldChar w:fldCharType="end"/>
        </w:r>
      </w:hyperlink>
    </w:p>
    <w:p w14:paraId="25EE3B4F" w14:textId="0F3BD2B8" w:rsidR="00481281" w:rsidRDefault="00823440">
      <w:pPr>
        <w:pStyle w:val="22"/>
        <w:rPr>
          <w:rFonts w:asciiTheme="minorHAnsi" w:eastAsiaTheme="minorEastAsia" w:hAnsiTheme="minorHAnsi"/>
        </w:rPr>
      </w:pPr>
      <w:hyperlink w:anchor="_Toc41316938" w:history="1">
        <w:r w:rsidR="00481281" w:rsidRPr="00C269D1">
          <w:rPr>
            <w:rStyle w:val="af5"/>
            <w:rFonts w:eastAsia="ＭＳ ゴシック" w:cs="Tahoma"/>
          </w:rPr>
          <w:t>5.3</w:t>
        </w:r>
        <w:r w:rsidR="00481281">
          <w:rPr>
            <w:rFonts w:asciiTheme="minorHAnsi" w:eastAsiaTheme="minorEastAsia" w:hAnsiTheme="minorHAnsi"/>
          </w:rPr>
          <w:tab/>
        </w:r>
        <w:r w:rsidR="00481281" w:rsidRPr="00C269D1">
          <w:rPr>
            <w:rStyle w:val="af5"/>
          </w:rPr>
          <w:t>セットアップ機能（各機能の操作画面と設定方法）</w:t>
        </w:r>
        <w:r w:rsidR="00481281">
          <w:rPr>
            <w:webHidden/>
          </w:rPr>
          <w:tab/>
        </w:r>
        <w:r w:rsidR="00481281">
          <w:rPr>
            <w:webHidden/>
          </w:rPr>
          <w:fldChar w:fldCharType="begin"/>
        </w:r>
        <w:r w:rsidR="00481281">
          <w:rPr>
            <w:webHidden/>
          </w:rPr>
          <w:instrText xml:space="preserve"> PAGEREF _Toc41316938 \h </w:instrText>
        </w:r>
        <w:r w:rsidR="00481281">
          <w:rPr>
            <w:webHidden/>
          </w:rPr>
        </w:r>
        <w:r w:rsidR="00481281">
          <w:rPr>
            <w:webHidden/>
          </w:rPr>
          <w:fldChar w:fldCharType="separate"/>
        </w:r>
        <w:r w:rsidR="00481281">
          <w:rPr>
            <w:webHidden/>
          </w:rPr>
          <w:t>11</w:t>
        </w:r>
        <w:r w:rsidR="00481281">
          <w:rPr>
            <w:webHidden/>
          </w:rPr>
          <w:fldChar w:fldCharType="end"/>
        </w:r>
      </w:hyperlink>
    </w:p>
    <w:p w14:paraId="3F6607F0" w14:textId="1B1858AA" w:rsidR="00481281" w:rsidRDefault="00823440">
      <w:pPr>
        <w:pStyle w:val="22"/>
        <w:rPr>
          <w:rFonts w:asciiTheme="minorHAnsi" w:eastAsiaTheme="minorEastAsia" w:hAnsiTheme="minorHAnsi"/>
        </w:rPr>
      </w:pPr>
      <w:hyperlink w:anchor="_Toc41316939" w:history="1">
        <w:r w:rsidR="00481281" w:rsidRPr="00C269D1">
          <w:rPr>
            <w:rStyle w:val="af5"/>
            <w:rFonts w:eastAsia="ＭＳ ゴシック" w:cs="Tahoma"/>
          </w:rPr>
          <w:t>5.4</w:t>
        </w:r>
        <w:r w:rsidR="00481281">
          <w:rPr>
            <w:rFonts w:asciiTheme="minorHAnsi" w:eastAsiaTheme="minorEastAsia" w:hAnsiTheme="minorHAnsi"/>
          </w:rPr>
          <w:tab/>
        </w:r>
        <w:r w:rsidR="00481281" w:rsidRPr="00C269D1">
          <w:rPr>
            <w:rStyle w:val="af5"/>
          </w:rPr>
          <w:t>ロボット管理画面（各機能の操作画面と設定方法）</w:t>
        </w:r>
        <w:r w:rsidR="00481281">
          <w:rPr>
            <w:webHidden/>
          </w:rPr>
          <w:tab/>
        </w:r>
        <w:r w:rsidR="00481281">
          <w:rPr>
            <w:webHidden/>
          </w:rPr>
          <w:fldChar w:fldCharType="begin"/>
        </w:r>
        <w:r w:rsidR="00481281">
          <w:rPr>
            <w:webHidden/>
          </w:rPr>
          <w:instrText xml:space="preserve"> PAGEREF _Toc41316939 \h </w:instrText>
        </w:r>
        <w:r w:rsidR="00481281">
          <w:rPr>
            <w:webHidden/>
          </w:rPr>
        </w:r>
        <w:r w:rsidR="00481281">
          <w:rPr>
            <w:webHidden/>
          </w:rPr>
          <w:fldChar w:fldCharType="separate"/>
        </w:r>
        <w:r w:rsidR="00481281">
          <w:rPr>
            <w:webHidden/>
          </w:rPr>
          <w:t>11</w:t>
        </w:r>
        <w:r w:rsidR="00481281">
          <w:rPr>
            <w:webHidden/>
          </w:rPr>
          <w:fldChar w:fldCharType="end"/>
        </w:r>
      </w:hyperlink>
    </w:p>
    <w:p w14:paraId="484B4B8B" w14:textId="4C658A25" w:rsidR="00481281" w:rsidRDefault="00823440">
      <w:pPr>
        <w:pStyle w:val="22"/>
        <w:rPr>
          <w:rFonts w:asciiTheme="minorHAnsi" w:eastAsiaTheme="minorEastAsia" w:hAnsiTheme="minorHAnsi"/>
        </w:rPr>
      </w:pPr>
      <w:hyperlink w:anchor="_Toc41316940" w:history="1">
        <w:r w:rsidR="00481281" w:rsidRPr="00C269D1">
          <w:rPr>
            <w:rStyle w:val="af5"/>
            <w:rFonts w:eastAsia="ＭＳ ゴシック" w:cs="Tahoma"/>
          </w:rPr>
          <w:t>5.5</w:t>
        </w:r>
        <w:r w:rsidR="00481281">
          <w:rPr>
            <w:rFonts w:asciiTheme="minorHAnsi" w:eastAsiaTheme="minorEastAsia" w:hAnsiTheme="minorHAnsi"/>
          </w:rPr>
          <w:tab/>
        </w:r>
        <w:r w:rsidR="00481281" w:rsidRPr="00C269D1">
          <w:rPr>
            <w:rStyle w:val="af5"/>
          </w:rPr>
          <w:t>ロボット実行方法（各機能の操作画面と設定方法）</w:t>
        </w:r>
        <w:r w:rsidR="00481281">
          <w:rPr>
            <w:webHidden/>
          </w:rPr>
          <w:tab/>
        </w:r>
        <w:r w:rsidR="00481281">
          <w:rPr>
            <w:webHidden/>
          </w:rPr>
          <w:fldChar w:fldCharType="begin"/>
        </w:r>
        <w:r w:rsidR="00481281">
          <w:rPr>
            <w:webHidden/>
          </w:rPr>
          <w:instrText xml:space="preserve"> PAGEREF _Toc41316940 \h </w:instrText>
        </w:r>
        <w:r w:rsidR="00481281">
          <w:rPr>
            <w:webHidden/>
          </w:rPr>
        </w:r>
        <w:r w:rsidR="00481281">
          <w:rPr>
            <w:webHidden/>
          </w:rPr>
          <w:fldChar w:fldCharType="separate"/>
        </w:r>
        <w:r w:rsidR="00481281">
          <w:rPr>
            <w:webHidden/>
          </w:rPr>
          <w:t>11</w:t>
        </w:r>
        <w:r w:rsidR="00481281">
          <w:rPr>
            <w:webHidden/>
          </w:rPr>
          <w:fldChar w:fldCharType="end"/>
        </w:r>
      </w:hyperlink>
    </w:p>
    <w:p w14:paraId="0B9DE6AC" w14:textId="6785671F" w:rsidR="00481281" w:rsidRDefault="00823440">
      <w:pPr>
        <w:pStyle w:val="22"/>
        <w:rPr>
          <w:rFonts w:asciiTheme="minorHAnsi" w:eastAsiaTheme="minorEastAsia" w:hAnsiTheme="minorHAnsi"/>
        </w:rPr>
      </w:pPr>
      <w:hyperlink w:anchor="_Toc41316941" w:history="1">
        <w:r w:rsidR="00481281" w:rsidRPr="00C269D1">
          <w:rPr>
            <w:rStyle w:val="af5"/>
            <w:rFonts w:eastAsia="ＭＳ ゴシック" w:cs="Tahoma"/>
          </w:rPr>
          <w:t>5.6</w:t>
        </w:r>
        <w:r w:rsidR="00481281">
          <w:rPr>
            <w:rFonts w:asciiTheme="minorHAnsi" w:eastAsiaTheme="minorEastAsia" w:hAnsiTheme="minorHAnsi"/>
          </w:rPr>
          <w:tab/>
        </w:r>
        <w:r w:rsidR="00481281" w:rsidRPr="00C269D1">
          <w:rPr>
            <w:rStyle w:val="af5"/>
          </w:rPr>
          <w:t>ロボット配信ビューア（各機能の操作画面と設定方法）</w:t>
        </w:r>
        <w:r w:rsidR="00481281">
          <w:rPr>
            <w:webHidden/>
          </w:rPr>
          <w:tab/>
        </w:r>
        <w:r w:rsidR="00481281">
          <w:rPr>
            <w:webHidden/>
          </w:rPr>
          <w:fldChar w:fldCharType="begin"/>
        </w:r>
        <w:r w:rsidR="00481281">
          <w:rPr>
            <w:webHidden/>
          </w:rPr>
          <w:instrText xml:space="preserve"> PAGEREF _Toc41316941 \h </w:instrText>
        </w:r>
        <w:r w:rsidR="00481281">
          <w:rPr>
            <w:webHidden/>
          </w:rPr>
        </w:r>
        <w:r w:rsidR="00481281">
          <w:rPr>
            <w:webHidden/>
          </w:rPr>
          <w:fldChar w:fldCharType="separate"/>
        </w:r>
        <w:r w:rsidR="00481281">
          <w:rPr>
            <w:webHidden/>
          </w:rPr>
          <w:t>11</w:t>
        </w:r>
        <w:r w:rsidR="00481281">
          <w:rPr>
            <w:webHidden/>
          </w:rPr>
          <w:fldChar w:fldCharType="end"/>
        </w:r>
      </w:hyperlink>
    </w:p>
    <w:p w14:paraId="43A6F96D" w14:textId="3C74784B" w:rsidR="00481281" w:rsidRDefault="00823440">
      <w:pPr>
        <w:pStyle w:val="22"/>
        <w:rPr>
          <w:rFonts w:asciiTheme="minorHAnsi" w:eastAsiaTheme="minorEastAsia" w:hAnsiTheme="minorHAnsi"/>
        </w:rPr>
      </w:pPr>
      <w:hyperlink w:anchor="_Toc41316942" w:history="1">
        <w:r w:rsidR="00481281" w:rsidRPr="00C269D1">
          <w:rPr>
            <w:rStyle w:val="af5"/>
            <w:rFonts w:eastAsia="ＭＳ ゴシック" w:cs="Tahoma"/>
          </w:rPr>
          <w:t>5.7</w:t>
        </w:r>
        <w:r w:rsidR="00481281">
          <w:rPr>
            <w:rFonts w:asciiTheme="minorHAnsi" w:eastAsiaTheme="minorEastAsia" w:hAnsiTheme="minorHAnsi"/>
          </w:rPr>
          <w:tab/>
        </w:r>
        <w:r w:rsidR="00481281" w:rsidRPr="00C269D1">
          <w:rPr>
            <w:rStyle w:val="af5"/>
          </w:rPr>
          <w:t>アラートビュア（各機能の操作画面と設定方法）</w:t>
        </w:r>
        <w:r w:rsidR="00481281">
          <w:rPr>
            <w:webHidden/>
          </w:rPr>
          <w:tab/>
        </w:r>
        <w:r w:rsidR="00481281">
          <w:rPr>
            <w:webHidden/>
          </w:rPr>
          <w:fldChar w:fldCharType="begin"/>
        </w:r>
        <w:r w:rsidR="00481281">
          <w:rPr>
            <w:webHidden/>
          </w:rPr>
          <w:instrText xml:space="preserve"> PAGEREF _Toc41316942 \h </w:instrText>
        </w:r>
        <w:r w:rsidR="00481281">
          <w:rPr>
            <w:webHidden/>
          </w:rPr>
        </w:r>
        <w:r w:rsidR="00481281">
          <w:rPr>
            <w:webHidden/>
          </w:rPr>
          <w:fldChar w:fldCharType="separate"/>
        </w:r>
        <w:r w:rsidR="00481281">
          <w:rPr>
            <w:webHidden/>
          </w:rPr>
          <w:t>12</w:t>
        </w:r>
        <w:r w:rsidR="00481281">
          <w:rPr>
            <w:webHidden/>
          </w:rPr>
          <w:fldChar w:fldCharType="end"/>
        </w:r>
      </w:hyperlink>
    </w:p>
    <w:p w14:paraId="77BB9320" w14:textId="3F16162A" w:rsidR="00481281" w:rsidRDefault="00823440">
      <w:pPr>
        <w:pStyle w:val="22"/>
        <w:rPr>
          <w:rFonts w:asciiTheme="minorHAnsi" w:eastAsiaTheme="minorEastAsia" w:hAnsiTheme="minorHAnsi"/>
        </w:rPr>
      </w:pPr>
      <w:hyperlink w:anchor="_Toc41316943" w:history="1">
        <w:r w:rsidR="00481281" w:rsidRPr="00C269D1">
          <w:rPr>
            <w:rStyle w:val="af5"/>
            <w:rFonts w:eastAsia="ＭＳ ゴシック" w:cs="Tahoma"/>
          </w:rPr>
          <w:t>5.8</w:t>
        </w:r>
        <w:r w:rsidR="00481281">
          <w:rPr>
            <w:rFonts w:asciiTheme="minorHAnsi" w:eastAsiaTheme="minorEastAsia" w:hAnsiTheme="minorHAnsi"/>
          </w:rPr>
          <w:tab/>
        </w:r>
        <w:r w:rsidR="00481281" w:rsidRPr="00C269D1">
          <w:rPr>
            <w:rStyle w:val="af5"/>
          </w:rPr>
          <w:t>ログビューア（各機能の操作画面と設定方法）</w:t>
        </w:r>
        <w:r w:rsidR="00481281">
          <w:rPr>
            <w:webHidden/>
          </w:rPr>
          <w:tab/>
        </w:r>
        <w:r w:rsidR="00481281">
          <w:rPr>
            <w:webHidden/>
          </w:rPr>
          <w:fldChar w:fldCharType="begin"/>
        </w:r>
        <w:r w:rsidR="00481281">
          <w:rPr>
            <w:webHidden/>
          </w:rPr>
          <w:instrText xml:space="preserve"> PAGEREF _Toc41316943 \h </w:instrText>
        </w:r>
        <w:r w:rsidR="00481281">
          <w:rPr>
            <w:webHidden/>
          </w:rPr>
        </w:r>
        <w:r w:rsidR="00481281">
          <w:rPr>
            <w:webHidden/>
          </w:rPr>
          <w:fldChar w:fldCharType="separate"/>
        </w:r>
        <w:r w:rsidR="00481281">
          <w:rPr>
            <w:webHidden/>
          </w:rPr>
          <w:t>12</w:t>
        </w:r>
        <w:r w:rsidR="00481281">
          <w:rPr>
            <w:webHidden/>
          </w:rPr>
          <w:fldChar w:fldCharType="end"/>
        </w:r>
      </w:hyperlink>
    </w:p>
    <w:p w14:paraId="72082C3B" w14:textId="5434B35A" w:rsidR="00481281" w:rsidRDefault="00823440">
      <w:pPr>
        <w:pStyle w:val="22"/>
        <w:rPr>
          <w:rFonts w:asciiTheme="minorHAnsi" w:eastAsiaTheme="minorEastAsia" w:hAnsiTheme="minorHAnsi"/>
        </w:rPr>
      </w:pPr>
      <w:hyperlink w:anchor="_Toc41316944" w:history="1">
        <w:r w:rsidR="00481281" w:rsidRPr="00C269D1">
          <w:rPr>
            <w:rStyle w:val="af5"/>
            <w:rFonts w:eastAsia="ＭＳ ゴシック" w:cs="Tahoma"/>
          </w:rPr>
          <w:t>5.9</w:t>
        </w:r>
        <w:r w:rsidR="00481281">
          <w:rPr>
            <w:rFonts w:asciiTheme="minorHAnsi" w:eastAsiaTheme="minorEastAsia" w:hAnsiTheme="minorHAnsi"/>
          </w:rPr>
          <w:tab/>
        </w:r>
        <w:r w:rsidR="00481281" w:rsidRPr="00C269D1">
          <w:rPr>
            <w:rStyle w:val="af5"/>
          </w:rPr>
          <w:t>スケジュール実行（各機能の操作画面と設定方法）</w:t>
        </w:r>
        <w:r w:rsidR="00481281">
          <w:rPr>
            <w:webHidden/>
          </w:rPr>
          <w:tab/>
        </w:r>
        <w:r w:rsidR="00481281">
          <w:rPr>
            <w:webHidden/>
          </w:rPr>
          <w:fldChar w:fldCharType="begin"/>
        </w:r>
        <w:r w:rsidR="00481281">
          <w:rPr>
            <w:webHidden/>
          </w:rPr>
          <w:instrText xml:space="preserve"> PAGEREF _Toc41316944 \h </w:instrText>
        </w:r>
        <w:r w:rsidR="00481281">
          <w:rPr>
            <w:webHidden/>
          </w:rPr>
        </w:r>
        <w:r w:rsidR="00481281">
          <w:rPr>
            <w:webHidden/>
          </w:rPr>
          <w:fldChar w:fldCharType="separate"/>
        </w:r>
        <w:r w:rsidR="00481281">
          <w:rPr>
            <w:webHidden/>
          </w:rPr>
          <w:t>12</w:t>
        </w:r>
        <w:r w:rsidR="00481281">
          <w:rPr>
            <w:webHidden/>
          </w:rPr>
          <w:fldChar w:fldCharType="end"/>
        </w:r>
      </w:hyperlink>
    </w:p>
    <w:p w14:paraId="3E95CC25" w14:textId="48CB44EF" w:rsidR="00481281" w:rsidRDefault="00823440">
      <w:pPr>
        <w:pStyle w:val="22"/>
        <w:tabs>
          <w:tab w:val="left" w:pos="1418"/>
        </w:tabs>
        <w:rPr>
          <w:rFonts w:asciiTheme="minorHAnsi" w:eastAsiaTheme="minorEastAsia" w:hAnsiTheme="minorHAnsi"/>
        </w:rPr>
      </w:pPr>
      <w:hyperlink w:anchor="_Toc41316945" w:history="1">
        <w:r w:rsidR="00481281" w:rsidRPr="00C269D1">
          <w:rPr>
            <w:rStyle w:val="af5"/>
            <w:rFonts w:eastAsia="ＭＳ ゴシック" w:cs="Tahoma"/>
          </w:rPr>
          <w:t>5.10</w:t>
        </w:r>
        <w:r w:rsidR="00481281">
          <w:rPr>
            <w:rFonts w:asciiTheme="minorHAnsi" w:eastAsiaTheme="minorEastAsia" w:hAnsiTheme="minorHAnsi"/>
          </w:rPr>
          <w:tab/>
        </w:r>
        <w:r w:rsidR="00481281" w:rsidRPr="00C269D1">
          <w:rPr>
            <w:rStyle w:val="af5"/>
          </w:rPr>
          <w:t>ガントチャート（各機能の操作画面と設定方法）</w:t>
        </w:r>
        <w:r w:rsidR="00481281">
          <w:rPr>
            <w:webHidden/>
          </w:rPr>
          <w:tab/>
        </w:r>
        <w:r w:rsidR="00481281">
          <w:rPr>
            <w:webHidden/>
          </w:rPr>
          <w:fldChar w:fldCharType="begin"/>
        </w:r>
        <w:r w:rsidR="00481281">
          <w:rPr>
            <w:webHidden/>
          </w:rPr>
          <w:instrText xml:space="preserve"> PAGEREF _Toc41316945 \h </w:instrText>
        </w:r>
        <w:r w:rsidR="00481281">
          <w:rPr>
            <w:webHidden/>
          </w:rPr>
        </w:r>
        <w:r w:rsidR="00481281">
          <w:rPr>
            <w:webHidden/>
          </w:rPr>
          <w:fldChar w:fldCharType="separate"/>
        </w:r>
        <w:r w:rsidR="00481281">
          <w:rPr>
            <w:webHidden/>
          </w:rPr>
          <w:t>12</w:t>
        </w:r>
        <w:r w:rsidR="00481281">
          <w:rPr>
            <w:webHidden/>
          </w:rPr>
          <w:fldChar w:fldCharType="end"/>
        </w:r>
      </w:hyperlink>
    </w:p>
    <w:p w14:paraId="13C572E6" w14:textId="3F20970C" w:rsidR="00481281" w:rsidRDefault="00823440">
      <w:pPr>
        <w:pStyle w:val="22"/>
        <w:rPr>
          <w:rFonts w:asciiTheme="minorHAnsi" w:eastAsiaTheme="minorEastAsia" w:hAnsiTheme="minorHAnsi"/>
        </w:rPr>
      </w:pPr>
      <w:hyperlink w:anchor="_Toc41316946" w:history="1">
        <w:r w:rsidR="00481281" w:rsidRPr="00C269D1">
          <w:rPr>
            <w:rStyle w:val="af5"/>
            <w:rFonts w:eastAsia="ＭＳ ゴシック" w:cs="Tahoma"/>
          </w:rPr>
          <w:t>5.11</w:t>
        </w:r>
        <w:r w:rsidR="00481281">
          <w:rPr>
            <w:webHidden/>
          </w:rPr>
          <w:tab/>
        </w:r>
        <w:r w:rsidR="00481281">
          <w:rPr>
            <w:webHidden/>
          </w:rPr>
          <w:fldChar w:fldCharType="begin"/>
        </w:r>
        <w:r w:rsidR="00481281">
          <w:rPr>
            <w:webHidden/>
          </w:rPr>
          <w:instrText xml:space="preserve"> PAGEREF _Toc41316946 \h </w:instrText>
        </w:r>
        <w:r w:rsidR="00481281">
          <w:rPr>
            <w:webHidden/>
          </w:rPr>
        </w:r>
        <w:r w:rsidR="00481281">
          <w:rPr>
            <w:webHidden/>
          </w:rPr>
          <w:fldChar w:fldCharType="separate"/>
        </w:r>
        <w:r w:rsidR="00481281">
          <w:rPr>
            <w:webHidden/>
          </w:rPr>
          <w:t>12</w:t>
        </w:r>
        <w:r w:rsidR="00481281">
          <w:rPr>
            <w:webHidden/>
          </w:rPr>
          <w:fldChar w:fldCharType="end"/>
        </w:r>
      </w:hyperlink>
    </w:p>
    <w:p w14:paraId="18D591A9" w14:textId="3364356A"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47" w:history="1">
        <w:r w:rsidR="00481281" w:rsidRPr="00C269D1">
          <w:rPr>
            <w:rStyle w:val="af5"/>
            <w:lang w:eastAsia="ja-JP"/>
          </w:rPr>
          <w:t>6.</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ステラロボ・エンジンライブラリ（</w:t>
        </w:r>
        <w:r w:rsidR="00481281" w:rsidRPr="00C269D1">
          <w:rPr>
            <w:rStyle w:val="af5"/>
            <w:lang w:eastAsia="ja-JP"/>
          </w:rPr>
          <w:t>SREngine</w:t>
        </w:r>
        <w:r w:rsidR="00481281" w:rsidRPr="00C269D1">
          <w:rPr>
            <w:rStyle w:val="af5"/>
            <w:lang w:eastAsia="ja-JP"/>
          </w:rPr>
          <w:t>）</w:t>
        </w:r>
        <w:r w:rsidR="00481281">
          <w:rPr>
            <w:webHidden/>
          </w:rPr>
          <w:tab/>
        </w:r>
        <w:r w:rsidR="00481281">
          <w:rPr>
            <w:webHidden/>
          </w:rPr>
          <w:fldChar w:fldCharType="begin"/>
        </w:r>
        <w:r w:rsidR="00481281">
          <w:rPr>
            <w:webHidden/>
          </w:rPr>
          <w:instrText xml:space="preserve"> PAGEREF _Toc41316947 \h </w:instrText>
        </w:r>
        <w:r w:rsidR="00481281">
          <w:rPr>
            <w:webHidden/>
          </w:rPr>
        </w:r>
        <w:r w:rsidR="00481281">
          <w:rPr>
            <w:webHidden/>
          </w:rPr>
          <w:fldChar w:fldCharType="separate"/>
        </w:r>
        <w:r w:rsidR="00481281">
          <w:rPr>
            <w:webHidden/>
          </w:rPr>
          <w:t>13</w:t>
        </w:r>
        <w:r w:rsidR="00481281">
          <w:rPr>
            <w:webHidden/>
          </w:rPr>
          <w:fldChar w:fldCharType="end"/>
        </w:r>
      </w:hyperlink>
    </w:p>
    <w:p w14:paraId="5441CB66" w14:textId="6A3C5057" w:rsidR="00481281" w:rsidRDefault="00823440">
      <w:pPr>
        <w:pStyle w:val="22"/>
        <w:rPr>
          <w:rFonts w:asciiTheme="minorHAnsi" w:eastAsiaTheme="minorEastAsia" w:hAnsiTheme="minorHAnsi"/>
        </w:rPr>
      </w:pPr>
      <w:hyperlink w:anchor="_Toc41316948" w:history="1">
        <w:r w:rsidR="00481281" w:rsidRPr="00C269D1">
          <w:rPr>
            <w:rStyle w:val="af5"/>
            <w:rFonts w:eastAsia="ＭＳ ゴシック" w:cs="Tahoma"/>
          </w:rPr>
          <w:t>6.1</w:t>
        </w:r>
        <w:r w:rsidR="00481281">
          <w:rPr>
            <w:rFonts w:asciiTheme="minorHAnsi" w:eastAsiaTheme="minorEastAsia" w:hAnsiTheme="minorHAnsi"/>
          </w:rPr>
          <w:tab/>
        </w:r>
        <w:r w:rsidR="00481281" w:rsidRPr="00C269D1">
          <w:rPr>
            <w:rStyle w:val="af5"/>
          </w:rPr>
          <w:t>ライブラリ一覧</w:t>
        </w:r>
        <w:r w:rsidR="00481281">
          <w:rPr>
            <w:webHidden/>
          </w:rPr>
          <w:tab/>
        </w:r>
        <w:r w:rsidR="00481281">
          <w:rPr>
            <w:webHidden/>
          </w:rPr>
          <w:fldChar w:fldCharType="begin"/>
        </w:r>
        <w:r w:rsidR="00481281">
          <w:rPr>
            <w:webHidden/>
          </w:rPr>
          <w:instrText xml:space="preserve"> PAGEREF _Toc41316948 \h </w:instrText>
        </w:r>
        <w:r w:rsidR="00481281">
          <w:rPr>
            <w:webHidden/>
          </w:rPr>
        </w:r>
        <w:r w:rsidR="00481281">
          <w:rPr>
            <w:webHidden/>
          </w:rPr>
          <w:fldChar w:fldCharType="separate"/>
        </w:r>
        <w:r w:rsidR="00481281">
          <w:rPr>
            <w:webHidden/>
          </w:rPr>
          <w:t>13</w:t>
        </w:r>
        <w:r w:rsidR="00481281">
          <w:rPr>
            <w:webHidden/>
          </w:rPr>
          <w:fldChar w:fldCharType="end"/>
        </w:r>
      </w:hyperlink>
    </w:p>
    <w:p w14:paraId="7B24DB12" w14:textId="3A3D2EE0"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49" w:history="1">
        <w:r w:rsidR="00481281" w:rsidRPr="00C269D1">
          <w:rPr>
            <w:rStyle w:val="af5"/>
            <w:lang w:eastAsia="ja-JP"/>
          </w:rPr>
          <w:t>7.</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インストールからセットアップまでの手順</w:t>
        </w:r>
        <w:r w:rsidR="00481281">
          <w:rPr>
            <w:webHidden/>
          </w:rPr>
          <w:tab/>
        </w:r>
        <w:r w:rsidR="00481281">
          <w:rPr>
            <w:webHidden/>
          </w:rPr>
          <w:fldChar w:fldCharType="begin"/>
        </w:r>
        <w:r w:rsidR="00481281">
          <w:rPr>
            <w:webHidden/>
          </w:rPr>
          <w:instrText xml:space="preserve"> PAGEREF _Toc41316949 \h </w:instrText>
        </w:r>
        <w:r w:rsidR="00481281">
          <w:rPr>
            <w:webHidden/>
          </w:rPr>
        </w:r>
        <w:r w:rsidR="00481281">
          <w:rPr>
            <w:webHidden/>
          </w:rPr>
          <w:fldChar w:fldCharType="separate"/>
        </w:r>
        <w:r w:rsidR="00481281">
          <w:rPr>
            <w:webHidden/>
          </w:rPr>
          <w:t>14</w:t>
        </w:r>
        <w:r w:rsidR="00481281">
          <w:rPr>
            <w:webHidden/>
          </w:rPr>
          <w:fldChar w:fldCharType="end"/>
        </w:r>
      </w:hyperlink>
    </w:p>
    <w:p w14:paraId="4FF54BA2" w14:textId="4446F6CC" w:rsidR="00481281" w:rsidRDefault="00823440">
      <w:pPr>
        <w:pStyle w:val="22"/>
        <w:rPr>
          <w:rFonts w:asciiTheme="minorHAnsi" w:eastAsiaTheme="minorEastAsia" w:hAnsiTheme="minorHAnsi"/>
        </w:rPr>
      </w:pPr>
      <w:hyperlink w:anchor="_Toc41316950" w:history="1">
        <w:r w:rsidR="00481281" w:rsidRPr="00C269D1">
          <w:rPr>
            <w:rStyle w:val="af5"/>
            <w:rFonts w:eastAsia="ＭＳ ゴシック" w:cs="Tahoma"/>
          </w:rPr>
          <w:t>7.1</w:t>
        </w:r>
        <w:r w:rsidR="00481281">
          <w:rPr>
            <w:webHidden/>
          </w:rPr>
          <w:tab/>
        </w:r>
        <w:r w:rsidR="00481281">
          <w:rPr>
            <w:webHidden/>
          </w:rPr>
          <w:fldChar w:fldCharType="begin"/>
        </w:r>
        <w:r w:rsidR="00481281">
          <w:rPr>
            <w:webHidden/>
          </w:rPr>
          <w:instrText xml:space="preserve"> PAGEREF _Toc41316950 \h </w:instrText>
        </w:r>
        <w:r w:rsidR="00481281">
          <w:rPr>
            <w:webHidden/>
          </w:rPr>
        </w:r>
        <w:r w:rsidR="00481281">
          <w:rPr>
            <w:webHidden/>
          </w:rPr>
          <w:fldChar w:fldCharType="separate"/>
        </w:r>
        <w:r w:rsidR="00481281">
          <w:rPr>
            <w:webHidden/>
          </w:rPr>
          <w:t>14</w:t>
        </w:r>
        <w:r w:rsidR="00481281">
          <w:rPr>
            <w:webHidden/>
          </w:rPr>
          <w:fldChar w:fldCharType="end"/>
        </w:r>
      </w:hyperlink>
    </w:p>
    <w:p w14:paraId="106356B4" w14:textId="3068187B" w:rsidR="00481281" w:rsidRDefault="00823440">
      <w:pPr>
        <w:pStyle w:val="22"/>
        <w:rPr>
          <w:rFonts w:asciiTheme="minorHAnsi" w:eastAsiaTheme="minorEastAsia" w:hAnsiTheme="minorHAnsi"/>
        </w:rPr>
      </w:pPr>
      <w:hyperlink w:anchor="_Toc41316951" w:history="1">
        <w:r w:rsidR="00481281" w:rsidRPr="00C269D1">
          <w:rPr>
            <w:rStyle w:val="af5"/>
            <w:rFonts w:eastAsia="ＭＳ ゴシック" w:cs="Tahoma"/>
          </w:rPr>
          <w:t>7.2</w:t>
        </w:r>
        <w:r w:rsidR="00481281">
          <w:rPr>
            <w:rFonts w:asciiTheme="minorHAnsi" w:eastAsiaTheme="minorEastAsia" w:hAnsiTheme="minorHAnsi"/>
          </w:rPr>
          <w:tab/>
        </w:r>
        <w:r w:rsidR="00481281" w:rsidRPr="00C269D1">
          <w:rPr>
            <w:rStyle w:val="af5"/>
          </w:rPr>
          <w:t>操作画面</w:t>
        </w:r>
        <w:r w:rsidR="00481281">
          <w:rPr>
            <w:webHidden/>
          </w:rPr>
          <w:tab/>
        </w:r>
        <w:r w:rsidR="00481281">
          <w:rPr>
            <w:webHidden/>
          </w:rPr>
          <w:fldChar w:fldCharType="begin"/>
        </w:r>
        <w:r w:rsidR="00481281">
          <w:rPr>
            <w:webHidden/>
          </w:rPr>
          <w:instrText xml:space="preserve"> PAGEREF _Toc41316951 \h </w:instrText>
        </w:r>
        <w:r w:rsidR="00481281">
          <w:rPr>
            <w:webHidden/>
          </w:rPr>
        </w:r>
        <w:r w:rsidR="00481281">
          <w:rPr>
            <w:webHidden/>
          </w:rPr>
          <w:fldChar w:fldCharType="separate"/>
        </w:r>
        <w:r w:rsidR="00481281">
          <w:rPr>
            <w:webHidden/>
          </w:rPr>
          <w:t>15</w:t>
        </w:r>
        <w:r w:rsidR="00481281">
          <w:rPr>
            <w:webHidden/>
          </w:rPr>
          <w:fldChar w:fldCharType="end"/>
        </w:r>
      </w:hyperlink>
    </w:p>
    <w:p w14:paraId="4E01EA7E" w14:textId="494837EC" w:rsidR="00481281" w:rsidRDefault="00823440">
      <w:pPr>
        <w:pStyle w:val="22"/>
        <w:rPr>
          <w:rFonts w:asciiTheme="minorHAnsi" w:eastAsiaTheme="minorEastAsia" w:hAnsiTheme="minorHAnsi"/>
        </w:rPr>
      </w:pPr>
      <w:hyperlink w:anchor="_Toc41316952" w:history="1">
        <w:r w:rsidR="00481281" w:rsidRPr="00C269D1">
          <w:rPr>
            <w:rStyle w:val="af5"/>
            <w:rFonts w:eastAsia="ＭＳ ゴシック" w:cs="Tahoma"/>
          </w:rPr>
          <w:t>7.3</w:t>
        </w:r>
        <w:r w:rsidR="00481281">
          <w:rPr>
            <w:rFonts w:asciiTheme="minorHAnsi" w:eastAsiaTheme="minorEastAsia" w:hAnsiTheme="minorHAnsi"/>
          </w:rPr>
          <w:tab/>
        </w:r>
        <w:r w:rsidR="00481281" w:rsidRPr="00C269D1">
          <w:rPr>
            <w:rStyle w:val="af5"/>
          </w:rPr>
          <w:t>関連ファイルの定義</w:t>
        </w:r>
        <w:r w:rsidR="00481281">
          <w:rPr>
            <w:webHidden/>
          </w:rPr>
          <w:tab/>
        </w:r>
        <w:r w:rsidR="00481281">
          <w:rPr>
            <w:webHidden/>
          </w:rPr>
          <w:fldChar w:fldCharType="begin"/>
        </w:r>
        <w:r w:rsidR="00481281">
          <w:rPr>
            <w:webHidden/>
          </w:rPr>
          <w:instrText xml:space="preserve"> PAGEREF _Toc41316952 \h </w:instrText>
        </w:r>
        <w:r w:rsidR="00481281">
          <w:rPr>
            <w:webHidden/>
          </w:rPr>
        </w:r>
        <w:r w:rsidR="00481281">
          <w:rPr>
            <w:webHidden/>
          </w:rPr>
          <w:fldChar w:fldCharType="separate"/>
        </w:r>
        <w:r w:rsidR="00481281">
          <w:rPr>
            <w:webHidden/>
          </w:rPr>
          <w:t>16</w:t>
        </w:r>
        <w:r w:rsidR="00481281">
          <w:rPr>
            <w:webHidden/>
          </w:rPr>
          <w:fldChar w:fldCharType="end"/>
        </w:r>
      </w:hyperlink>
    </w:p>
    <w:p w14:paraId="3A8DB8F8" w14:textId="5DBBB27B"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3" w:history="1">
        <w:r w:rsidR="00481281" w:rsidRPr="00C269D1">
          <w:rPr>
            <w:rStyle w:val="af5"/>
            <w:lang w:eastAsia="ja-JP"/>
          </w:rPr>
          <w:t>8.</w:t>
        </w:r>
        <w:r w:rsidR="00481281">
          <w:rPr>
            <w:rFonts w:asciiTheme="minorHAnsi" w:eastAsiaTheme="minorEastAsia" w:hAnsiTheme="minorHAnsi" w:cstheme="minorBidi"/>
            <w:b w:val="0"/>
            <w:bCs w:val="0"/>
            <w:kern w:val="2"/>
            <w:sz w:val="21"/>
            <w:szCs w:val="22"/>
            <w:lang w:eastAsia="ja-JP"/>
          </w:rPr>
          <w:tab/>
        </w:r>
        <w:r w:rsidR="00481281" w:rsidRPr="00C269D1">
          <w:rPr>
            <w:rStyle w:val="af5"/>
            <w:lang w:eastAsia="ja-JP"/>
          </w:rPr>
          <w:t>ファイル環境</w:t>
        </w:r>
        <w:r w:rsidR="00481281">
          <w:rPr>
            <w:webHidden/>
          </w:rPr>
          <w:tab/>
        </w:r>
        <w:r w:rsidR="00481281">
          <w:rPr>
            <w:webHidden/>
          </w:rPr>
          <w:fldChar w:fldCharType="begin"/>
        </w:r>
        <w:r w:rsidR="00481281">
          <w:rPr>
            <w:webHidden/>
          </w:rPr>
          <w:instrText xml:space="preserve"> PAGEREF _Toc41316953 \h </w:instrText>
        </w:r>
        <w:r w:rsidR="00481281">
          <w:rPr>
            <w:webHidden/>
          </w:rPr>
        </w:r>
        <w:r w:rsidR="00481281">
          <w:rPr>
            <w:webHidden/>
          </w:rPr>
          <w:fldChar w:fldCharType="separate"/>
        </w:r>
        <w:r w:rsidR="00481281">
          <w:rPr>
            <w:webHidden/>
          </w:rPr>
          <w:t>17</w:t>
        </w:r>
        <w:r w:rsidR="00481281">
          <w:rPr>
            <w:webHidden/>
          </w:rPr>
          <w:fldChar w:fldCharType="end"/>
        </w:r>
      </w:hyperlink>
    </w:p>
    <w:p w14:paraId="69FDC9B9" w14:textId="1A43CB68" w:rsidR="00481281" w:rsidRDefault="00823440">
      <w:pPr>
        <w:pStyle w:val="22"/>
        <w:rPr>
          <w:rFonts w:asciiTheme="minorHAnsi" w:eastAsiaTheme="minorEastAsia" w:hAnsiTheme="minorHAnsi"/>
        </w:rPr>
      </w:pPr>
      <w:hyperlink w:anchor="_Toc41316954" w:history="1">
        <w:r w:rsidR="00481281" w:rsidRPr="00C269D1">
          <w:rPr>
            <w:rStyle w:val="af5"/>
            <w:rFonts w:eastAsia="ＭＳ ゴシック" w:cs="Tahoma"/>
          </w:rPr>
          <w:t>8.1</w:t>
        </w:r>
        <w:r w:rsidR="00481281">
          <w:rPr>
            <w:rFonts w:asciiTheme="minorHAnsi" w:eastAsiaTheme="minorEastAsia" w:hAnsiTheme="minorHAnsi"/>
          </w:rPr>
          <w:tab/>
        </w:r>
        <w:r w:rsidR="00481281" w:rsidRPr="00C269D1">
          <w:rPr>
            <w:rStyle w:val="af5"/>
          </w:rPr>
          <w:t>利用ファイルのWｉndows内環境（フォルダ）</w:t>
        </w:r>
        <w:r w:rsidR="00481281">
          <w:rPr>
            <w:webHidden/>
          </w:rPr>
          <w:tab/>
        </w:r>
        <w:r w:rsidR="00481281">
          <w:rPr>
            <w:webHidden/>
          </w:rPr>
          <w:fldChar w:fldCharType="begin"/>
        </w:r>
        <w:r w:rsidR="00481281">
          <w:rPr>
            <w:webHidden/>
          </w:rPr>
          <w:instrText xml:space="preserve"> PAGEREF _Toc41316954 \h </w:instrText>
        </w:r>
        <w:r w:rsidR="00481281">
          <w:rPr>
            <w:webHidden/>
          </w:rPr>
        </w:r>
        <w:r w:rsidR="00481281">
          <w:rPr>
            <w:webHidden/>
          </w:rPr>
          <w:fldChar w:fldCharType="separate"/>
        </w:r>
        <w:r w:rsidR="00481281">
          <w:rPr>
            <w:webHidden/>
          </w:rPr>
          <w:t>17</w:t>
        </w:r>
        <w:r w:rsidR="00481281">
          <w:rPr>
            <w:webHidden/>
          </w:rPr>
          <w:fldChar w:fldCharType="end"/>
        </w:r>
      </w:hyperlink>
    </w:p>
    <w:p w14:paraId="4830B0EC" w14:textId="32BFC830"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5" w:history="1">
        <w:r w:rsidR="00481281" w:rsidRPr="00C269D1">
          <w:rPr>
            <w:rStyle w:val="af5"/>
            <w:lang w:eastAsia="ja-JP"/>
          </w:rPr>
          <w:t>9.</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ascii="ＭＳ Ｐゴシック" w:hAnsi="ＭＳ Ｐゴシック"/>
            <w:lang w:eastAsia="ja-JP"/>
          </w:rPr>
          <w:t>性能要件</w:t>
        </w:r>
        <w:r w:rsidR="00481281">
          <w:rPr>
            <w:webHidden/>
          </w:rPr>
          <w:tab/>
        </w:r>
        <w:r w:rsidR="00481281">
          <w:rPr>
            <w:webHidden/>
          </w:rPr>
          <w:fldChar w:fldCharType="begin"/>
        </w:r>
        <w:r w:rsidR="00481281">
          <w:rPr>
            <w:webHidden/>
          </w:rPr>
          <w:instrText xml:space="preserve"> PAGEREF _Toc41316955 \h </w:instrText>
        </w:r>
        <w:r w:rsidR="00481281">
          <w:rPr>
            <w:webHidden/>
          </w:rPr>
        </w:r>
        <w:r w:rsidR="00481281">
          <w:rPr>
            <w:webHidden/>
          </w:rPr>
          <w:fldChar w:fldCharType="separate"/>
        </w:r>
        <w:r w:rsidR="00481281">
          <w:rPr>
            <w:webHidden/>
          </w:rPr>
          <w:t>18</w:t>
        </w:r>
        <w:r w:rsidR="00481281">
          <w:rPr>
            <w:webHidden/>
          </w:rPr>
          <w:fldChar w:fldCharType="end"/>
        </w:r>
      </w:hyperlink>
    </w:p>
    <w:p w14:paraId="0F002B19" w14:textId="29E6537F"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6" w:history="1">
        <w:r w:rsidR="00481281" w:rsidRPr="00C269D1">
          <w:rPr>
            <w:rStyle w:val="af5"/>
            <w:rFonts w:cs="Tahoma"/>
            <w:lang w:eastAsia="ja-JP"/>
          </w:rPr>
          <w:t>9.1</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性能要件</w:t>
        </w:r>
        <w:r w:rsidR="00481281">
          <w:rPr>
            <w:webHidden/>
          </w:rPr>
          <w:tab/>
        </w:r>
        <w:r w:rsidR="00481281">
          <w:rPr>
            <w:webHidden/>
          </w:rPr>
          <w:fldChar w:fldCharType="begin"/>
        </w:r>
        <w:r w:rsidR="00481281">
          <w:rPr>
            <w:webHidden/>
          </w:rPr>
          <w:instrText xml:space="preserve"> PAGEREF _Toc41316956 \h </w:instrText>
        </w:r>
        <w:r w:rsidR="00481281">
          <w:rPr>
            <w:webHidden/>
          </w:rPr>
        </w:r>
        <w:r w:rsidR="00481281">
          <w:rPr>
            <w:webHidden/>
          </w:rPr>
          <w:fldChar w:fldCharType="separate"/>
        </w:r>
        <w:r w:rsidR="00481281">
          <w:rPr>
            <w:webHidden/>
          </w:rPr>
          <w:t>18</w:t>
        </w:r>
        <w:r w:rsidR="00481281">
          <w:rPr>
            <w:webHidden/>
          </w:rPr>
          <w:fldChar w:fldCharType="end"/>
        </w:r>
      </w:hyperlink>
    </w:p>
    <w:p w14:paraId="14821E00" w14:textId="63CC4843"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7" w:history="1">
        <w:r w:rsidR="00481281" w:rsidRPr="00C269D1">
          <w:rPr>
            <w:rStyle w:val="af5"/>
            <w:rFonts w:cs="Tahoma"/>
            <w:lang w:eastAsia="ja-JP"/>
          </w:rPr>
          <w:t>9.2</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セキュリティ要件</w:t>
        </w:r>
        <w:r w:rsidR="00481281">
          <w:rPr>
            <w:webHidden/>
          </w:rPr>
          <w:tab/>
        </w:r>
        <w:r w:rsidR="00481281">
          <w:rPr>
            <w:webHidden/>
          </w:rPr>
          <w:fldChar w:fldCharType="begin"/>
        </w:r>
        <w:r w:rsidR="00481281">
          <w:rPr>
            <w:webHidden/>
          </w:rPr>
          <w:instrText xml:space="preserve"> PAGEREF _Toc41316957 \h </w:instrText>
        </w:r>
        <w:r w:rsidR="00481281">
          <w:rPr>
            <w:webHidden/>
          </w:rPr>
        </w:r>
        <w:r w:rsidR="00481281">
          <w:rPr>
            <w:webHidden/>
          </w:rPr>
          <w:fldChar w:fldCharType="separate"/>
        </w:r>
        <w:r w:rsidR="00481281">
          <w:rPr>
            <w:webHidden/>
          </w:rPr>
          <w:t>18</w:t>
        </w:r>
        <w:r w:rsidR="00481281">
          <w:rPr>
            <w:webHidden/>
          </w:rPr>
          <w:fldChar w:fldCharType="end"/>
        </w:r>
      </w:hyperlink>
    </w:p>
    <w:p w14:paraId="5EC59727" w14:textId="02EBCEB8"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8" w:history="1">
        <w:r w:rsidR="00481281" w:rsidRPr="00C269D1">
          <w:rPr>
            <w:rStyle w:val="af5"/>
            <w:rFonts w:cs="Tahoma"/>
            <w:lang w:eastAsia="ja-JP"/>
          </w:rPr>
          <w:t>9.3</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使用性要件</w:t>
        </w:r>
        <w:r w:rsidR="00481281">
          <w:rPr>
            <w:webHidden/>
          </w:rPr>
          <w:tab/>
        </w:r>
        <w:r w:rsidR="00481281">
          <w:rPr>
            <w:webHidden/>
          </w:rPr>
          <w:fldChar w:fldCharType="begin"/>
        </w:r>
        <w:r w:rsidR="00481281">
          <w:rPr>
            <w:webHidden/>
          </w:rPr>
          <w:instrText xml:space="preserve"> PAGEREF _Toc41316958 \h </w:instrText>
        </w:r>
        <w:r w:rsidR="00481281">
          <w:rPr>
            <w:webHidden/>
          </w:rPr>
        </w:r>
        <w:r w:rsidR="00481281">
          <w:rPr>
            <w:webHidden/>
          </w:rPr>
          <w:fldChar w:fldCharType="separate"/>
        </w:r>
        <w:r w:rsidR="00481281">
          <w:rPr>
            <w:webHidden/>
          </w:rPr>
          <w:t>18</w:t>
        </w:r>
        <w:r w:rsidR="00481281">
          <w:rPr>
            <w:webHidden/>
          </w:rPr>
          <w:fldChar w:fldCharType="end"/>
        </w:r>
      </w:hyperlink>
    </w:p>
    <w:p w14:paraId="5D449300" w14:textId="2E11B073"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59" w:history="1">
        <w:r w:rsidR="00481281" w:rsidRPr="00C269D1">
          <w:rPr>
            <w:rStyle w:val="af5"/>
            <w:rFonts w:cs="Tahoma"/>
            <w:lang w:eastAsia="ja-JP"/>
          </w:rPr>
          <w:t>9.4</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技術要件</w:t>
        </w:r>
        <w:r w:rsidR="00481281">
          <w:rPr>
            <w:webHidden/>
          </w:rPr>
          <w:tab/>
        </w:r>
        <w:r w:rsidR="00481281">
          <w:rPr>
            <w:webHidden/>
          </w:rPr>
          <w:fldChar w:fldCharType="begin"/>
        </w:r>
        <w:r w:rsidR="00481281">
          <w:rPr>
            <w:webHidden/>
          </w:rPr>
          <w:instrText xml:space="preserve"> PAGEREF _Toc41316959 \h </w:instrText>
        </w:r>
        <w:r w:rsidR="00481281">
          <w:rPr>
            <w:webHidden/>
          </w:rPr>
        </w:r>
        <w:r w:rsidR="00481281">
          <w:rPr>
            <w:webHidden/>
          </w:rPr>
          <w:fldChar w:fldCharType="separate"/>
        </w:r>
        <w:r w:rsidR="00481281">
          <w:rPr>
            <w:webHidden/>
          </w:rPr>
          <w:t>18</w:t>
        </w:r>
        <w:r w:rsidR="00481281">
          <w:rPr>
            <w:webHidden/>
          </w:rPr>
          <w:fldChar w:fldCharType="end"/>
        </w:r>
      </w:hyperlink>
    </w:p>
    <w:p w14:paraId="2AC84D0E" w14:textId="2FD83E17"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60" w:history="1">
        <w:r w:rsidR="00481281" w:rsidRPr="00C269D1">
          <w:rPr>
            <w:rStyle w:val="af5"/>
            <w:rFonts w:cs="Tahoma"/>
            <w:lang w:eastAsia="ja-JP"/>
          </w:rPr>
          <w:t>9.5</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運用・保守要件</w:t>
        </w:r>
        <w:r w:rsidR="00481281">
          <w:rPr>
            <w:webHidden/>
          </w:rPr>
          <w:tab/>
        </w:r>
        <w:r w:rsidR="00481281">
          <w:rPr>
            <w:webHidden/>
          </w:rPr>
          <w:fldChar w:fldCharType="begin"/>
        </w:r>
        <w:r w:rsidR="00481281">
          <w:rPr>
            <w:webHidden/>
          </w:rPr>
          <w:instrText xml:space="preserve"> PAGEREF _Toc41316960 \h </w:instrText>
        </w:r>
        <w:r w:rsidR="00481281">
          <w:rPr>
            <w:webHidden/>
          </w:rPr>
        </w:r>
        <w:r w:rsidR="00481281">
          <w:rPr>
            <w:webHidden/>
          </w:rPr>
          <w:fldChar w:fldCharType="separate"/>
        </w:r>
        <w:r w:rsidR="00481281">
          <w:rPr>
            <w:webHidden/>
          </w:rPr>
          <w:t>19</w:t>
        </w:r>
        <w:r w:rsidR="00481281">
          <w:rPr>
            <w:webHidden/>
          </w:rPr>
          <w:fldChar w:fldCharType="end"/>
        </w:r>
      </w:hyperlink>
    </w:p>
    <w:p w14:paraId="6140D4B2" w14:textId="28696B7E"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61" w:history="1">
        <w:r w:rsidR="00481281" w:rsidRPr="00C269D1">
          <w:rPr>
            <w:rStyle w:val="af5"/>
            <w:rFonts w:cs="Tahoma"/>
            <w:lang w:eastAsia="ja-JP"/>
          </w:rPr>
          <w:t>9.6</w:t>
        </w:r>
        <w:r w:rsidR="00481281">
          <w:rPr>
            <w:rFonts w:asciiTheme="minorHAnsi" w:eastAsiaTheme="minorEastAsia" w:hAnsiTheme="minorHAnsi" w:cstheme="minorBidi"/>
            <w:b w:val="0"/>
            <w:bCs w:val="0"/>
            <w:kern w:val="2"/>
            <w:sz w:val="21"/>
            <w:szCs w:val="22"/>
            <w:lang w:eastAsia="ja-JP"/>
          </w:rPr>
          <w:tab/>
        </w:r>
        <w:r w:rsidR="00481281" w:rsidRPr="00C269D1">
          <w:rPr>
            <w:rStyle w:val="af5"/>
            <w:rFonts w:eastAsia="MS UI Gothic"/>
            <w:lang w:eastAsia="ja-JP"/>
          </w:rPr>
          <w:t>その他の要件</w:t>
        </w:r>
        <w:r w:rsidR="00481281">
          <w:rPr>
            <w:webHidden/>
          </w:rPr>
          <w:tab/>
        </w:r>
        <w:r w:rsidR="00481281">
          <w:rPr>
            <w:webHidden/>
          </w:rPr>
          <w:fldChar w:fldCharType="begin"/>
        </w:r>
        <w:r w:rsidR="00481281">
          <w:rPr>
            <w:webHidden/>
          </w:rPr>
          <w:instrText xml:space="preserve"> PAGEREF _Toc41316961 \h </w:instrText>
        </w:r>
        <w:r w:rsidR="00481281">
          <w:rPr>
            <w:webHidden/>
          </w:rPr>
        </w:r>
        <w:r w:rsidR="00481281">
          <w:rPr>
            <w:webHidden/>
          </w:rPr>
          <w:fldChar w:fldCharType="separate"/>
        </w:r>
        <w:r w:rsidR="00481281">
          <w:rPr>
            <w:webHidden/>
          </w:rPr>
          <w:t>19</w:t>
        </w:r>
        <w:r w:rsidR="00481281">
          <w:rPr>
            <w:webHidden/>
          </w:rPr>
          <w:fldChar w:fldCharType="end"/>
        </w:r>
      </w:hyperlink>
    </w:p>
    <w:p w14:paraId="0F2C9CDD" w14:textId="0B0BFD1E"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62" w:history="1">
        <w:r w:rsidR="00481281" w:rsidRPr="00C269D1">
          <w:rPr>
            <w:rStyle w:val="af5"/>
          </w:rPr>
          <w:t>10.</w:t>
        </w:r>
        <w:r w:rsidR="00481281">
          <w:rPr>
            <w:rFonts w:asciiTheme="minorHAnsi" w:eastAsiaTheme="minorEastAsia" w:hAnsiTheme="minorHAnsi" w:cstheme="minorBidi"/>
            <w:b w:val="0"/>
            <w:bCs w:val="0"/>
            <w:kern w:val="2"/>
            <w:sz w:val="21"/>
            <w:szCs w:val="22"/>
            <w:lang w:eastAsia="ja-JP"/>
          </w:rPr>
          <w:tab/>
        </w:r>
        <w:r w:rsidR="00481281" w:rsidRPr="00C269D1">
          <w:rPr>
            <w:rStyle w:val="af5"/>
          </w:rPr>
          <w:t>チューニング項目</w:t>
        </w:r>
        <w:r w:rsidR="00481281">
          <w:rPr>
            <w:webHidden/>
          </w:rPr>
          <w:tab/>
        </w:r>
        <w:r w:rsidR="00481281">
          <w:rPr>
            <w:webHidden/>
          </w:rPr>
          <w:fldChar w:fldCharType="begin"/>
        </w:r>
        <w:r w:rsidR="00481281">
          <w:rPr>
            <w:webHidden/>
          </w:rPr>
          <w:instrText xml:space="preserve"> PAGEREF _Toc41316962 \h </w:instrText>
        </w:r>
        <w:r w:rsidR="00481281">
          <w:rPr>
            <w:webHidden/>
          </w:rPr>
        </w:r>
        <w:r w:rsidR="00481281">
          <w:rPr>
            <w:webHidden/>
          </w:rPr>
          <w:fldChar w:fldCharType="separate"/>
        </w:r>
        <w:r w:rsidR="00481281">
          <w:rPr>
            <w:webHidden/>
          </w:rPr>
          <w:t>20</w:t>
        </w:r>
        <w:r w:rsidR="00481281">
          <w:rPr>
            <w:webHidden/>
          </w:rPr>
          <w:fldChar w:fldCharType="end"/>
        </w:r>
      </w:hyperlink>
    </w:p>
    <w:p w14:paraId="3D8A88DA" w14:textId="49FC90DD"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63" w:history="1">
        <w:r w:rsidR="00481281" w:rsidRPr="00C269D1">
          <w:rPr>
            <w:rStyle w:val="af5"/>
          </w:rPr>
          <w:t>11.</w:t>
        </w:r>
        <w:r w:rsidR="00481281">
          <w:rPr>
            <w:rFonts w:asciiTheme="minorHAnsi" w:eastAsiaTheme="minorEastAsia" w:hAnsiTheme="minorHAnsi" w:cstheme="minorBidi"/>
            <w:b w:val="0"/>
            <w:bCs w:val="0"/>
            <w:kern w:val="2"/>
            <w:sz w:val="21"/>
            <w:szCs w:val="22"/>
            <w:lang w:eastAsia="ja-JP"/>
          </w:rPr>
          <w:tab/>
        </w:r>
        <w:r w:rsidR="00481281" w:rsidRPr="00C269D1">
          <w:rPr>
            <w:rStyle w:val="af5"/>
          </w:rPr>
          <w:t>前提条件</w:t>
        </w:r>
        <w:r w:rsidR="00481281">
          <w:rPr>
            <w:webHidden/>
          </w:rPr>
          <w:tab/>
        </w:r>
        <w:r w:rsidR="00481281">
          <w:rPr>
            <w:webHidden/>
          </w:rPr>
          <w:fldChar w:fldCharType="begin"/>
        </w:r>
        <w:r w:rsidR="00481281">
          <w:rPr>
            <w:webHidden/>
          </w:rPr>
          <w:instrText xml:space="preserve"> PAGEREF _Toc41316963 \h </w:instrText>
        </w:r>
        <w:r w:rsidR="00481281">
          <w:rPr>
            <w:webHidden/>
          </w:rPr>
        </w:r>
        <w:r w:rsidR="00481281">
          <w:rPr>
            <w:webHidden/>
          </w:rPr>
          <w:fldChar w:fldCharType="separate"/>
        </w:r>
        <w:r w:rsidR="00481281">
          <w:rPr>
            <w:webHidden/>
          </w:rPr>
          <w:t>20</w:t>
        </w:r>
        <w:r w:rsidR="00481281">
          <w:rPr>
            <w:webHidden/>
          </w:rPr>
          <w:fldChar w:fldCharType="end"/>
        </w:r>
      </w:hyperlink>
    </w:p>
    <w:p w14:paraId="06B0E060" w14:textId="619F39A7" w:rsidR="00481281" w:rsidRDefault="00823440">
      <w:pPr>
        <w:pStyle w:val="12"/>
        <w:ind w:left="761" w:hanging="361"/>
        <w:rPr>
          <w:rFonts w:asciiTheme="minorHAnsi" w:eastAsiaTheme="minorEastAsia" w:hAnsiTheme="minorHAnsi" w:cstheme="minorBidi"/>
          <w:b w:val="0"/>
          <w:bCs w:val="0"/>
          <w:kern w:val="2"/>
          <w:sz w:val="21"/>
          <w:szCs w:val="22"/>
          <w:lang w:eastAsia="ja-JP"/>
        </w:rPr>
      </w:pPr>
      <w:hyperlink w:anchor="_Toc41316964" w:history="1">
        <w:r w:rsidR="00481281" w:rsidRPr="00C269D1">
          <w:rPr>
            <w:rStyle w:val="af5"/>
          </w:rPr>
          <w:t>12.</w:t>
        </w:r>
        <w:r w:rsidR="00481281">
          <w:rPr>
            <w:rFonts w:asciiTheme="minorHAnsi" w:eastAsiaTheme="minorEastAsia" w:hAnsiTheme="minorHAnsi" w:cstheme="minorBidi"/>
            <w:b w:val="0"/>
            <w:bCs w:val="0"/>
            <w:kern w:val="2"/>
            <w:sz w:val="21"/>
            <w:szCs w:val="22"/>
            <w:lang w:eastAsia="ja-JP"/>
          </w:rPr>
          <w:tab/>
        </w:r>
        <w:r w:rsidR="00481281" w:rsidRPr="00C269D1">
          <w:rPr>
            <w:rStyle w:val="af5"/>
          </w:rPr>
          <w:t>制限</w:t>
        </w:r>
        <w:r w:rsidR="00481281" w:rsidRPr="00C269D1">
          <w:rPr>
            <w:rStyle w:val="af5"/>
          </w:rPr>
          <w:t>/</w:t>
        </w:r>
        <w:r w:rsidR="00481281" w:rsidRPr="00C269D1">
          <w:rPr>
            <w:rStyle w:val="af5"/>
          </w:rPr>
          <w:t>制約事項</w:t>
        </w:r>
        <w:r w:rsidR="00481281">
          <w:rPr>
            <w:webHidden/>
          </w:rPr>
          <w:tab/>
        </w:r>
        <w:r w:rsidR="00481281">
          <w:rPr>
            <w:webHidden/>
          </w:rPr>
          <w:fldChar w:fldCharType="begin"/>
        </w:r>
        <w:r w:rsidR="00481281">
          <w:rPr>
            <w:webHidden/>
          </w:rPr>
          <w:instrText xml:space="preserve"> PAGEREF _Toc41316964 \h </w:instrText>
        </w:r>
        <w:r w:rsidR="00481281">
          <w:rPr>
            <w:webHidden/>
          </w:rPr>
        </w:r>
        <w:r w:rsidR="00481281">
          <w:rPr>
            <w:webHidden/>
          </w:rPr>
          <w:fldChar w:fldCharType="separate"/>
        </w:r>
        <w:r w:rsidR="00481281">
          <w:rPr>
            <w:webHidden/>
          </w:rPr>
          <w:t>20</w:t>
        </w:r>
        <w:r w:rsidR="00481281">
          <w:rPr>
            <w:webHidden/>
          </w:rPr>
          <w:fldChar w:fldCharType="end"/>
        </w:r>
      </w:hyperlink>
    </w:p>
    <w:p w14:paraId="401CD667" w14:textId="4A9C79CC" w:rsidR="008D516F" w:rsidRDefault="002D3AEF" w:rsidP="003C5706">
      <w:pPr>
        <w:tabs>
          <w:tab w:val="left" w:pos="851"/>
          <w:tab w:val="right" w:leader="dot" w:pos="7938"/>
          <w:tab w:val="right" w:leader="dot" w:pos="8505"/>
        </w:tabs>
        <w:ind w:rightChars="426" w:right="852"/>
        <w:rPr>
          <w:rFonts w:ascii="Meiryo UI" w:eastAsia="Meiryo UI" w:hAnsi="Meiryo UI" w:cs="Tahoma"/>
          <w:sz w:val="18"/>
          <w:szCs w:val="18"/>
          <w:lang w:eastAsia="ja-JP"/>
        </w:rPr>
        <w:sectPr w:rsidR="008D516F" w:rsidSect="00BB0AED">
          <w:pgSz w:w="11907" w:h="16839" w:code="9"/>
          <w:pgMar w:top="1440" w:right="1440" w:bottom="1440" w:left="1440" w:header="720" w:footer="709" w:gutter="0"/>
          <w:cols w:space="720"/>
          <w:docGrid w:linePitch="272"/>
        </w:sectPr>
      </w:pPr>
      <w:r>
        <w:rPr>
          <w:rFonts w:ascii="Meiryo UI" w:eastAsia="Meiryo UI" w:hAnsi="Meiryo UI" w:cs="Tahoma"/>
          <w:b/>
          <w:bCs/>
          <w:caps/>
          <w:noProof/>
          <w:sz w:val="22"/>
          <w:szCs w:val="22"/>
          <w:lang w:eastAsia="ja-JP"/>
        </w:rPr>
        <w:fldChar w:fldCharType="end"/>
      </w:r>
      <w:r w:rsidR="002A072D" w:rsidRPr="002748ED">
        <w:rPr>
          <w:rFonts w:ascii="Meiryo UI" w:eastAsia="Meiryo UI" w:hAnsi="Meiryo UI" w:cs="Tahoma"/>
          <w:sz w:val="18"/>
          <w:szCs w:val="18"/>
          <w:lang w:eastAsia="ja-JP"/>
        </w:rPr>
        <w:br w:type="page"/>
      </w:r>
    </w:p>
    <w:p w14:paraId="2D59F187" w14:textId="77777777" w:rsidR="00F26571" w:rsidRPr="00A120CE" w:rsidRDefault="00F26571" w:rsidP="007A21F3">
      <w:pPr>
        <w:pStyle w:val="10"/>
        <w:ind w:left="427" w:hanging="427"/>
        <w:rPr>
          <w:sz w:val="36"/>
          <w:szCs w:val="36"/>
        </w:rPr>
      </w:pPr>
      <w:bookmarkStart w:id="4" w:name="_Ref306882610"/>
      <w:bookmarkStart w:id="5" w:name="_Toc41125271"/>
      <w:bookmarkStart w:id="6" w:name="_Toc41316910"/>
      <w:proofErr w:type="spellStart"/>
      <w:r w:rsidRPr="00A120CE">
        <w:rPr>
          <w:rFonts w:hint="eastAsia"/>
          <w:sz w:val="36"/>
          <w:szCs w:val="36"/>
        </w:rPr>
        <w:lastRenderedPageBreak/>
        <w:t>はじめに</w:t>
      </w:r>
      <w:bookmarkEnd w:id="4"/>
      <w:bookmarkEnd w:id="5"/>
      <w:bookmarkEnd w:id="6"/>
      <w:proofErr w:type="spellEnd"/>
    </w:p>
    <w:p w14:paraId="6E93A626" w14:textId="77777777" w:rsidR="009A31AE" w:rsidRPr="009A31AE" w:rsidRDefault="009A31AE" w:rsidP="009A31AE"/>
    <w:p w14:paraId="315A0567" w14:textId="77777777" w:rsidR="00F26571" w:rsidRPr="00B92B4B" w:rsidRDefault="00653234" w:rsidP="00B92B4B">
      <w:pPr>
        <w:pStyle w:val="20"/>
      </w:pPr>
      <w:bookmarkStart w:id="7" w:name="_Toc41125272"/>
      <w:bookmarkStart w:id="8" w:name="_Toc41316911"/>
      <w:bookmarkStart w:id="9" w:name="_Hlk37653661"/>
      <w:r w:rsidRPr="00B92B4B">
        <w:rPr>
          <w:rFonts w:hint="eastAsia"/>
        </w:rPr>
        <w:t>本書の目的</w:t>
      </w:r>
      <w:bookmarkEnd w:id="7"/>
      <w:bookmarkEnd w:id="8"/>
    </w:p>
    <w:bookmarkEnd w:id="9"/>
    <w:p w14:paraId="16CEB072" w14:textId="2C074211" w:rsidR="0092618E" w:rsidRDefault="00692BF2" w:rsidP="00D55FCD">
      <w:pPr>
        <w:pStyle w:val="Default"/>
        <w:ind w:firstLineChars="98" w:firstLine="196"/>
        <w:rPr>
          <w:rFonts w:ascii="Meiryo UI" w:eastAsia="Meiryo UI" w:hAnsi="Meiryo UI" w:cs="Tahoma"/>
          <w:sz w:val="20"/>
          <w:szCs w:val="20"/>
        </w:rPr>
      </w:pPr>
      <w:r>
        <w:rPr>
          <w:rFonts w:ascii="Meiryo UI" w:eastAsia="Meiryo UI" w:hAnsi="Meiryo UI" w:cs="Tahoma" w:hint="eastAsia"/>
          <w:sz w:val="20"/>
          <w:szCs w:val="20"/>
        </w:rPr>
        <w:t>本書は</w:t>
      </w:r>
      <w:r w:rsidR="00E92724">
        <w:rPr>
          <w:rFonts w:ascii="Meiryo UI" w:eastAsia="Meiryo UI" w:hAnsi="Meiryo UI" w:cs="Tahoma" w:hint="eastAsia"/>
          <w:sz w:val="20"/>
          <w:szCs w:val="20"/>
        </w:rPr>
        <w:t>、</w:t>
      </w:r>
      <w:proofErr w:type="spellStart"/>
      <w:r w:rsidR="00E92724">
        <w:rPr>
          <w:rFonts w:ascii="Meiryo UI" w:eastAsia="Meiryo UI" w:hAnsi="Meiryo UI" w:cs="Tahoma" w:hint="eastAsia"/>
          <w:sz w:val="20"/>
          <w:szCs w:val="20"/>
        </w:rPr>
        <w:t>St</w:t>
      </w:r>
      <w:r w:rsidR="00EF0D9E">
        <w:rPr>
          <w:rFonts w:ascii="Meiryo UI" w:eastAsia="Meiryo UI" w:hAnsi="Meiryo UI" w:cs="Tahoma" w:hint="eastAsia"/>
          <w:sz w:val="20"/>
          <w:szCs w:val="20"/>
        </w:rPr>
        <w:t>ellar</w:t>
      </w:r>
      <w:r w:rsidR="00E92724">
        <w:rPr>
          <w:rFonts w:ascii="Meiryo UI" w:eastAsia="Meiryo UI" w:hAnsi="Meiryo UI" w:cs="Tahoma" w:hint="eastAsia"/>
          <w:sz w:val="20"/>
          <w:szCs w:val="20"/>
        </w:rPr>
        <w:t>Robo</w:t>
      </w:r>
      <w:proofErr w:type="spellEnd"/>
      <w:r w:rsidR="00E92724">
        <w:rPr>
          <w:rFonts w:ascii="Meiryo UI" w:eastAsia="Meiryo UI" w:hAnsi="Meiryo UI" w:cs="Tahoma" w:hint="eastAsia"/>
          <w:sz w:val="20"/>
          <w:szCs w:val="20"/>
        </w:rPr>
        <w:t>を</w:t>
      </w:r>
      <w:r w:rsidR="00EF0D9E">
        <w:rPr>
          <w:rFonts w:ascii="Meiryo UI" w:eastAsia="Meiryo UI" w:hAnsi="Meiryo UI" w:cs="Tahoma" w:hint="eastAsia"/>
          <w:sz w:val="20"/>
          <w:szCs w:val="20"/>
        </w:rPr>
        <w:t>作成する際に必要となるエディタとランチャに関する機能仕様書である。</w:t>
      </w:r>
    </w:p>
    <w:p w14:paraId="095ED201" w14:textId="5B163A8F" w:rsidR="007220AA" w:rsidRDefault="00EF0D9E" w:rsidP="00D55FCD">
      <w:pPr>
        <w:pStyle w:val="Default"/>
        <w:ind w:firstLineChars="98" w:firstLine="196"/>
        <w:rPr>
          <w:rFonts w:ascii="Meiryo UI" w:eastAsia="Meiryo UI" w:hAnsi="Meiryo UI" w:cs="Tahoma"/>
          <w:sz w:val="20"/>
          <w:szCs w:val="20"/>
        </w:rPr>
      </w:pPr>
      <w:r>
        <w:rPr>
          <w:rFonts w:ascii="Meiryo UI" w:eastAsia="Meiryo UI" w:hAnsi="Meiryo UI" w:cs="Tahoma" w:hint="eastAsia"/>
          <w:sz w:val="20"/>
          <w:szCs w:val="20"/>
        </w:rPr>
        <w:t>本書</w:t>
      </w:r>
      <w:r w:rsidR="007220AA">
        <w:rPr>
          <w:rFonts w:ascii="Meiryo UI" w:eastAsia="Meiryo UI" w:hAnsi="Meiryo UI" w:cs="Tahoma" w:hint="eastAsia"/>
          <w:sz w:val="20"/>
          <w:szCs w:val="20"/>
        </w:rPr>
        <w:t>には、エディタ／ランチャが提供する全機能を記載する。</w:t>
      </w:r>
    </w:p>
    <w:p w14:paraId="78EDC4A8" w14:textId="549E5C36" w:rsidR="00993BE2" w:rsidRDefault="00993BE2" w:rsidP="00D55FCD">
      <w:pPr>
        <w:pStyle w:val="Default"/>
        <w:ind w:firstLineChars="98" w:firstLine="196"/>
        <w:rPr>
          <w:rFonts w:ascii="Meiryo UI" w:eastAsia="Meiryo UI" w:hAnsi="Meiryo UI" w:cs="Tahoma"/>
          <w:sz w:val="20"/>
          <w:szCs w:val="20"/>
        </w:rPr>
      </w:pPr>
    </w:p>
    <w:p w14:paraId="3FD5697B" w14:textId="148A205E" w:rsidR="00993BE2" w:rsidRDefault="00993BE2" w:rsidP="00993BE2">
      <w:pPr>
        <w:pStyle w:val="20"/>
        <w:tabs>
          <w:tab w:val="left" w:pos="6663"/>
        </w:tabs>
      </w:pPr>
      <w:bookmarkStart w:id="10" w:name="_Toc41316912"/>
      <w:r>
        <w:rPr>
          <w:rFonts w:hint="eastAsia"/>
        </w:rPr>
        <w:t>ステラロボ（</w:t>
      </w:r>
      <w:proofErr w:type="spellStart"/>
      <w:r>
        <w:rPr>
          <w:rFonts w:hint="eastAsia"/>
        </w:rPr>
        <w:t>StellarRobo</w:t>
      </w:r>
      <w:proofErr w:type="spellEnd"/>
      <w:r>
        <w:rPr>
          <w:rFonts w:hint="eastAsia"/>
        </w:rPr>
        <w:t>）とは</w:t>
      </w:r>
      <w:bookmarkEnd w:id="10"/>
    </w:p>
    <w:p w14:paraId="50DA252A" w14:textId="39F434C6" w:rsidR="009C598A" w:rsidRDefault="00993BE2" w:rsidP="00993BE2">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RPA市場が高まる中、既製品（</w:t>
      </w:r>
      <w:proofErr w:type="spellStart"/>
      <w:r>
        <w:rPr>
          <w:rFonts w:ascii="Meiryo UI" w:eastAsia="Meiryo UI" w:hAnsi="Meiryo UI" w:cs="ＭＳ" w:hint="eastAsia"/>
          <w:szCs w:val="21"/>
          <w:lang w:eastAsia="ja-JP"/>
        </w:rPr>
        <w:t>UIpath</w:t>
      </w:r>
      <w:proofErr w:type="spellEnd"/>
      <w:r>
        <w:rPr>
          <w:rFonts w:ascii="Meiryo UI" w:eastAsia="Meiryo UI" w:hAnsi="Meiryo UI" w:cs="ＭＳ" w:hint="eastAsia"/>
          <w:szCs w:val="21"/>
          <w:lang w:eastAsia="ja-JP"/>
        </w:rPr>
        <w:t>、</w:t>
      </w:r>
      <w:proofErr w:type="spellStart"/>
      <w:r>
        <w:rPr>
          <w:rFonts w:ascii="Meiryo UI" w:eastAsia="Meiryo UI" w:hAnsi="Meiryo UI" w:cs="ＭＳ" w:hint="eastAsia"/>
          <w:szCs w:val="21"/>
          <w:lang w:eastAsia="ja-JP"/>
        </w:rPr>
        <w:t>BizRobo</w:t>
      </w:r>
      <w:proofErr w:type="spellEnd"/>
      <w:r>
        <w:rPr>
          <w:rFonts w:ascii="Meiryo UI" w:eastAsia="Meiryo UI" w:hAnsi="Meiryo UI" w:cs="ＭＳ" w:hint="eastAsia"/>
          <w:szCs w:val="21"/>
          <w:lang w:eastAsia="ja-JP"/>
        </w:rPr>
        <w:t>、</w:t>
      </w:r>
      <w:proofErr w:type="spellStart"/>
      <w:r w:rsidR="009C598A">
        <w:rPr>
          <w:rFonts w:ascii="Meiryo UI" w:eastAsia="Meiryo UI" w:hAnsi="Meiryo UI" w:cs="ＭＳ" w:hint="eastAsia"/>
          <w:szCs w:val="21"/>
          <w:lang w:eastAsia="ja-JP"/>
        </w:rPr>
        <w:t>WinActor</w:t>
      </w:r>
      <w:proofErr w:type="spellEnd"/>
      <w:r w:rsidR="009C598A">
        <w:rPr>
          <w:rFonts w:ascii="Meiryo UI" w:eastAsia="Meiryo UI" w:hAnsi="Meiryo UI" w:cs="ＭＳ" w:hint="eastAsia"/>
          <w:szCs w:val="21"/>
          <w:lang w:eastAsia="ja-JP"/>
        </w:rPr>
        <w:t>、</w:t>
      </w:r>
      <w:proofErr w:type="spellStart"/>
      <w:r w:rsidR="009C598A">
        <w:rPr>
          <w:rFonts w:ascii="Meiryo UI" w:eastAsia="Meiryo UI" w:hAnsi="Meiryo UI" w:cs="ＭＳ" w:hint="eastAsia"/>
          <w:szCs w:val="21"/>
          <w:lang w:eastAsia="ja-JP"/>
        </w:rPr>
        <w:t>iPasRobo</w:t>
      </w:r>
      <w:proofErr w:type="spellEnd"/>
      <w:r w:rsidR="009C598A">
        <w:rPr>
          <w:rFonts w:ascii="Meiryo UI" w:eastAsia="Meiryo UI" w:hAnsi="Meiryo UI" w:cs="ＭＳ" w:hint="eastAsia"/>
          <w:szCs w:val="21"/>
          <w:lang w:eastAsia="ja-JP"/>
        </w:rPr>
        <w:t>など）は、プラットフォームが必須であり月額契約または年間契約を締結した上に、さらにロボットを開発する必要があるため、中小企業層での導入が難しく、RPA市場の拡大の壁となっている。</w:t>
      </w:r>
    </w:p>
    <w:p w14:paraId="689968CB" w14:textId="22CAA1B9" w:rsidR="009C598A" w:rsidRDefault="009C598A" w:rsidP="00993BE2">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また、契約をしてまで、RPAへ移行する業務が見いだせていない企業にとっては、導入効果を期待することは難しいため</w:t>
      </w:r>
    </w:p>
    <w:p w14:paraId="52AAFB11" w14:textId="09DE293F" w:rsidR="009C598A" w:rsidRDefault="009C598A" w:rsidP="009C598A">
      <w:pPr>
        <w:autoSpaceDE w:val="0"/>
        <w:autoSpaceDN w:val="0"/>
        <w:adjustRightInd w:val="0"/>
        <w:rPr>
          <w:rFonts w:ascii="Meiryo UI" w:eastAsia="Meiryo UI" w:hAnsi="Meiryo UI" w:cs="ＭＳ"/>
          <w:szCs w:val="21"/>
          <w:lang w:eastAsia="ja-JP"/>
        </w:rPr>
      </w:pPr>
      <w:r>
        <w:rPr>
          <w:rFonts w:ascii="Meiryo UI" w:eastAsia="Meiryo UI" w:hAnsi="Meiryo UI" w:cs="ＭＳ" w:hint="eastAsia"/>
          <w:szCs w:val="21"/>
          <w:lang w:eastAsia="ja-JP"/>
        </w:rPr>
        <w:t>大企業・中堅企業でも導入できないケースが多くなっている。</w:t>
      </w:r>
    </w:p>
    <w:p w14:paraId="3414574F" w14:textId="77777777" w:rsidR="009C598A" w:rsidRDefault="009C598A" w:rsidP="00993BE2">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ステラロボ（</w:t>
      </w:r>
      <w:proofErr w:type="spellStart"/>
      <w:r>
        <w:rPr>
          <w:rFonts w:ascii="Meiryo UI" w:eastAsia="Meiryo UI" w:hAnsi="Meiryo UI" w:cs="ＭＳ" w:hint="eastAsia"/>
          <w:szCs w:val="21"/>
          <w:lang w:eastAsia="ja-JP"/>
        </w:rPr>
        <w:t>S</w:t>
      </w:r>
      <w:r w:rsidR="00993BE2">
        <w:rPr>
          <w:rFonts w:ascii="Meiryo UI" w:eastAsia="Meiryo UI" w:hAnsi="Meiryo UI" w:cs="ＭＳ" w:hint="eastAsia"/>
          <w:szCs w:val="21"/>
          <w:lang w:eastAsia="ja-JP"/>
        </w:rPr>
        <w:t>tellarRobo</w:t>
      </w:r>
      <w:proofErr w:type="spellEnd"/>
      <w:r>
        <w:rPr>
          <w:rFonts w:ascii="Meiryo UI" w:eastAsia="Meiryo UI" w:hAnsi="Meiryo UI" w:cs="ＭＳ" w:hint="eastAsia"/>
          <w:szCs w:val="21"/>
          <w:lang w:eastAsia="ja-JP"/>
        </w:rPr>
        <w:t>）</w:t>
      </w:r>
      <w:r w:rsidR="00993BE2">
        <w:rPr>
          <w:rFonts w:ascii="Meiryo UI" w:eastAsia="Meiryo UI" w:hAnsi="Meiryo UI" w:cs="ＭＳ" w:hint="eastAsia"/>
          <w:szCs w:val="21"/>
          <w:lang w:eastAsia="ja-JP"/>
        </w:rPr>
        <w:t>は</w:t>
      </w:r>
      <w:r>
        <w:rPr>
          <w:rFonts w:ascii="Meiryo UI" w:eastAsia="Meiryo UI" w:hAnsi="Meiryo UI" w:cs="ＭＳ" w:hint="eastAsia"/>
          <w:szCs w:val="21"/>
          <w:lang w:eastAsia="ja-JP"/>
        </w:rPr>
        <w:t>株式会社ステラリンクがオリジナル開発したロボットで</w:t>
      </w:r>
      <w:r w:rsidR="00993BE2">
        <w:rPr>
          <w:rFonts w:ascii="Meiryo UI" w:eastAsia="Meiryo UI" w:hAnsi="Meiryo UI" w:cs="ＭＳ" w:hint="eastAsia"/>
          <w:szCs w:val="21"/>
          <w:lang w:eastAsia="ja-JP"/>
        </w:rPr>
        <w:t>、C#によるプログラミングにより実現</w:t>
      </w:r>
      <w:r>
        <w:rPr>
          <w:rFonts w:ascii="Meiryo UI" w:eastAsia="Meiryo UI" w:hAnsi="Meiryo UI" w:cs="ＭＳ" w:hint="eastAsia"/>
          <w:szCs w:val="21"/>
          <w:lang w:eastAsia="ja-JP"/>
        </w:rPr>
        <w:t>されている。</w:t>
      </w:r>
    </w:p>
    <w:p w14:paraId="54E87F6C" w14:textId="5800DB7F" w:rsidR="009C598A" w:rsidRDefault="009C598A" w:rsidP="009C598A">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特徴は、①</w:t>
      </w:r>
      <w:r w:rsidR="00993BE2">
        <w:rPr>
          <w:rFonts w:ascii="Meiryo UI" w:eastAsia="Meiryo UI" w:hAnsi="Meiryo UI" w:cs="ＭＳ" w:hint="eastAsia"/>
          <w:szCs w:val="21"/>
          <w:lang w:eastAsia="ja-JP"/>
        </w:rPr>
        <w:t>Exe形式であ</w:t>
      </w:r>
      <w:r>
        <w:rPr>
          <w:rFonts w:ascii="Meiryo UI" w:eastAsia="Meiryo UI" w:hAnsi="Meiryo UI" w:cs="ＭＳ" w:hint="eastAsia"/>
          <w:szCs w:val="21"/>
          <w:lang w:eastAsia="ja-JP"/>
        </w:rPr>
        <w:t>るためWindowsコマンドとして実行できる、つまりリモート実行も可能、②</w:t>
      </w:r>
      <w:r w:rsidR="00993BE2">
        <w:rPr>
          <w:rFonts w:ascii="Meiryo UI" w:eastAsia="Meiryo UI" w:hAnsi="Meiryo UI" w:cs="ＭＳ" w:hint="eastAsia"/>
          <w:szCs w:val="21"/>
          <w:lang w:eastAsia="ja-JP"/>
        </w:rPr>
        <w:t>プラットフォーム不要である</w:t>
      </w:r>
      <w:r>
        <w:rPr>
          <w:rFonts w:ascii="Meiryo UI" w:eastAsia="Meiryo UI" w:hAnsi="Meiryo UI" w:cs="ＭＳ" w:hint="eastAsia"/>
          <w:szCs w:val="21"/>
          <w:lang w:eastAsia="ja-JP"/>
        </w:rPr>
        <w:t>ため実行環境に費用不要である（低価格）</w:t>
      </w:r>
      <w:r w:rsidR="00993BE2">
        <w:rPr>
          <w:rFonts w:ascii="Meiryo UI" w:eastAsia="Meiryo UI" w:hAnsi="Meiryo UI" w:cs="ＭＳ" w:hint="eastAsia"/>
          <w:szCs w:val="21"/>
          <w:lang w:eastAsia="ja-JP"/>
        </w:rPr>
        <w:t>、</w:t>
      </w:r>
      <w:r>
        <w:rPr>
          <w:rFonts w:ascii="Meiryo UI" w:eastAsia="Meiryo UI" w:hAnsi="Meiryo UI" w:cs="ＭＳ" w:hint="eastAsia"/>
          <w:szCs w:val="21"/>
          <w:lang w:eastAsia="ja-JP"/>
        </w:rPr>
        <w:t>③既製品のRPAができることとほぼ同等機能を提供している（画像認識、座標認識、文字認識）。</w:t>
      </w:r>
    </w:p>
    <w:p w14:paraId="33F17B2B" w14:textId="4E7CB607" w:rsidR="009C598A" w:rsidRPr="009C598A" w:rsidRDefault="009C598A" w:rsidP="009C598A">
      <w:pPr>
        <w:autoSpaceDE w:val="0"/>
        <w:autoSpaceDN w:val="0"/>
        <w:adjustRightInd w:val="0"/>
        <w:ind w:firstLineChars="100" w:firstLine="200"/>
        <w:rPr>
          <w:rFonts w:ascii="Meiryo UI" w:eastAsia="Meiryo UI" w:hAnsi="Meiryo UI" w:cs="ＭＳ"/>
          <w:szCs w:val="21"/>
          <w:lang w:eastAsia="ja-JP"/>
        </w:rPr>
      </w:pPr>
    </w:p>
    <w:p w14:paraId="3298011A" w14:textId="066DC1E2" w:rsidR="006A5C6E" w:rsidRDefault="00D55FCD" w:rsidP="00E92724">
      <w:pPr>
        <w:pStyle w:val="20"/>
        <w:tabs>
          <w:tab w:val="left" w:pos="6663"/>
        </w:tabs>
      </w:pPr>
      <w:bookmarkStart w:id="11" w:name="_Ref23516890"/>
      <w:bookmarkStart w:id="12" w:name="_Toc41125273"/>
      <w:bookmarkStart w:id="13" w:name="_Toc41316913"/>
      <w:r>
        <w:rPr>
          <w:rFonts w:hint="eastAsia"/>
        </w:rPr>
        <w:t>本アプリケーション開発の</w:t>
      </w:r>
      <w:bookmarkEnd w:id="11"/>
      <w:bookmarkEnd w:id="12"/>
      <w:r w:rsidR="00BF3819">
        <w:rPr>
          <w:rFonts w:hint="eastAsia"/>
        </w:rPr>
        <w:t>狙い</w:t>
      </w:r>
      <w:bookmarkEnd w:id="13"/>
    </w:p>
    <w:p w14:paraId="30024294" w14:textId="448931F1" w:rsidR="009C598A" w:rsidRDefault="009C598A" w:rsidP="009C598A">
      <w:pPr>
        <w:autoSpaceDE w:val="0"/>
        <w:autoSpaceDN w:val="0"/>
        <w:adjustRightInd w:val="0"/>
        <w:ind w:firstLineChars="100" w:firstLine="200"/>
        <w:rPr>
          <w:rFonts w:ascii="Meiryo UI" w:eastAsia="Meiryo UI" w:hAnsi="Meiryo UI" w:cs="ＭＳ"/>
          <w:szCs w:val="21"/>
          <w:lang w:eastAsia="ja-JP"/>
        </w:rPr>
      </w:pPr>
      <w:bookmarkStart w:id="14" w:name="_Hlk37629561"/>
      <w:r>
        <w:rPr>
          <w:rFonts w:ascii="Meiryo UI" w:eastAsia="Meiryo UI" w:hAnsi="Meiryo UI" w:cs="ＭＳ" w:hint="eastAsia"/>
          <w:szCs w:val="21"/>
          <w:lang w:eastAsia="ja-JP"/>
        </w:rPr>
        <w:t>このステラロボ（</w:t>
      </w:r>
      <w:proofErr w:type="spellStart"/>
      <w:r>
        <w:rPr>
          <w:rFonts w:ascii="Meiryo UI" w:eastAsia="Meiryo UI" w:hAnsi="Meiryo UI" w:cs="ＭＳ" w:hint="eastAsia"/>
          <w:szCs w:val="21"/>
          <w:lang w:eastAsia="ja-JP"/>
        </w:rPr>
        <w:t>StellarRobo</w:t>
      </w:r>
      <w:proofErr w:type="spellEnd"/>
      <w:r>
        <w:rPr>
          <w:rFonts w:ascii="Meiryo UI" w:eastAsia="Meiryo UI" w:hAnsi="Meiryo UI" w:cs="ＭＳ" w:hint="eastAsia"/>
          <w:szCs w:val="21"/>
          <w:lang w:eastAsia="ja-JP"/>
        </w:rPr>
        <w:t>)に対して、２０２０年になり活用要求が増えているが、現状のままではプログラミング技術者が必要となるため、スキルを持った人材の確保、工数の確保が難しく機会損失につながる可能性が高い。</w:t>
      </w:r>
    </w:p>
    <w:p w14:paraId="78084FB7" w14:textId="1EC67FF5" w:rsidR="009C598A" w:rsidRDefault="009C598A" w:rsidP="007220AA">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そこで、アプリケーションエンジニアが作成できるエディタを提供することで、この問題を解決する狙いがある。</w:t>
      </w:r>
    </w:p>
    <w:p w14:paraId="40278C0E" w14:textId="1D2F981C" w:rsidR="009C598A" w:rsidRDefault="009C598A" w:rsidP="007220AA">
      <w:pPr>
        <w:autoSpaceDE w:val="0"/>
        <w:autoSpaceDN w:val="0"/>
        <w:adjustRightInd w:val="0"/>
        <w:ind w:firstLineChars="100" w:firstLine="200"/>
        <w:rPr>
          <w:rFonts w:ascii="Meiryo UI" w:eastAsia="Meiryo UI" w:hAnsi="Meiryo UI" w:cs="ＭＳ"/>
          <w:szCs w:val="21"/>
          <w:lang w:eastAsia="ja-JP"/>
        </w:rPr>
      </w:pPr>
      <w:r>
        <w:rPr>
          <w:rFonts w:ascii="Meiryo UI" w:eastAsia="Meiryo UI" w:hAnsi="Meiryo UI" w:cs="ＭＳ" w:hint="eastAsia"/>
          <w:szCs w:val="21"/>
          <w:lang w:eastAsia="ja-JP"/>
        </w:rPr>
        <w:t>また、</w:t>
      </w:r>
      <w:r w:rsidR="00BF3819">
        <w:rPr>
          <w:rFonts w:ascii="Meiryo UI" w:eastAsia="Meiryo UI" w:hAnsi="Meiryo UI" w:cs="ＭＳ" w:hint="eastAsia"/>
          <w:szCs w:val="21"/>
          <w:lang w:eastAsia="ja-JP"/>
        </w:rPr>
        <w:t>既製品RPAは、作成したロボットの管理やスケジュール運用などの付加価値を提供することで、利用しやすさを訴求しているため、ステラロボ（</w:t>
      </w:r>
      <w:proofErr w:type="spellStart"/>
      <w:r w:rsidR="00BF3819">
        <w:rPr>
          <w:rFonts w:ascii="Meiryo UI" w:eastAsia="Meiryo UI" w:hAnsi="Meiryo UI" w:cs="ＭＳ" w:hint="eastAsia"/>
          <w:szCs w:val="21"/>
          <w:lang w:eastAsia="ja-JP"/>
        </w:rPr>
        <w:t>StellarRobo</w:t>
      </w:r>
      <w:proofErr w:type="spellEnd"/>
      <w:r w:rsidR="00BF3819">
        <w:rPr>
          <w:rFonts w:ascii="Meiryo UI" w:eastAsia="Meiryo UI" w:hAnsi="Meiryo UI" w:cs="ＭＳ" w:hint="eastAsia"/>
          <w:szCs w:val="21"/>
          <w:lang w:eastAsia="ja-JP"/>
        </w:rPr>
        <w:t>)では、</w:t>
      </w:r>
      <w:r w:rsidR="00E55D66">
        <w:rPr>
          <w:rFonts w:ascii="Meiryo UI" w:eastAsia="Meiryo UI" w:hAnsi="Meiryo UI" w:cs="ＭＳ" w:hint="eastAsia"/>
          <w:szCs w:val="21"/>
          <w:lang w:eastAsia="ja-JP"/>
        </w:rPr>
        <w:t>マネージャ</w:t>
      </w:r>
      <w:r w:rsidR="00BF3819">
        <w:rPr>
          <w:rFonts w:ascii="Meiryo UI" w:eastAsia="Meiryo UI" w:hAnsi="Meiryo UI" w:cs="ＭＳ" w:hint="eastAsia"/>
          <w:szCs w:val="21"/>
          <w:lang w:eastAsia="ja-JP"/>
        </w:rPr>
        <w:t>を開発することで、他社同等レベルの利便性を提供する狙いがある。</w:t>
      </w:r>
    </w:p>
    <w:p w14:paraId="417EEA7A" w14:textId="77777777" w:rsidR="009C598A" w:rsidRDefault="009C598A" w:rsidP="00D55FCD">
      <w:pPr>
        <w:autoSpaceDE w:val="0"/>
        <w:autoSpaceDN w:val="0"/>
        <w:adjustRightInd w:val="0"/>
        <w:ind w:firstLineChars="100" w:firstLine="200"/>
        <w:rPr>
          <w:rFonts w:ascii="Meiryo UI" w:eastAsia="Meiryo UI" w:hAnsi="Meiryo UI" w:cs="ＭＳ"/>
          <w:szCs w:val="21"/>
          <w:lang w:eastAsia="ja-JP"/>
        </w:rPr>
      </w:pPr>
    </w:p>
    <w:p w14:paraId="48BF371C" w14:textId="10E0C7D2" w:rsidR="009C598A" w:rsidRDefault="009C598A" w:rsidP="00BF3819">
      <w:pPr>
        <w:pStyle w:val="20"/>
      </w:pPr>
      <w:bookmarkStart w:id="15" w:name="_Toc41316914"/>
      <w:r>
        <w:rPr>
          <w:rFonts w:hint="eastAsia"/>
        </w:rPr>
        <w:t>リリース製品</w:t>
      </w:r>
      <w:r w:rsidR="00AE2028">
        <w:rPr>
          <w:rFonts w:hint="eastAsia"/>
        </w:rPr>
        <w:t>について</w:t>
      </w:r>
      <w:bookmarkEnd w:id="15"/>
    </w:p>
    <w:p w14:paraId="6BAA332F" w14:textId="6D78F460" w:rsidR="00E55D66" w:rsidRDefault="00E55D66" w:rsidP="001F2DD6">
      <w:pPr>
        <w:pStyle w:val="aff6"/>
        <w:numPr>
          <w:ilvl w:val="0"/>
          <w:numId w:val="21"/>
        </w:numPr>
        <w:ind w:leftChars="0"/>
        <w:rPr>
          <w:lang w:eastAsia="ja-JP"/>
        </w:rPr>
      </w:pPr>
      <w:r>
        <w:rPr>
          <w:rFonts w:hint="eastAsia"/>
          <w:lang w:eastAsia="ja-JP"/>
        </w:rPr>
        <w:t>製品体系</w:t>
      </w:r>
    </w:p>
    <w:p w14:paraId="5DCDE380" w14:textId="51298377" w:rsidR="00BF3819" w:rsidRDefault="00E55D66" w:rsidP="00E55D66">
      <w:pPr>
        <w:ind w:firstLineChars="200" w:firstLine="400"/>
        <w:rPr>
          <w:lang w:eastAsia="ja-JP"/>
        </w:rPr>
      </w:pPr>
      <w:r>
        <w:rPr>
          <w:rFonts w:hint="eastAsia"/>
          <w:lang w:eastAsia="ja-JP"/>
        </w:rPr>
        <w:t xml:space="preserve">エディタとマネージャは別製品としてリリースする。　　</w:t>
      </w:r>
    </w:p>
    <w:p w14:paraId="0A15A34F" w14:textId="43E7F3B0" w:rsidR="00E55D66" w:rsidRDefault="00E55D66" w:rsidP="0017055F">
      <w:pPr>
        <w:ind w:leftChars="200" w:left="400"/>
        <w:rPr>
          <w:lang w:eastAsia="ja-JP"/>
        </w:rPr>
      </w:pPr>
      <w:r>
        <w:rPr>
          <w:rFonts w:hint="eastAsia"/>
          <w:lang w:eastAsia="ja-JP"/>
        </w:rPr>
        <w:t>エディタにはステラロボ・エンジン</w:t>
      </w:r>
      <w:r w:rsidR="0017055F">
        <w:rPr>
          <w:rFonts w:hint="eastAsia"/>
          <w:lang w:eastAsia="ja-JP"/>
        </w:rPr>
        <w:t>ライブラリ</w:t>
      </w:r>
      <w:r w:rsidR="00D61F14">
        <w:rPr>
          <w:rFonts w:hint="eastAsia"/>
          <w:lang w:eastAsia="ja-JP"/>
        </w:rPr>
        <w:t>（</w:t>
      </w:r>
      <w:proofErr w:type="spellStart"/>
      <w:r w:rsidR="00D61F14">
        <w:rPr>
          <w:rFonts w:hint="eastAsia"/>
          <w:lang w:eastAsia="ja-JP"/>
        </w:rPr>
        <w:t>SREngine</w:t>
      </w:r>
      <w:proofErr w:type="spellEnd"/>
      <w:r w:rsidR="0017055F">
        <w:rPr>
          <w:rFonts w:hint="eastAsia"/>
          <w:lang w:eastAsia="ja-JP"/>
        </w:rPr>
        <w:t>）</w:t>
      </w:r>
      <w:r>
        <w:rPr>
          <w:rFonts w:hint="eastAsia"/>
          <w:lang w:eastAsia="ja-JP"/>
        </w:rPr>
        <w:t>が含まれているが、マネージャは単独でリリースされ、エディタ購入者のみ利用可能とする。</w:t>
      </w:r>
    </w:p>
    <w:p w14:paraId="231E6871" w14:textId="77777777" w:rsidR="00E55D66" w:rsidRDefault="00E55D66" w:rsidP="00E92724">
      <w:pPr>
        <w:rPr>
          <w:lang w:eastAsia="ja-JP"/>
        </w:rPr>
      </w:pPr>
    </w:p>
    <w:p w14:paraId="071746C8" w14:textId="7183AF9E" w:rsidR="00C8121A" w:rsidRDefault="00E55D66" w:rsidP="00F2409C">
      <w:pPr>
        <w:ind w:firstLineChars="200" w:firstLine="400"/>
        <w:rPr>
          <w:lang w:eastAsia="ja-JP"/>
        </w:rPr>
      </w:pPr>
      <w:r>
        <w:rPr>
          <w:rFonts w:hint="eastAsia"/>
          <w:lang w:eastAsia="ja-JP"/>
        </w:rPr>
        <w:t>・</w:t>
      </w:r>
      <w:r w:rsidR="00F2409C">
        <w:rPr>
          <w:rFonts w:hint="eastAsia"/>
          <w:lang w:eastAsia="ja-JP"/>
        </w:rPr>
        <w:t>ロボファクトリ</w:t>
      </w:r>
      <w:r w:rsidR="00BF3819">
        <w:rPr>
          <w:rFonts w:hint="eastAsia"/>
          <w:lang w:eastAsia="ja-JP"/>
        </w:rPr>
        <w:t>・エディタ（開発環境）：</w:t>
      </w:r>
      <w:proofErr w:type="spellStart"/>
      <w:r w:rsidR="0017055F">
        <w:rPr>
          <w:rFonts w:hint="eastAsia"/>
          <w:lang w:eastAsia="ja-JP"/>
        </w:rPr>
        <w:t>RFE</w:t>
      </w:r>
      <w:r w:rsidR="00BF3819">
        <w:rPr>
          <w:rFonts w:hint="eastAsia"/>
          <w:lang w:eastAsia="ja-JP"/>
        </w:rPr>
        <w:t>editor</w:t>
      </w:r>
      <w:proofErr w:type="spellEnd"/>
    </w:p>
    <w:p w14:paraId="292C1AE5" w14:textId="75733C07" w:rsidR="00C8121A" w:rsidRPr="00BF3819" w:rsidRDefault="00C8121A" w:rsidP="00C8121A">
      <w:pPr>
        <w:ind w:firstLineChars="800" w:firstLine="1600"/>
        <w:rPr>
          <w:lang w:eastAsia="ja-JP"/>
        </w:rPr>
      </w:pPr>
      <w:r>
        <w:rPr>
          <w:rFonts w:hint="eastAsia"/>
          <w:lang w:eastAsia="ja-JP"/>
        </w:rPr>
        <w:t>－１ライセンス基本契約料</w:t>
      </w:r>
      <w:r>
        <w:rPr>
          <w:rFonts w:hint="eastAsia"/>
          <w:lang w:eastAsia="ja-JP"/>
        </w:rPr>
        <w:t>10</w:t>
      </w:r>
      <w:r>
        <w:rPr>
          <w:rFonts w:hint="eastAsia"/>
          <w:lang w:eastAsia="ja-JP"/>
        </w:rPr>
        <w:t>万円、１ロボット：月額１，０００円、</w:t>
      </w:r>
      <w:r>
        <w:rPr>
          <w:rFonts w:hint="eastAsia"/>
          <w:lang w:eastAsia="ja-JP"/>
        </w:rPr>
        <w:t>100</w:t>
      </w:r>
      <w:r>
        <w:rPr>
          <w:rFonts w:hint="eastAsia"/>
          <w:lang w:eastAsia="ja-JP"/>
        </w:rPr>
        <w:t>ロボットまで</w:t>
      </w:r>
    </w:p>
    <w:p w14:paraId="2F41B6E1" w14:textId="6DA18E83" w:rsidR="0017055F" w:rsidRPr="0017055F" w:rsidRDefault="00E55D66" w:rsidP="0017055F">
      <w:pPr>
        <w:ind w:firstLineChars="200" w:firstLine="400"/>
        <w:rPr>
          <w:lang w:eastAsia="ja-JP"/>
        </w:rPr>
      </w:pPr>
      <w:r>
        <w:rPr>
          <w:rFonts w:hint="eastAsia"/>
          <w:lang w:eastAsia="ja-JP"/>
        </w:rPr>
        <w:t>・</w:t>
      </w:r>
      <w:r w:rsidR="00F2409C">
        <w:rPr>
          <w:rFonts w:hint="eastAsia"/>
          <w:lang w:eastAsia="ja-JP"/>
        </w:rPr>
        <w:t>ロボファクトリ</w:t>
      </w:r>
      <w:r w:rsidR="00BF3819">
        <w:rPr>
          <w:rFonts w:hint="eastAsia"/>
          <w:lang w:eastAsia="ja-JP"/>
        </w:rPr>
        <w:t>・</w:t>
      </w:r>
      <w:r>
        <w:rPr>
          <w:rFonts w:hint="eastAsia"/>
          <w:lang w:eastAsia="ja-JP"/>
        </w:rPr>
        <w:t>マネージャ</w:t>
      </w:r>
      <w:r w:rsidR="00BF3819">
        <w:rPr>
          <w:rFonts w:hint="eastAsia"/>
          <w:lang w:eastAsia="ja-JP"/>
        </w:rPr>
        <w:t>（運用管理）：</w:t>
      </w:r>
      <w:proofErr w:type="spellStart"/>
      <w:r w:rsidR="0017055F">
        <w:rPr>
          <w:rFonts w:hint="eastAsia"/>
          <w:lang w:eastAsia="ja-JP"/>
        </w:rPr>
        <w:t>RFM</w:t>
      </w:r>
      <w:r>
        <w:rPr>
          <w:rFonts w:hint="eastAsia"/>
          <w:lang w:eastAsia="ja-JP"/>
        </w:rPr>
        <w:t>an</w:t>
      </w:r>
      <w:r w:rsidR="0017055F">
        <w:rPr>
          <w:lang w:eastAsia="ja-JP"/>
        </w:rPr>
        <w:t>a</w:t>
      </w:r>
      <w:r>
        <w:rPr>
          <w:rFonts w:hint="eastAsia"/>
          <w:lang w:eastAsia="ja-JP"/>
        </w:rPr>
        <w:t>ger</w:t>
      </w:r>
      <w:proofErr w:type="spellEnd"/>
    </w:p>
    <w:p w14:paraId="04C36946" w14:textId="5C99B4E0" w:rsidR="00BF3819" w:rsidRDefault="00C8121A" w:rsidP="00C8121A">
      <w:pPr>
        <w:ind w:firstLineChars="800" w:firstLine="1600"/>
        <w:rPr>
          <w:lang w:eastAsia="ja-JP"/>
        </w:rPr>
      </w:pPr>
      <w:r>
        <w:rPr>
          <w:rFonts w:hint="eastAsia"/>
          <w:lang w:eastAsia="ja-JP"/>
        </w:rPr>
        <w:t>－１ライセンス基本契約料</w:t>
      </w:r>
      <w:r>
        <w:rPr>
          <w:rFonts w:hint="eastAsia"/>
          <w:lang w:eastAsia="ja-JP"/>
        </w:rPr>
        <w:t>10</w:t>
      </w:r>
      <w:r>
        <w:rPr>
          <w:rFonts w:hint="eastAsia"/>
          <w:lang w:eastAsia="ja-JP"/>
        </w:rPr>
        <w:t>万円、１ロボット：月額１，０００円、</w:t>
      </w:r>
      <w:r>
        <w:rPr>
          <w:rFonts w:hint="eastAsia"/>
          <w:lang w:eastAsia="ja-JP"/>
        </w:rPr>
        <w:t>100</w:t>
      </w:r>
      <w:r>
        <w:rPr>
          <w:rFonts w:hint="eastAsia"/>
          <w:lang w:eastAsia="ja-JP"/>
        </w:rPr>
        <w:t>ロボットまで</w:t>
      </w:r>
    </w:p>
    <w:p w14:paraId="3F4F18B1" w14:textId="58731272" w:rsidR="00BF3819" w:rsidRPr="00E55D66" w:rsidRDefault="00BF3819" w:rsidP="00E92724">
      <w:pPr>
        <w:rPr>
          <w:lang w:eastAsia="ja-JP"/>
        </w:rPr>
      </w:pPr>
    </w:p>
    <w:p w14:paraId="41B962E1" w14:textId="0013164D" w:rsidR="00E55D66" w:rsidRDefault="00E55D66" w:rsidP="001F2DD6">
      <w:pPr>
        <w:pStyle w:val="aff6"/>
        <w:numPr>
          <w:ilvl w:val="0"/>
          <w:numId w:val="21"/>
        </w:numPr>
        <w:ind w:leftChars="0"/>
        <w:rPr>
          <w:lang w:eastAsia="ja-JP"/>
        </w:rPr>
      </w:pPr>
      <w:r>
        <w:rPr>
          <w:rFonts w:hint="eastAsia"/>
          <w:lang w:eastAsia="ja-JP"/>
        </w:rPr>
        <w:t>提供方法</w:t>
      </w:r>
    </w:p>
    <w:p w14:paraId="2EAC7FC9" w14:textId="61C8D3AE" w:rsidR="00C8121A" w:rsidRDefault="00E55D66" w:rsidP="00C8121A">
      <w:pPr>
        <w:ind w:leftChars="100" w:left="200" w:firstLineChars="100" w:firstLine="200"/>
        <w:rPr>
          <w:lang w:eastAsia="ja-JP"/>
        </w:rPr>
      </w:pPr>
      <w:r>
        <w:rPr>
          <w:rFonts w:hint="eastAsia"/>
          <w:lang w:eastAsia="ja-JP"/>
        </w:rPr>
        <w:t>利用希望者（購入者）は</w:t>
      </w:r>
      <w:r>
        <w:rPr>
          <w:rFonts w:hint="eastAsia"/>
          <w:lang w:eastAsia="ja-JP"/>
        </w:rPr>
        <w:t>Web</w:t>
      </w:r>
      <w:r>
        <w:rPr>
          <w:rFonts w:hint="eastAsia"/>
          <w:lang w:eastAsia="ja-JP"/>
        </w:rPr>
        <w:t>サイト</w:t>
      </w:r>
      <w:r w:rsidR="00C8121A">
        <w:rPr>
          <w:rFonts w:hint="eastAsia"/>
          <w:lang w:eastAsia="ja-JP"/>
        </w:rPr>
        <w:t>「</w:t>
      </w:r>
      <w:r w:rsidR="00F2409C">
        <w:rPr>
          <w:rFonts w:hint="eastAsia"/>
          <w:lang w:eastAsia="ja-JP"/>
        </w:rPr>
        <w:t>Robo-Factory</w:t>
      </w:r>
      <w:r w:rsidR="00C8121A">
        <w:rPr>
          <w:rFonts w:hint="eastAsia"/>
          <w:lang w:eastAsia="ja-JP"/>
        </w:rPr>
        <w:t>.com</w:t>
      </w:r>
      <w:r w:rsidR="00C8121A">
        <w:rPr>
          <w:rFonts w:hint="eastAsia"/>
          <w:lang w:eastAsia="ja-JP"/>
        </w:rPr>
        <w:t>」</w:t>
      </w:r>
      <w:r>
        <w:rPr>
          <w:rFonts w:hint="eastAsia"/>
          <w:lang w:eastAsia="ja-JP"/>
        </w:rPr>
        <w:t>からの利用申し込みを行い、</w:t>
      </w:r>
      <w:r w:rsidR="00C8121A">
        <w:rPr>
          <w:rFonts w:hint="eastAsia"/>
          <w:lang w:eastAsia="ja-JP"/>
        </w:rPr>
        <w:t>弊社が</w:t>
      </w:r>
      <w:r>
        <w:rPr>
          <w:rFonts w:hint="eastAsia"/>
          <w:lang w:eastAsia="ja-JP"/>
        </w:rPr>
        <w:t>発行</w:t>
      </w:r>
      <w:r w:rsidR="00C8121A">
        <w:rPr>
          <w:rFonts w:hint="eastAsia"/>
          <w:lang w:eastAsia="ja-JP"/>
        </w:rPr>
        <w:t>するプ</w:t>
      </w:r>
      <w:r>
        <w:rPr>
          <w:rFonts w:hint="eastAsia"/>
          <w:lang w:eastAsia="ja-JP"/>
        </w:rPr>
        <w:t>ロダクトキ</w:t>
      </w:r>
      <w:r w:rsidR="004572AA">
        <w:rPr>
          <w:rFonts w:hint="eastAsia"/>
          <w:lang w:eastAsia="ja-JP"/>
        </w:rPr>
        <w:t>ー、</w:t>
      </w:r>
      <w:r w:rsidR="00C8121A">
        <w:rPr>
          <w:rFonts w:hint="eastAsia"/>
          <w:lang w:eastAsia="ja-JP"/>
        </w:rPr>
        <w:t>会員</w:t>
      </w:r>
      <w:r w:rsidR="004572AA">
        <w:rPr>
          <w:rFonts w:hint="eastAsia"/>
          <w:lang w:eastAsia="ja-JP"/>
        </w:rPr>
        <w:t>ID</w:t>
      </w:r>
      <w:r w:rsidR="00C8121A">
        <w:rPr>
          <w:rFonts w:hint="eastAsia"/>
          <w:lang w:eastAsia="ja-JP"/>
        </w:rPr>
        <w:t>／パスワードにより、「</w:t>
      </w:r>
      <w:r w:rsidR="00F2409C">
        <w:rPr>
          <w:rFonts w:hint="eastAsia"/>
          <w:lang w:eastAsia="ja-JP"/>
        </w:rPr>
        <w:t>Robo-Factory</w:t>
      </w:r>
      <w:r w:rsidR="00C8121A">
        <w:rPr>
          <w:rFonts w:hint="eastAsia"/>
          <w:lang w:eastAsia="ja-JP"/>
        </w:rPr>
        <w:t>.com</w:t>
      </w:r>
      <w:r w:rsidR="00C8121A">
        <w:rPr>
          <w:rFonts w:hint="eastAsia"/>
          <w:lang w:eastAsia="ja-JP"/>
        </w:rPr>
        <w:t xml:space="preserve">　会員ページ」</w:t>
      </w:r>
      <w:r>
        <w:rPr>
          <w:rFonts w:hint="eastAsia"/>
          <w:lang w:eastAsia="ja-JP"/>
        </w:rPr>
        <w:t>からダウンロード</w:t>
      </w:r>
      <w:r w:rsidR="00C8121A">
        <w:rPr>
          <w:rFonts w:hint="eastAsia"/>
          <w:lang w:eastAsia="ja-JP"/>
        </w:rPr>
        <w:t>＆インストールが可能となる。会員ページは、マニュアル、アップデート、問い合わせ対応、リモート保守対応を提供する。</w:t>
      </w:r>
    </w:p>
    <w:p w14:paraId="12543EE8" w14:textId="77777777" w:rsidR="00C8121A" w:rsidRPr="00C8121A" w:rsidRDefault="00C8121A" w:rsidP="00C8121A">
      <w:pPr>
        <w:rPr>
          <w:lang w:eastAsia="ja-JP"/>
        </w:rPr>
      </w:pPr>
    </w:p>
    <w:p w14:paraId="6FAE1144" w14:textId="77777777" w:rsidR="009C598A" w:rsidRPr="00E92724" w:rsidRDefault="009C598A" w:rsidP="00E92724">
      <w:pPr>
        <w:rPr>
          <w:lang w:eastAsia="ja-JP"/>
        </w:rPr>
      </w:pPr>
    </w:p>
    <w:p w14:paraId="03D9463B" w14:textId="77777777" w:rsidR="009C598A" w:rsidRDefault="009C598A" w:rsidP="00E92724">
      <w:pPr>
        <w:pStyle w:val="20"/>
      </w:pPr>
      <w:bookmarkStart w:id="16" w:name="_Toc41316915"/>
      <w:r>
        <w:rPr>
          <w:rFonts w:hint="eastAsia"/>
        </w:rPr>
        <w:t>リリース計画</w:t>
      </w:r>
      <w:bookmarkEnd w:id="16"/>
    </w:p>
    <w:tbl>
      <w:tblPr>
        <w:tblStyle w:val="aff2"/>
        <w:tblW w:w="0" w:type="auto"/>
        <w:tblInd w:w="675" w:type="dxa"/>
        <w:tblLook w:val="04A0" w:firstRow="1" w:lastRow="0" w:firstColumn="1" w:lastColumn="0" w:noHBand="0" w:noVBand="1"/>
      </w:tblPr>
      <w:tblGrid>
        <w:gridCol w:w="1843"/>
        <w:gridCol w:w="1843"/>
        <w:gridCol w:w="1701"/>
        <w:gridCol w:w="1843"/>
        <w:gridCol w:w="1768"/>
      </w:tblGrid>
      <w:tr w:rsidR="00C8121A" w14:paraId="45AD4B56" w14:textId="77777777" w:rsidTr="00AE2028">
        <w:tc>
          <w:tcPr>
            <w:tcW w:w="1843" w:type="dxa"/>
          </w:tcPr>
          <w:p w14:paraId="364AC633" w14:textId="265EBAFE" w:rsidR="00C8121A" w:rsidRDefault="00AE2028" w:rsidP="00AE2028">
            <w:pPr>
              <w:jc w:val="center"/>
              <w:rPr>
                <w:lang w:eastAsia="ja-JP"/>
              </w:rPr>
            </w:pPr>
            <w:r>
              <w:rPr>
                <w:rFonts w:hint="eastAsia"/>
                <w:lang w:eastAsia="ja-JP"/>
              </w:rPr>
              <w:t>６</w:t>
            </w:r>
          </w:p>
        </w:tc>
        <w:tc>
          <w:tcPr>
            <w:tcW w:w="1843" w:type="dxa"/>
          </w:tcPr>
          <w:p w14:paraId="6DA251FD" w14:textId="1B385A3F" w:rsidR="00C8121A" w:rsidRDefault="00AE2028" w:rsidP="00AE2028">
            <w:pPr>
              <w:jc w:val="center"/>
              <w:rPr>
                <w:lang w:eastAsia="ja-JP"/>
              </w:rPr>
            </w:pPr>
            <w:r>
              <w:rPr>
                <w:rFonts w:hint="eastAsia"/>
                <w:lang w:eastAsia="ja-JP"/>
              </w:rPr>
              <w:t>７</w:t>
            </w:r>
          </w:p>
        </w:tc>
        <w:tc>
          <w:tcPr>
            <w:tcW w:w="1701" w:type="dxa"/>
          </w:tcPr>
          <w:p w14:paraId="07305159" w14:textId="5BEAF0A9" w:rsidR="00C8121A" w:rsidRDefault="00AE2028" w:rsidP="00AE2028">
            <w:pPr>
              <w:jc w:val="center"/>
              <w:rPr>
                <w:lang w:eastAsia="ja-JP"/>
              </w:rPr>
            </w:pPr>
            <w:r>
              <w:rPr>
                <w:rFonts w:hint="eastAsia"/>
                <w:lang w:eastAsia="ja-JP"/>
              </w:rPr>
              <w:t>８</w:t>
            </w:r>
          </w:p>
        </w:tc>
        <w:tc>
          <w:tcPr>
            <w:tcW w:w="1843" w:type="dxa"/>
          </w:tcPr>
          <w:p w14:paraId="63AD6F50" w14:textId="5F1F7210" w:rsidR="00C8121A" w:rsidRDefault="00AE2028" w:rsidP="00AE2028">
            <w:pPr>
              <w:jc w:val="center"/>
              <w:rPr>
                <w:lang w:eastAsia="ja-JP"/>
              </w:rPr>
            </w:pPr>
            <w:r>
              <w:rPr>
                <w:rFonts w:hint="eastAsia"/>
                <w:lang w:eastAsia="ja-JP"/>
              </w:rPr>
              <w:t>９</w:t>
            </w:r>
          </w:p>
        </w:tc>
        <w:tc>
          <w:tcPr>
            <w:tcW w:w="1768" w:type="dxa"/>
          </w:tcPr>
          <w:p w14:paraId="0F9441CF" w14:textId="7F9C7142" w:rsidR="00C8121A" w:rsidRDefault="00AE2028" w:rsidP="00AE2028">
            <w:pPr>
              <w:jc w:val="center"/>
              <w:rPr>
                <w:lang w:eastAsia="ja-JP"/>
              </w:rPr>
            </w:pPr>
            <w:r>
              <w:rPr>
                <w:rFonts w:hint="eastAsia"/>
                <w:lang w:eastAsia="ja-JP"/>
              </w:rPr>
              <w:t>１０</w:t>
            </w:r>
          </w:p>
        </w:tc>
      </w:tr>
    </w:tbl>
    <w:p w14:paraId="60FC6564" w14:textId="2EE1B3C2" w:rsidR="000F7721" w:rsidRDefault="0017055F" w:rsidP="00E92724">
      <w:pPr>
        <w:rPr>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738624" behindDoc="0" locked="0" layoutInCell="1" allowOverlap="1" wp14:anchorId="584FF804" wp14:editId="37D1CAD4">
                <wp:simplePos x="0" y="0"/>
                <wp:positionH relativeFrom="column">
                  <wp:posOffset>4943475</wp:posOffset>
                </wp:positionH>
                <wp:positionV relativeFrom="paragraph">
                  <wp:posOffset>56515</wp:posOffset>
                </wp:positionV>
                <wp:extent cx="1390650" cy="238125"/>
                <wp:effectExtent l="0" t="0" r="0" b="9525"/>
                <wp:wrapNone/>
                <wp:docPr id="270" name="テキスト ボックス 270"/>
                <wp:cNvGraphicFramePr/>
                <a:graphic xmlns:a="http://schemas.openxmlformats.org/drawingml/2006/main">
                  <a:graphicData uri="http://schemas.microsoft.com/office/word/2010/wordprocessingShape">
                    <wps:wsp>
                      <wps:cNvSpPr txBox="1"/>
                      <wps:spPr>
                        <a:xfrm>
                          <a:off x="0" y="0"/>
                          <a:ext cx="1390650" cy="238125"/>
                        </a:xfrm>
                        <a:prstGeom prst="rect">
                          <a:avLst/>
                        </a:prstGeom>
                        <a:solidFill>
                          <a:schemeClr val="lt1"/>
                        </a:solidFill>
                        <a:ln w="6350">
                          <a:noFill/>
                        </a:ln>
                      </wps:spPr>
                      <wps:txbx>
                        <w:txbxContent>
                          <w:p w14:paraId="347AE4F4" w14:textId="4D6813A6" w:rsidR="00823440" w:rsidRDefault="00823440" w:rsidP="00AE2028">
                            <w:pPr>
                              <w:rPr>
                                <w:lang w:eastAsia="ja-JP"/>
                              </w:rPr>
                            </w:pPr>
                            <w:r>
                              <w:rPr>
                                <w:rFonts w:hint="eastAsia"/>
                                <w:lang w:eastAsia="ja-JP"/>
                              </w:rPr>
                              <w:t>10/1</w:t>
                            </w:r>
                            <w:r>
                              <w:rPr>
                                <w:rFonts w:hint="eastAsia"/>
                                <w:lang w:eastAsia="ja-JP"/>
                              </w:rPr>
                              <w:t xml:space="preserve">　</w:t>
                            </w:r>
                            <w:r>
                              <w:rPr>
                                <w:rFonts w:hint="eastAsia"/>
                                <w:lang w:eastAsia="ja-JP"/>
                              </w:rPr>
                              <w:t>Ver1.</w:t>
                            </w:r>
                            <w:r>
                              <w:rPr>
                                <w:lang w:eastAsia="ja-JP"/>
                              </w:rPr>
                              <w:t>1</w:t>
                            </w:r>
                            <w:r>
                              <w:rPr>
                                <w:rFonts w:hint="eastAsia"/>
                                <w:lang w:eastAsia="ja-JP"/>
                              </w:rPr>
                              <w:t>リリース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FF804" id="_x0000_t202" coordsize="21600,21600" o:spt="202" path="m,l,21600r21600,l21600,xe">
                <v:stroke joinstyle="miter"/>
                <v:path gradientshapeok="t" o:connecttype="rect"/>
              </v:shapetype>
              <v:shape id="テキスト ボックス 270" o:spid="_x0000_s1026" type="#_x0000_t202" style="position:absolute;margin-left:389.25pt;margin-top:4.45pt;width:109.5pt;height:18.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" fillcolor="white [3201]" stroked="f" strokeweight=".5pt">
                <v:textbox>
                  <w:txbxContent>
                    <w:p w14:paraId="347AE4F4" w14:textId="4D6813A6" w:rsidR="00823440" w:rsidRDefault="00823440" w:rsidP="00AE2028">
                      <w:pPr>
                        <w:rPr>
                          <w:lang w:eastAsia="ja-JP"/>
                        </w:rPr>
                      </w:pPr>
                      <w:r>
                        <w:rPr>
                          <w:rFonts w:hint="eastAsia"/>
                          <w:lang w:eastAsia="ja-JP"/>
                        </w:rPr>
                        <w:t>10/1</w:t>
                      </w:r>
                      <w:r>
                        <w:rPr>
                          <w:rFonts w:hint="eastAsia"/>
                          <w:lang w:eastAsia="ja-JP"/>
                        </w:rPr>
                        <w:t xml:space="preserve">　</w:t>
                      </w:r>
                      <w:r>
                        <w:rPr>
                          <w:rFonts w:hint="eastAsia"/>
                          <w:lang w:eastAsia="ja-JP"/>
                        </w:rPr>
                        <w:t>Ver1.</w:t>
                      </w:r>
                      <w:r>
                        <w:rPr>
                          <w:lang w:eastAsia="ja-JP"/>
                        </w:rPr>
                        <w:t>1</w:t>
                      </w:r>
                      <w:r>
                        <w:rPr>
                          <w:rFonts w:hint="eastAsia"/>
                          <w:lang w:eastAsia="ja-JP"/>
                        </w:rPr>
                        <w:t>リリース</w:t>
                      </w:r>
                    </w:p>
                  </w:txbxContent>
                </v:textbox>
              </v:shape>
            </w:pict>
          </mc:Fallback>
        </mc:AlternateContent>
      </w:r>
      <w:r>
        <w:rPr>
          <w:rFonts w:ascii="Meiryo UI" w:eastAsia="Meiryo UI" w:hAnsi="Meiryo UI" w:cs="Century" w:hint="eastAsia"/>
          <w:noProof/>
          <w:sz w:val="18"/>
          <w:szCs w:val="18"/>
          <w:lang w:eastAsia="ja-JP"/>
        </w:rPr>
        <mc:AlternateContent>
          <mc:Choice Requires="wps">
            <w:drawing>
              <wp:anchor distT="0" distB="0" distL="114300" distR="114300" simplePos="0" relativeHeight="251697664" behindDoc="0" locked="0" layoutInCell="1" allowOverlap="1" wp14:anchorId="4D7FB110" wp14:editId="00007020">
                <wp:simplePos x="0" y="0"/>
                <wp:positionH relativeFrom="column">
                  <wp:posOffset>1571624</wp:posOffset>
                </wp:positionH>
                <wp:positionV relativeFrom="paragraph">
                  <wp:posOffset>56515</wp:posOffset>
                </wp:positionV>
                <wp:extent cx="1381125" cy="238125"/>
                <wp:effectExtent l="0" t="0" r="9525" b="9525"/>
                <wp:wrapNone/>
                <wp:docPr id="268" name="テキスト ボックス 268"/>
                <wp:cNvGraphicFramePr/>
                <a:graphic xmlns:a="http://schemas.openxmlformats.org/drawingml/2006/main">
                  <a:graphicData uri="http://schemas.microsoft.com/office/word/2010/wordprocessingShape">
                    <wps:wsp>
                      <wps:cNvSpPr txBox="1"/>
                      <wps:spPr>
                        <a:xfrm>
                          <a:off x="0" y="0"/>
                          <a:ext cx="1381125" cy="238125"/>
                        </a:xfrm>
                        <a:prstGeom prst="rect">
                          <a:avLst/>
                        </a:prstGeom>
                        <a:solidFill>
                          <a:schemeClr val="lt1"/>
                        </a:solidFill>
                        <a:ln w="6350">
                          <a:noFill/>
                        </a:ln>
                      </wps:spPr>
                      <wps:txbx>
                        <w:txbxContent>
                          <w:p w14:paraId="6D582E08" w14:textId="74CAA692" w:rsidR="00823440" w:rsidRDefault="00823440" w:rsidP="00AE2028">
                            <w:pPr>
                              <w:rPr>
                                <w:lang w:eastAsia="ja-JP"/>
                              </w:rPr>
                            </w:pPr>
                            <w:r>
                              <w:rPr>
                                <w:rFonts w:hint="eastAsia"/>
                                <w:lang w:eastAsia="ja-JP"/>
                              </w:rPr>
                              <w:t>7/1</w:t>
                            </w:r>
                            <w:r>
                              <w:rPr>
                                <w:rFonts w:hint="eastAsia"/>
                                <w:lang w:eastAsia="ja-JP"/>
                              </w:rPr>
                              <w:t xml:space="preserve">　</w:t>
                            </w:r>
                            <w:r>
                              <w:rPr>
                                <w:rFonts w:hint="eastAsia"/>
                                <w:lang w:eastAsia="ja-JP"/>
                              </w:rPr>
                              <w:t>Ver1.0</w:t>
                            </w:r>
                            <w:r>
                              <w:rPr>
                                <w:rFonts w:hint="eastAsia"/>
                                <w:lang w:eastAsia="ja-JP"/>
                              </w:rPr>
                              <w:t>リリース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FB110" id="テキスト ボックス 268" o:spid="_x0000_s1027" type="#_x0000_t202" style="position:absolute;margin-left:123.75pt;margin-top:4.45pt;width:108.75pt;height:18.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" fillcolor="white [3201]" stroked="f" strokeweight=".5pt">
                <v:textbox>
                  <w:txbxContent>
                    <w:p w14:paraId="6D582E08" w14:textId="74CAA692" w:rsidR="00823440" w:rsidRDefault="00823440" w:rsidP="00AE2028">
                      <w:pPr>
                        <w:rPr>
                          <w:lang w:eastAsia="ja-JP"/>
                        </w:rPr>
                      </w:pPr>
                      <w:r>
                        <w:rPr>
                          <w:rFonts w:hint="eastAsia"/>
                          <w:lang w:eastAsia="ja-JP"/>
                        </w:rPr>
                        <w:t>7/1</w:t>
                      </w:r>
                      <w:r>
                        <w:rPr>
                          <w:rFonts w:hint="eastAsia"/>
                          <w:lang w:eastAsia="ja-JP"/>
                        </w:rPr>
                        <w:t xml:space="preserve">　</w:t>
                      </w:r>
                      <w:r>
                        <w:rPr>
                          <w:rFonts w:hint="eastAsia"/>
                          <w:lang w:eastAsia="ja-JP"/>
                        </w:rPr>
                        <w:t>Ver1.0</w:t>
                      </w:r>
                      <w:r>
                        <w:rPr>
                          <w:rFonts w:hint="eastAsia"/>
                          <w:lang w:eastAsia="ja-JP"/>
                        </w:rPr>
                        <w:t>リリース</w:t>
                      </w:r>
                    </w:p>
                  </w:txbxContent>
                </v:textbox>
              </v:shape>
            </w:pict>
          </mc:Fallback>
        </mc:AlternateContent>
      </w:r>
      <w:r w:rsidR="000F7721">
        <w:rPr>
          <w:rFonts w:ascii="Meiryo UI" w:eastAsia="Meiryo UI" w:hAnsi="Meiryo UI" w:cs="Century" w:hint="eastAsia"/>
          <w:noProof/>
          <w:sz w:val="18"/>
          <w:szCs w:val="18"/>
          <w:lang w:eastAsia="ja-JP"/>
        </w:rPr>
        <mc:AlternateContent>
          <mc:Choice Requires="wps">
            <w:drawing>
              <wp:anchor distT="0" distB="0" distL="114300" distR="114300" simplePos="0" relativeHeight="251619840" behindDoc="0" locked="0" layoutInCell="1" allowOverlap="1" wp14:anchorId="6F92C72E" wp14:editId="304970FD">
                <wp:simplePos x="0" y="0"/>
                <wp:positionH relativeFrom="column">
                  <wp:posOffset>495300</wp:posOffset>
                </wp:positionH>
                <wp:positionV relativeFrom="paragraph">
                  <wp:posOffset>241935</wp:posOffset>
                </wp:positionV>
                <wp:extent cx="847725" cy="238125"/>
                <wp:effectExtent l="0" t="0" r="9525" b="9525"/>
                <wp:wrapNone/>
                <wp:docPr id="185" name="テキスト ボックス 185"/>
                <wp:cNvGraphicFramePr/>
                <a:graphic xmlns:a="http://schemas.openxmlformats.org/drawingml/2006/main">
                  <a:graphicData uri="http://schemas.microsoft.com/office/word/2010/wordprocessingShape">
                    <wps:wsp>
                      <wps:cNvSpPr txBox="1"/>
                      <wps:spPr>
                        <a:xfrm>
                          <a:off x="0" y="0"/>
                          <a:ext cx="847725" cy="238125"/>
                        </a:xfrm>
                        <a:prstGeom prst="rect">
                          <a:avLst/>
                        </a:prstGeom>
                        <a:solidFill>
                          <a:schemeClr val="lt1"/>
                        </a:solidFill>
                        <a:ln w="6350">
                          <a:noFill/>
                        </a:ln>
                      </wps:spPr>
                      <wps:txbx>
                        <w:txbxContent>
                          <w:p w14:paraId="513AC611" w14:textId="26E4D102" w:rsidR="00823440" w:rsidRDefault="00823440">
                            <w:pPr>
                              <w:rPr>
                                <w:lang w:eastAsia="ja-JP"/>
                              </w:rPr>
                            </w:pPr>
                            <w:r>
                              <w:rPr>
                                <w:rFonts w:hint="eastAsia"/>
                                <w:lang w:eastAsia="ja-JP"/>
                              </w:rPr>
                              <w:t>Ver1.0</w:t>
                            </w:r>
                            <w:r>
                              <w:rPr>
                                <w:rFonts w:hint="eastAsia"/>
                                <w:lang w:eastAsia="ja-JP"/>
                              </w:rPr>
                              <w:t>開発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2C72E" id="テキスト ボックス 185" o:spid="_x0000_s1028" type="#_x0000_t202" style="position:absolute;margin-left:39pt;margin-top:19.05pt;width:66.75pt;height:18.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" fillcolor="white [3201]" stroked="f" strokeweight=".5pt">
                <v:textbox>
                  <w:txbxContent>
                    <w:p w14:paraId="513AC611" w14:textId="26E4D102" w:rsidR="00823440" w:rsidRDefault="00823440">
                      <w:pPr>
                        <w:rPr>
                          <w:lang w:eastAsia="ja-JP"/>
                        </w:rPr>
                      </w:pPr>
                      <w:r>
                        <w:rPr>
                          <w:rFonts w:hint="eastAsia"/>
                          <w:lang w:eastAsia="ja-JP"/>
                        </w:rPr>
                        <w:t>Ver1.0</w:t>
                      </w:r>
                      <w:r>
                        <w:rPr>
                          <w:rFonts w:hint="eastAsia"/>
                          <w:lang w:eastAsia="ja-JP"/>
                        </w:rPr>
                        <w:t>開発</w:t>
                      </w:r>
                    </w:p>
                  </w:txbxContent>
                </v:textbox>
              </v:shape>
            </w:pict>
          </mc:Fallback>
        </mc:AlternateContent>
      </w:r>
    </w:p>
    <w:p w14:paraId="6F9E5C09" w14:textId="4238FEA3" w:rsidR="000F7721" w:rsidRDefault="000F7721" w:rsidP="00E92724">
      <w:pPr>
        <w:rPr>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651584" behindDoc="0" locked="0" layoutInCell="1" allowOverlap="1" wp14:anchorId="4F6DE9BE" wp14:editId="5FAB81DF">
                <wp:simplePos x="0" y="0"/>
                <wp:positionH relativeFrom="column">
                  <wp:posOffset>3857625</wp:posOffset>
                </wp:positionH>
                <wp:positionV relativeFrom="paragraph">
                  <wp:posOffset>60325</wp:posOffset>
                </wp:positionV>
                <wp:extent cx="990600" cy="485775"/>
                <wp:effectExtent l="0" t="0" r="0" b="9525"/>
                <wp:wrapNone/>
                <wp:docPr id="267" name="テキスト ボックス 267"/>
                <wp:cNvGraphicFramePr/>
                <a:graphic xmlns:a="http://schemas.openxmlformats.org/drawingml/2006/main">
                  <a:graphicData uri="http://schemas.microsoft.com/office/word/2010/wordprocessingShape">
                    <wps:wsp>
                      <wps:cNvSpPr txBox="1"/>
                      <wps:spPr>
                        <a:xfrm>
                          <a:off x="0" y="0"/>
                          <a:ext cx="990600" cy="485775"/>
                        </a:xfrm>
                        <a:prstGeom prst="rect">
                          <a:avLst/>
                        </a:prstGeom>
                        <a:solidFill>
                          <a:schemeClr val="lt1"/>
                        </a:solidFill>
                        <a:ln w="6350">
                          <a:noFill/>
                        </a:ln>
                      </wps:spPr>
                      <wps:txbx>
                        <w:txbxContent>
                          <w:p w14:paraId="2D084D18" w14:textId="4243E217" w:rsidR="00823440" w:rsidRDefault="00823440" w:rsidP="00AE2028">
                            <w:pPr>
                              <w:rPr>
                                <w:lang w:eastAsia="ja-JP"/>
                              </w:rPr>
                            </w:pPr>
                            <w:r>
                              <w:rPr>
                                <w:rFonts w:hint="eastAsia"/>
                                <w:lang w:eastAsia="ja-JP"/>
                              </w:rPr>
                              <w:t>Ver1.1</w:t>
                            </w:r>
                            <w:r>
                              <w:rPr>
                                <w:rFonts w:hint="eastAsia"/>
                                <w:lang w:eastAsia="ja-JP"/>
                              </w:rPr>
                              <w:t>開発</w:t>
                            </w:r>
                          </w:p>
                          <w:p w14:paraId="41456632" w14:textId="4AE5CB03" w:rsidR="00823440" w:rsidRDefault="00823440" w:rsidP="00AE2028">
                            <w:pPr>
                              <w:rPr>
                                <w:lang w:eastAsia="ja-JP"/>
                              </w:rPr>
                            </w:pPr>
                            <w:r>
                              <w:rPr>
                                <w:rFonts w:hint="eastAsia"/>
                                <w:lang w:eastAsia="ja-JP"/>
                              </w:rPr>
                              <w:t>(</w:t>
                            </w:r>
                            <w:r>
                              <w:rPr>
                                <w:rFonts w:hint="eastAsia"/>
                                <w:lang w:eastAsia="ja-JP"/>
                              </w:rPr>
                              <w:t>機能強化版</w:t>
                            </w:r>
                            <w:r>
                              <w:rPr>
                                <w:rFonts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DE9BE" id="テキスト ボックス 267" o:spid="_x0000_s1029" type="#_x0000_t202" style="position:absolute;margin-left:303.75pt;margin-top:4.75pt;width:78pt;height:3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" fillcolor="white [3201]" stroked="f" strokeweight=".5pt">
                <v:textbox>
                  <w:txbxContent>
                    <w:p w14:paraId="2D084D18" w14:textId="4243E217" w:rsidR="00823440" w:rsidRDefault="00823440" w:rsidP="00AE2028">
                      <w:pPr>
                        <w:rPr>
                          <w:lang w:eastAsia="ja-JP"/>
                        </w:rPr>
                      </w:pPr>
                      <w:r>
                        <w:rPr>
                          <w:rFonts w:hint="eastAsia"/>
                          <w:lang w:eastAsia="ja-JP"/>
                        </w:rPr>
                        <w:t>Ver1.1</w:t>
                      </w:r>
                      <w:r>
                        <w:rPr>
                          <w:rFonts w:hint="eastAsia"/>
                          <w:lang w:eastAsia="ja-JP"/>
                        </w:rPr>
                        <w:t>開発</w:t>
                      </w:r>
                    </w:p>
                    <w:p w14:paraId="41456632" w14:textId="4AE5CB03" w:rsidR="00823440" w:rsidRDefault="00823440" w:rsidP="00AE2028">
                      <w:pPr>
                        <w:rPr>
                          <w:lang w:eastAsia="ja-JP"/>
                        </w:rPr>
                      </w:pPr>
                      <w:r>
                        <w:rPr>
                          <w:rFonts w:hint="eastAsia"/>
                          <w:lang w:eastAsia="ja-JP"/>
                        </w:rPr>
                        <w:t>(</w:t>
                      </w:r>
                      <w:r>
                        <w:rPr>
                          <w:rFonts w:hint="eastAsia"/>
                          <w:lang w:eastAsia="ja-JP"/>
                        </w:rPr>
                        <w:t>機能強化版</w:t>
                      </w:r>
                      <w:r>
                        <w:rPr>
                          <w:rFonts w:hint="eastAsia"/>
                          <w:lang w:eastAsia="ja-JP"/>
                        </w:rPr>
                        <w:t>)</w:t>
                      </w:r>
                    </w:p>
                  </w:txbxContent>
                </v:textbox>
              </v:shape>
            </w:pict>
          </mc:Fallback>
        </mc:AlternateContent>
      </w:r>
      <w:r>
        <w:rPr>
          <w:rFonts w:hint="eastAsia"/>
          <w:noProof/>
          <w:lang w:eastAsia="ja-JP"/>
        </w:rPr>
        <mc:AlternateContent>
          <mc:Choice Requires="wps">
            <w:drawing>
              <wp:anchor distT="0" distB="0" distL="114300" distR="114300" simplePos="0" relativeHeight="251563520" behindDoc="0" locked="0" layoutInCell="1" allowOverlap="1" wp14:anchorId="04AAA822" wp14:editId="591FBF54">
                <wp:simplePos x="0" y="0"/>
                <wp:positionH relativeFrom="column">
                  <wp:posOffset>352425</wp:posOffset>
                </wp:positionH>
                <wp:positionV relativeFrom="paragraph">
                  <wp:posOffset>17780</wp:posOffset>
                </wp:positionV>
                <wp:extent cx="1181100" cy="0"/>
                <wp:effectExtent l="38100" t="76200" r="19050" b="95250"/>
                <wp:wrapNone/>
                <wp:docPr id="163" name="直線矢印コネクタ 163"/>
                <wp:cNvGraphicFramePr/>
                <a:graphic xmlns:a="http://schemas.openxmlformats.org/drawingml/2006/main">
                  <a:graphicData uri="http://schemas.microsoft.com/office/word/2010/wordprocessingShape">
                    <wps:wsp>
                      <wps:cNvCnPr/>
                      <wps:spPr>
                        <a:xfrm>
                          <a:off x="0" y="0"/>
                          <a:ext cx="1181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BD696B" id="_x0000_t32" coordsize="21600,21600" o:spt="32" o:oned="t" path="m,l21600,21600e" filled="f">
                <v:path arrowok="t" fillok="f" o:connecttype="none"/>
                <o:lock v:ext="edit" shapetype="t"/>
              </v:shapetype>
              <v:shape id="直線矢印コネクタ 163" o:spid="_x0000_s1026" type="#_x0000_t32" style="position:absolute;left:0;text-align:left;margin-left:27.75pt;margin-top:1.4pt;width:93pt;height:0;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" strokecolor="black [3040]">
                <v:stroke startarrow="block" endarrow="block"/>
              </v:shape>
            </w:pict>
          </mc:Fallback>
        </mc:AlternateContent>
      </w:r>
      <w:r>
        <w:rPr>
          <w:rFonts w:hint="eastAsia"/>
          <w:noProof/>
          <w:lang w:eastAsia="ja-JP"/>
        </w:rPr>
        <mc:AlternateContent>
          <mc:Choice Requires="wps">
            <w:drawing>
              <wp:anchor distT="0" distB="0" distL="114300" distR="114300" simplePos="0" relativeHeight="251580928" behindDoc="0" locked="0" layoutInCell="1" allowOverlap="1" wp14:anchorId="28780AEB" wp14:editId="11BBC94F">
                <wp:simplePos x="0" y="0"/>
                <wp:positionH relativeFrom="column">
                  <wp:posOffset>3762375</wp:posOffset>
                </wp:positionH>
                <wp:positionV relativeFrom="paragraph">
                  <wp:posOffset>31750</wp:posOffset>
                </wp:positionV>
                <wp:extent cx="1181100" cy="0"/>
                <wp:effectExtent l="38100" t="76200" r="19050" b="95250"/>
                <wp:wrapNone/>
                <wp:docPr id="164" name="直線矢印コネクタ 164"/>
                <wp:cNvGraphicFramePr/>
                <a:graphic xmlns:a="http://schemas.openxmlformats.org/drawingml/2006/main">
                  <a:graphicData uri="http://schemas.microsoft.com/office/word/2010/wordprocessingShape">
                    <wps:wsp>
                      <wps:cNvCnPr/>
                      <wps:spPr>
                        <a:xfrm>
                          <a:off x="0" y="0"/>
                          <a:ext cx="11811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B52A7" id="直線矢印コネクタ 164" o:spid="_x0000_s1026" type="#_x0000_t32" style="position:absolute;left:0;text-align:left;margin-left:296.25pt;margin-top:2.5pt;width:93pt;height:0;z-index:25158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" strokecolor="black [3040]">
                <v:stroke startarrow="block" endarrow="block"/>
              </v:shape>
            </w:pict>
          </mc:Fallback>
        </mc:AlternateContent>
      </w:r>
    </w:p>
    <w:p w14:paraId="3EAE68A8" w14:textId="00B4077F" w:rsidR="000F7721" w:rsidRDefault="000F7721" w:rsidP="00E92724">
      <w:pPr>
        <w:rPr>
          <w:lang w:eastAsia="ja-JP"/>
        </w:rPr>
      </w:pPr>
    </w:p>
    <w:p w14:paraId="2ECAF07D" w14:textId="026FB066" w:rsidR="000F7721" w:rsidRDefault="000F7721" w:rsidP="00E92724">
      <w:pPr>
        <w:rPr>
          <w:lang w:eastAsia="ja-JP"/>
        </w:rPr>
      </w:pPr>
    </w:p>
    <w:p w14:paraId="653CB4E5" w14:textId="3F209C6D" w:rsidR="00427A29" w:rsidRDefault="00427A29">
      <w:pPr>
        <w:widowControl/>
        <w:spacing w:line="240" w:lineRule="auto"/>
        <w:rPr>
          <w:rFonts w:ascii="Meiryo UI" w:eastAsia="Meiryo UI" w:hAnsi="Meiryo UI" w:cs="Century"/>
          <w:sz w:val="18"/>
          <w:szCs w:val="18"/>
          <w:lang w:eastAsia="ja-JP"/>
        </w:rPr>
      </w:pPr>
      <w:r>
        <w:rPr>
          <w:rFonts w:ascii="Meiryo UI" w:eastAsia="Meiryo UI" w:hAnsi="Meiryo UI" w:cs="Century"/>
          <w:sz w:val="18"/>
          <w:szCs w:val="18"/>
          <w:lang w:eastAsia="ja-JP"/>
        </w:rPr>
        <w:br w:type="page"/>
      </w:r>
    </w:p>
    <w:p w14:paraId="611DD644" w14:textId="77777777" w:rsidR="0017055F" w:rsidRDefault="0017055F">
      <w:pPr>
        <w:widowControl/>
        <w:spacing w:line="240" w:lineRule="auto"/>
        <w:rPr>
          <w:rFonts w:ascii="Meiryo UI" w:eastAsia="Meiryo UI" w:hAnsi="Meiryo UI" w:cs="Century"/>
          <w:sz w:val="18"/>
          <w:szCs w:val="18"/>
          <w:lang w:eastAsia="ja-JP"/>
        </w:rPr>
      </w:pPr>
    </w:p>
    <w:p w14:paraId="13D5CC85" w14:textId="0313511D" w:rsidR="00585E83" w:rsidRPr="00D61F14" w:rsidRDefault="009C598A" w:rsidP="0078085B">
      <w:pPr>
        <w:pStyle w:val="10"/>
        <w:ind w:left="427" w:hanging="427"/>
        <w:rPr>
          <w:sz w:val="36"/>
          <w:szCs w:val="36"/>
          <w:lang w:eastAsia="ja-JP"/>
        </w:rPr>
      </w:pPr>
      <w:bookmarkStart w:id="17" w:name="_Toc38014612"/>
      <w:bookmarkStart w:id="18" w:name="_Toc38545003"/>
      <w:bookmarkStart w:id="19" w:name="_Toc38575036"/>
      <w:bookmarkStart w:id="20" w:name="_Toc38996063"/>
      <w:bookmarkStart w:id="21" w:name="_Toc39045406"/>
      <w:bookmarkStart w:id="22" w:name="_Toc39045717"/>
      <w:bookmarkStart w:id="23" w:name="_Toc39045836"/>
      <w:bookmarkStart w:id="24" w:name="_Toc39494520"/>
      <w:bookmarkStart w:id="25" w:name="_Toc39494739"/>
      <w:bookmarkStart w:id="26" w:name="_Toc39494998"/>
      <w:bookmarkStart w:id="27" w:name="_Toc40101436"/>
      <w:bookmarkStart w:id="28" w:name="_Toc40101580"/>
      <w:bookmarkStart w:id="29" w:name="_Toc40101672"/>
      <w:bookmarkStart w:id="30" w:name="_Toc40693753"/>
      <w:bookmarkStart w:id="31" w:name="_Toc40707718"/>
      <w:bookmarkStart w:id="32" w:name="_Toc40818844"/>
      <w:bookmarkStart w:id="33" w:name="_Toc40819940"/>
      <w:bookmarkStart w:id="34" w:name="_Toc41108700"/>
      <w:bookmarkStart w:id="35" w:name="_Toc41108787"/>
      <w:bookmarkStart w:id="36" w:name="_Toc41110005"/>
      <w:bookmarkStart w:id="37" w:name="_Hlk37651189"/>
      <w:bookmarkStart w:id="38" w:name="_Toc41316916"/>
      <w:bookmarkEnd w:id="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hint="eastAsia"/>
          <w:sz w:val="36"/>
          <w:szCs w:val="36"/>
          <w:lang w:eastAsia="ja-JP"/>
        </w:rPr>
        <w:t>システム構成</w:t>
      </w:r>
      <w:bookmarkStart w:id="39" w:name="_Toc38575039"/>
      <w:bookmarkStart w:id="40" w:name="_Toc38996066"/>
      <w:bookmarkStart w:id="41" w:name="_Toc39045409"/>
      <w:bookmarkStart w:id="42" w:name="_Toc39045720"/>
      <w:bookmarkStart w:id="43" w:name="_Toc39045839"/>
      <w:bookmarkStart w:id="44" w:name="_Toc39494523"/>
      <w:bookmarkStart w:id="45" w:name="_Toc39494742"/>
      <w:bookmarkStart w:id="46" w:name="_Toc39495001"/>
      <w:bookmarkStart w:id="47" w:name="_Toc40101439"/>
      <w:bookmarkStart w:id="48" w:name="_Toc40101583"/>
      <w:bookmarkStart w:id="49" w:name="_Toc40101675"/>
      <w:bookmarkStart w:id="50" w:name="_Toc40693756"/>
      <w:bookmarkStart w:id="51" w:name="_Toc40707721"/>
      <w:bookmarkStart w:id="52" w:name="_Toc40818847"/>
      <w:bookmarkStart w:id="53" w:name="_Toc40819943"/>
      <w:bookmarkStart w:id="54" w:name="_Toc41108703"/>
      <w:bookmarkStart w:id="55" w:name="_Toc4110879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0C13C61D" w14:textId="35E9DB0B" w:rsidR="00BC1C74" w:rsidRPr="00585E83" w:rsidRDefault="00D55FCD" w:rsidP="00B92B4B">
      <w:pPr>
        <w:pStyle w:val="20"/>
      </w:pPr>
      <w:bookmarkStart w:id="56" w:name="_Toc41125276"/>
      <w:r>
        <w:rPr>
          <w:rFonts w:hint="eastAsia"/>
        </w:rPr>
        <w:t xml:space="preserve">　</w:t>
      </w:r>
      <w:bookmarkStart w:id="57" w:name="_Toc41316917"/>
      <w:r>
        <w:rPr>
          <w:rFonts w:hint="eastAsia"/>
        </w:rPr>
        <w:t>システム</w:t>
      </w:r>
      <w:r w:rsidRPr="00585E83">
        <w:rPr>
          <w:rFonts w:hint="eastAsia"/>
        </w:rPr>
        <w:t>構成</w:t>
      </w:r>
      <w:bookmarkEnd w:id="56"/>
      <w:r>
        <w:rPr>
          <w:rFonts w:hint="eastAsia"/>
        </w:rPr>
        <w:t>図</w:t>
      </w:r>
      <w:bookmarkEnd w:id="57"/>
    </w:p>
    <w:p w14:paraId="441DAFCA" w14:textId="1FC9E0ED" w:rsidR="00D61F14" w:rsidRDefault="00D61F14" w:rsidP="00D61F14">
      <w:pPr>
        <w:ind w:leftChars="142" w:left="284"/>
        <w:rPr>
          <w:rFonts w:ascii="Meiryo UI" w:eastAsia="Meiryo UI" w:hAnsi="Meiryo UI"/>
          <w:lang w:eastAsia="ja-JP"/>
        </w:rPr>
      </w:pPr>
      <w:r>
        <w:rPr>
          <w:rFonts w:ascii="Meiryo UI" w:eastAsia="Meiryo UI" w:hAnsi="Meiryo UI" w:hint="eastAsia"/>
          <w:lang w:eastAsia="ja-JP"/>
        </w:rPr>
        <w:t>センターPCに、EditorとManagerをインストール。</w:t>
      </w:r>
    </w:p>
    <w:p w14:paraId="1EC6AA75" w14:textId="3DD614DB" w:rsidR="00D61F14" w:rsidRDefault="00D61F14" w:rsidP="00D61F14">
      <w:pPr>
        <w:ind w:leftChars="142" w:left="284"/>
        <w:rPr>
          <w:rFonts w:ascii="Meiryo UI" w:eastAsia="Meiryo UI" w:hAnsi="Meiryo UI"/>
          <w:lang w:eastAsia="ja-JP"/>
        </w:rPr>
      </w:pPr>
      <w:r>
        <w:rPr>
          <w:rFonts w:ascii="Meiryo UI" w:eastAsia="Meiryo UI" w:hAnsi="Meiryo UI" w:hint="eastAsia"/>
          <w:lang w:eastAsia="ja-JP"/>
        </w:rPr>
        <w:t>Editorによりロボット（</w:t>
      </w:r>
      <w:proofErr w:type="spellStart"/>
      <w:r>
        <w:rPr>
          <w:rFonts w:ascii="Meiryo UI" w:eastAsia="Meiryo UI" w:hAnsi="Meiryo UI" w:hint="eastAsia"/>
          <w:lang w:eastAsia="ja-JP"/>
        </w:rPr>
        <w:t>StellarROBO</w:t>
      </w:r>
      <w:proofErr w:type="spellEnd"/>
      <w:r>
        <w:rPr>
          <w:rFonts w:ascii="Meiryo UI" w:eastAsia="Meiryo UI" w:hAnsi="Meiryo UI" w:hint="eastAsia"/>
          <w:lang w:eastAsia="ja-JP"/>
        </w:rPr>
        <w:t>）を作成し、各PCにManagerを使って配布する。</w:t>
      </w:r>
    </w:p>
    <w:p w14:paraId="17606492" w14:textId="029CB550" w:rsidR="00D61F14" w:rsidRDefault="00D61F14" w:rsidP="00D61F14">
      <w:pPr>
        <w:ind w:leftChars="142" w:left="284"/>
        <w:rPr>
          <w:rFonts w:ascii="Meiryo UI" w:eastAsia="Meiryo UI" w:hAnsi="Meiryo UI"/>
          <w:lang w:eastAsia="ja-JP"/>
        </w:rPr>
      </w:pPr>
      <w:r>
        <w:rPr>
          <w:rFonts w:ascii="Meiryo UI" w:eastAsia="Meiryo UI" w:hAnsi="Meiryo UI" w:hint="eastAsia"/>
          <w:lang w:eastAsia="ja-JP"/>
        </w:rPr>
        <w:t>各ロボットは、Managerにより管理することができる。</w:t>
      </w:r>
    </w:p>
    <w:p w14:paraId="00D498AF" w14:textId="1DBFC5F9" w:rsidR="00D61F14" w:rsidRDefault="00D61F14" w:rsidP="00D61F14">
      <w:pPr>
        <w:ind w:leftChars="142" w:left="284"/>
        <w:rPr>
          <w:rFonts w:ascii="Meiryo UI" w:eastAsia="Meiryo UI" w:hAnsi="Meiryo UI"/>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984384" behindDoc="0" locked="0" layoutInCell="1" allowOverlap="1" wp14:anchorId="08931E28" wp14:editId="5988E15E">
                <wp:simplePos x="0" y="0"/>
                <wp:positionH relativeFrom="column">
                  <wp:posOffset>4295775</wp:posOffset>
                </wp:positionH>
                <wp:positionV relativeFrom="paragraph">
                  <wp:posOffset>136525</wp:posOffset>
                </wp:positionV>
                <wp:extent cx="1428750" cy="285750"/>
                <wp:effectExtent l="0" t="0" r="0" b="0"/>
                <wp:wrapNone/>
                <wp:docPr id="316" name="テキスト ボックス 316"/>
                <wp:cNvGraphicFramePr/>
                <a:graphic xmlns:a="http://schemas.openxmlformats.org/drawingml/2006/main">
                  <a:graphicData uri="http://schemas.microsoft.com/office/word/2010/wordprocessingShape">
                    <wps:wsp>
                      <wps:cNvSpPr txBox="1"/>
                      <wps:spPr>
                        <a:xfrm>
                          <a:off x="0" y="0"/>
                          <a:ext cx="1428750" cy="285750"/>
                        </a:xfrm>
                        <a:prstGeom prst="rect">
                          <a:avLst/>
                        </a:prstGeom>
                        <a:solidFill>
                          <a:schemeClr val="lt1"/>
                        </a:solidFill>
                        <a:ln w="6350">
                          <a:noFill/>
                        </a:ln>
                      </wps:spPr>
                      <wps:txbx>
                        <w:txbxContent>
                          <w:p w14:paraId="31351A84" w14:textId="65A21F68" w:rsidR="00823440" w:rsidRPr="00D61F14" w:rsidRDefault="00823440" w:rsidP="00D61F14">
                            <w:pPr>
                              <w:jc w:val="center"/>
                              <w:rPr>
                                <w:sz w:val="24"/>
                                <w:szCs w:val="24"/>
                                <w:lang w:eastAsia="ja-JP"/>
                              </w:rPr>
                            </w:pPr>
                            <w:r>
                              <w:rPr>
                                <w:sz w:val="24"/>
                                <w:szCs w:val="24"/>
                                <w:lang w:eastAsia="ja-JP"/>
                              </w:rPr>
                              <w:t>Robo</w:t>
                            </w:r>
                            <w:r>
                              <w:rPr>
                                <w:rFonts w:hint="eastAsia"/>
                                <w:sz w:val="24"/>
                                <w:szCs w:val="24"/>
                                <w:lang w:eastAsia="ja-JP"/>
                              </w:rPr>
                              <w:t>-</w:t>
                            </w:r>
                            <w:r>
                              <w:rPr>
                                <w:sz w:val="24"/>
                                <w:szCs w:val="24"/>
                                <w:lang w:eastAsia="ja-JP"/>
                              </w:rPr>
                              <w:t>F</w:t>
                            </w:r>
                            <w:r>
                              <w:rPr>
                                <w:rFonts w:hint="eastAsia"/>
                                <w:sz w:val="24"/>
                                <w:szCs w:val="24"/>
                                <w:lang w:eastAsia="ja-JP"/>
                              </w:rPr>
                              <w:t>a</w:t>
                            </w:r>
                            <w:r>
                              <w:rPr>
                                <w:sz w:val="24"/>
                                <w:szCs w:val="24"/>
                                <w:lang w:eastAsia="ja-JP"/>
                              </w:rPr>
                              <w:t>ctory.com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31E28" id="テキスト ボックス 316" o:spid="_x0000_s1030" type="#_x0000_t202" style="position:absolute;left:0;text-align:left;margin-left:338.25pt;margin-top:10.75pt;width:112.5pt;height:22.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" fillcolor="white [3201]" stroked="f" strokeweight=".5pt">
                <v:textbox>
                  <w:txbxContent>
                    <w:p w14:paraId="31351A84" w14:textId="65A21F68" w:rsidR="00823440" w:rsidRPr="00D61F14" w:rsidRDefault="00823440" w:rsidP="00D61F14">
                      <w:pPr>
                        <w:jc w:val="center"/>
                        <w:rPr>
                          <w:sz w:val="24"/>
                          <w:szCs w:val="24"/>
                          <w:lang w:eastAsia="ja-JP"/>
                        </w:rPr>
                      </w:pPr>
                      <w:r>
                        <w:rPr>
                          <w:sz w:val="24"/>
                          <w:szCs w:val="24"/>
                          <w:lang w:eastAsia="ja-JP"/>
                        </w:rPr>
                        <w:t>Robo</w:t>
                      </w:r>
                      <w:r>
                        <w:rPr>
                          <w:rFonts w:hint="eastAsia"/>
                          <w:sz w:val="24"/>
                          <w:szCs w:val="24"/>
                          <w:lang w:eastAsia="ja-JP"/>
                        </w:rPr>
                        <w:t>-</w:t>
                      </w:r>
                      <w:r>
                        <w:rPr>
                          <w:sz w:val="24"/>
                          <w:szCs w:val="24"/>
                          <w:lang w:eastAsia="ja-JP"/>
                        </w:rPr>
                        <w:t>F</w:t>
                      </w:r>
                      <w:r>
                        <w:rPr>
                          <w:rFonts w:hint="eastAsia"/>
                          <w:sz w:val="24"/>
                          <w:szCs w:val="24"/>
                          <w:lang w:eastAsia="ja-JP"/>
                        </w:rPr>
                        <w:t>a</w:t>
                      </w:r>
                      <w:r>
                        <w:rPr>
                          <w:sz w:val="24"/>
                          <w:szCs w:val="24"/>
                          <w:lang w:eastAsia="ja-JP"/>
                        </w:rPr>
                        <w:t>ctory.com</w:t>
                      </w:r>
                    </w:p>
                  </w:txbxContent>
                </v:textbox>
              </v:shape>
            </w:pict>
          </mc:Fallback>
        </mc:AlternateContent>
      </w:r>
    </w:p>
    <w:p w14:paraId="425BF735" w14:textId="1972AA9A" w:rsidR="00D61F14" w:rsidRPr="00D61F14" w:rsidRDefault="00D61F14" w:rsidP="00D61F14">
      <w:pPr>
        <w:ind w:leftChars="142" w:left="284"/>
        <w:rPr>
          <w:rFonts w:ascii="Meiryo UI" w:eastAsia="Meiryo UI" w:hAnsi="Meiryo UI"/>
          <w:lang w:eastAsia="ja-JP"/>
        </w:rPr>
      </w:pPr>
      <w:r>
        <w:rPr>
          <w:rFonts w:ascii="Meiryo UI" w:eastAsia="Meiryo UI" w:hAnsi="Meiryo UI" w:hint="eastAsia"/>
          <w:noProof/>
          <w:lang w:eastAsia="ja-JP"/>
        </w:rPr>
        <mc:AlternateContent>
          <mc:Choice Requires="wps">
            <w:drawing>
              <wp:anchor distT="0" distB="0" distL="114300" distR="114300" simplePos="0" relativeHeight="251974144" behindDoc="0" locked="0" layoutInCell="1" allowOverlap="1" wp14:anchorId="63651C24" wp14:editId="68F0AA48">
                <wp:simplePos x="0" y="0"/>
                <wp:positionH relativeFrom="column">
                  <wp:posOffset>3381375</wp:posOffset>
                </wp:positionH>
                <wp:positionV relativeFrom="paragraph">
                  <wp:posOffset>155575</wp:posOffset>
                </wp:positionV>
                <wp:extent cx="1905000" cy="295275"/>
                <wp:effectExtent l="0" t="0" r="19050" b="28575"/>
                <wp:wrapNone/>
                <wp:docPr id="315" name="フリーフォーム: 図形 315"/>
                <wp:cNvGraphicFramePr/>
                <a:graphic xmlns:a="http://schemas.openxmlformats.org/drawingml/2006/main">
                  <a:graphicData uri="http://schemas.microsoft.com/office/word/2010/wordprocessingShape">
                    <wps:wsp>
                      <wps:cNvSpPr/>
                      <wps:spPr>
                        <a:xfrm>
                          <a:off x="0" y="0"/>
                          <a:ext cx="1905000" cy="295275"/>
                        </a:xfrm>
                        <a:custGeom>
                          <a:avLst/>
                          <a:gdLst>
                            <a:gd name="connsiteX0" fmla="*/ 0 w 1905000"/>
                            <a:gd name="connsiteY0" fmla="*/ 276225 h 295275"/>
                            <a:gd name="connsiteX1" fmla="*/ 828675 w 1905000"/>
                            <a:gd name="connsiteY1" fmla="*/ 104775 h 295275"/>
                            <a:gd name="connsiteX2" fmla="*/ 628650 w 1905000"/>
                            <a:gd name="connsiteY2" fmla="*/ 295275 h 295275"/>
                            <a:gd name="connsiteX3" fmla="*/ 1905000 w 1905000"/>
                            <a:gd name="connsiteY3" fmla="*/ 0 h 295275"/>
                          </a:gdLst>
                          <a:ahLst/>
                          <a:cxnLst>
                            <a:cxn ang="0">
                              <a:pos x="connsiteX0" y="connsiteY0"/>
                            </a:cxn>
                            <a:cxn ang="0">
                              <a:pos x="connsiteX1" y="connsiteY1"/>
                            </a:cxn>
                            <a:cxn ang="0">
                              <a:pos x="connsiteX2" y="connsiteY2"/>
                            </a:cxn>
                            <a:cxn ang="0">
                              <a:pos x="connsiteX3" y="connsiteY3"/>
                            </a:cxn>
                          </a:cxnLst>
                          <a:rect l="l" t="t" r="r" b="b"/>
                          <a:pathLst>
                            <a:path w="1905000" h="295275">
                              <a:moveTo>
                                <a:pt x="0" y="276225"/>
                              </a:moveTo>
                              <a:lnTo>
                                <a:pt x="828675" y="104775"/>
                              </a:lnTo>
                              <a:lnTo>
                                <a:pt x="628650" y="295275"/>
                              </a:lnTo>
                              <a:lnTo>
                                <a:pt x="19050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AD81F" id="フリーフォーム: 図形 315" o:spid="_x0000_s1026" style="position:absolute;left:0;text-align:left;margin-left:266.25pt;margin-top:12.25pt;width:150pt;height:23.25pt;z-index:251974144;visibility:visible;mso-wrap-style:square;mso-wrap-distance-left:9pt;mso-wrap-distance-top:0;mso-wrap-distance-right:9pt;mso-wrap-distance-bottom:0;mso-position-horizontal:absolute;mso-position-horizontal-relative:text;mso-position-vertical:absolute;mso-position-vertical-relative:text;v-text-anchor:middle" coordsize="19050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" path="m,276225l828675,104775,628650,295275,1905000,e" filled="f" strokecolor="#243f60 [1604]" strokeweight="2pt">
                <v:path arrowok="t" o:connecttype="custom" o:connectlocs="0,276225;828675,104775;628650,295275;1905000,0" o:connectangles="0,0,0,0"/>
              </v:shape>
            </w:pict>
          </mc:Fallback>
        </mc:AlternateContent>
      </w:r>
    </w:p>
    <w:p w14:paraId="17E67329" w14:textId="7011A1C7" w:rsidR="00D61F14" w:rsidRDefault="00D61F14" w:rsidP="00D55FCD">
      <w:pPr>
        <w:ind w:leftChars="142" w:left="284"/>
        <w:rPr>
          <w:rFonts w:ascii="Meiryo UI" w:eastAsia="Meiryo UI" w:hAnsi="Meiryo UI"/>
          <w:lang w:eastAsia="ja-JP"/>
        </w:rPr>
      </w:pPr>
      <w:r>
        <w:rPr>
          <w:rFonts w:ascii="Meiryo UI" w:eastAsia="Meiryo UI" w:hAnsi="Meiryo UI" w:hint="eastAsia"/>
          <w:noProof/>
          <w:lang w:eastAsia="ja-JP"/>
        </w:rPr>
        <w:drawing>
          <wp:anchor distT="0" distB="0" distL="114300" distR="114300" simplePos="0" relativeHeight="251775488" behindDoc="0" locked="0" layoutInCell="1" allowOverlap="1" wp14:anchorId="3EA17C4C" wp14:editId="6E99864D">
            <wp:simplePos x="0" y="0"/>
            <wp:positionH relativeFrom="column">
              <wp:posOffset>2695575</wp:posOffset>
            </wp:positionH>
            <wp:positionV relativeFrom="paragraph">
              <wp:posOffset>55245</wp:posOffset>
            </wp:positionV>
            <wp:extent cx="847725" cy="791845"/>
            <wp:effectExtent l="0" t="0" r="9525" b="8255"/>
            <wp:wrapNone/>
            <wp:docPr id="289" name="図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図 28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847725" cy="791845"/>
                    </a:xfrm>
                    <a:prstGeom prst="rect">
                      <a:avLst/>
                    </a:prstGeom>
                  </pic:spPr>
                </pic:pic>
              </a:graphicData>
            </a:graphic>
            <wp14:sizeRelH relativeFrom="margin">
              <wp14:pctWidth>0</wp14:pctWidth>
            </wp14:sizeRelH>
          </wp:anchor>
        </w:drawing>
      </w:r>
    </w:p>
    <w:p w14:paraId="4339DFDB" w14:textId="73BC66C7" w:rsidR="00D55FCD" w:rsidRDefault="00D61F14" w:rsidP="00D55FCD">
      <w:pPr>
        <w:ind w:leftChars="142" w:left="284"/>
        <w:rPr>
          <w:rFonts w:ascii="Meiryo UI" w:eastAsia="Meiryo UI" w:hAnsi="Meiryo UI"/>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859456" behindDoc="0" locked="0" layoutInCell="1" allowOverlap="1" wp14:anchorId="6E93A780" wp14:editId="42FDAB9F">
                <wp:simplePos x="0" y="0"/>
                <wp:positionH relativeFrom="column">
                  <wp:posOffset>1038225</wp:posOffset>
                </wp:positionH>
                <wp:positionV relativeFrom="paragraph">
                  <wp:posOffset>194310</wp:posOffset>
                </wp:positionV>
                <wp:extent cx="971550" cy="285750"/>
                <wp:effectExtent l="0" t="0" r="0" b="0"/>
                <wp:wrapNone/>
                <wp:docPr id="300" name="テキスト ボックス 300"/>
                <wp:cNvGraphicFramePr/>
                <a:graphic xmlns:a="http://schemas.openxmlformats.org/drawingml/2006/main">
                  <a:graphicData uri="http://schemas.microsoft.com/office/word/2010/wordprocessingShape">
                    <wps:wsp>
                      <wps:cNvSpPr txBox="1"/>
                      <wps:spPr>
                        <a:xfrm>
                          <a:off x="0" y="0"/>
                          <a:ext cx="971550" cy="285750"/>
                        </a:xfrm>
                        <a:prstGeom prst="rect">
                          <a:avLst/>
                        </a:prstGeom>
                        <a:solidFill>
                          <a:schemeClr val="lt1"/>
                        </a:solidFill>
                        <a:ln w="6350">
                          <a:noFill/>
                        </a:ln>
                      </wps:spPr>
                      <wps:txbx>
                        <w:txbxContent>
                          <w:p w14:paraId="7078E58B" w14:textId="48F6AA1B" w:rsidR="00823440" w:rsidRPr="00D61F14" w:rsidRDefault="00823440" w:rsidP="0017055F">
                            <w:pPr>
                              <w:rPr>
                                <w:sz w:val="24"/>
                                <w:szCs w:val="24"/>
                                <w:lang w:eastAsia="ja-JP"/>
                              </w:rPr>
                            </w:pPr>
                            <w:proofErr w:type="spellStart"/>
                            <w:r w:rsidRPr="00D61F14">
                              <w:rPr>
                                <w:rFonts w:hint="eastAsia"/>
                                <w:sz w:val="24"/>
                                <w:szCs w:val="24"/>
                                <w:lang w:eastAsia="ja-JP"/>
                              </w:rPr>
                              <w:t>RFEdit</w:t>
                            </w:r>
                            <w:r>
                              <w:rPr>
                                <w:rFonts w:hint="eastAsia"/>
                                <w:sz w:val="24"/>
                                <w:szCs w:val="24"/>
                                <w:lang w:eastAsia="ja-JP"/>
                              </w:rPr>
                              <w:t>r</w:t>
                            </w:r>
                            <w:r w:rsidRPr="00D61F14">
                              <w:rPr>
                                <w:rFonts w:hint="eastAsia"/>
                                <w:sz w:val="24"/>
                                <w:szCs w:val="24"/>
                                <w:lang w:eastAsia="ja-JP"/>
                              </w:rPr>
                              <w: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3A780" id="テキスト ボックス 300" o:spid="_x0000_s1031" type="#_x0000_t202" style="position:absolute;left:0;text-align:left;margin-left:81.75pt;margin-top:15.3pt;width:76.5pt;height:22.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" fillcolor="white [3201]" stroked="f" strokeweight=".5pt">
                <v:textbox>
                  <w:txbxContent>
                    <w:p w14:paraId="7078E58B" w14:textId="48F6AA1B" w:rsidR="00823440" w:rsidRPr="00D61F14" w:rsidRDefault="00823440" w:rsidP="0017055F">
                      <w:pPr>
                        <w:rPr>
                          <w:sz w:val="24"/>
                          <w:szCs w:val="24"/>
                          <w:lang w:eastAsia="ja-JP"/>
                        </w:rPr>
                      </w:pPr>
                      <w:proofErr w:type="spellStart"/>
                      <w:r w:rsidRPr="00D61F14">
                        <w:rPr>
                          <w:rFonts w:hint="eastAsia"/>
                          <w:sz w:val="24"/>
                          <w:szCs w:val="24"/>
                          <w:lang w:eastAsia="ja-JP"/>
                        </w:rPr>
                        <w:t>RFEdit</w:t>
                      </w:r>
                      <w:r>
                        <w:rPr>
                          <w:rFonts w:hint="eastAsia"/>
                          <w:sz w:val="24"/>
                          <w:szCs w:val="24"/>
                          <w:lang w:eastAsia="ja-JP"/>
                        </w:rPr>
                        <w:t>r</w:t>
                      </w:r>
                      <w:r w:rsidRPr="00D61F14">
                        <w:rPr>
                          <w:rFonts w:hint="eastAsia"/>
                          <w:sz w:val="24"/>
                          <w:szCs w:val="24"/>
                          <w:lang w:eastAsia="ja-JP"/>
                        </w:rPr>
                        <w:t>or</w:t>
                      </w:r>
                      <w:proofErr w:type="spellEnd"/>
                    </w:p>
                  </w:txbxContent>
                </v:textbox>
              </v:shape>
            </w:pict>
          </mc:Fallback>
        </mc:AlternateContent>
      </w:r>
      <w:r>
        <w:rPr>
          <w:rFonts w:ascii="Meiryo UI" w:eastAsia="Meiryo UI" w:hAnsi="Meiryo UI" w:cs="Century" w:hint="eastAsia"/>
          <w:noProof/>
          <w:sz w:val="18"/>
          <w:szCs w:val="18"/>
          <w:lang w:eastAsia="ja-JP"/>
        </w:rPr>
        <mc:AlternateContent>
          <mc:Choice Requires="wps">
            <w:drawing>
              <wp:anchor distT="0" distB="0" distL="114300" distR="114300" simplePos="0" relativeHeight="251972096" behindDoc="0" locked="0" layoutInCell="1" allowOverlap="1" wp14:anchorId="56F57A58" wp14:editId="5B71B826">
                <wp:simplePos x="0" y="0"/>
                <wp:positionH relativeFrom="column">
                  <wp:posOffset>3486150</wp:posOffset>
                </wp:positionH>
                <wp:positionV relativeFrom="paragraph">
                  <wp:posOffset>194310</wp:posOffset>
                </wp:positionV>
                <wp:extent cx="971550" cy="285750"/>
                <wp:effectExtent l="0" t="0" r="0" b="0"/>
                <wp:wrapNone/>
                <wp:docPr id="313" name="テキスト ボックス 313"/>
                <wp:cNvGraphicFramePr/>
                <a:graphic xmlns:a="http://schemas.openxmlformats.org/drawingml/2006/main">
                  <a:graphicData uri="http://schemas.microsoft.com/office/word/2010/wordprocessingShape">
                    <wps:wsp>
                      <wps:cNvSpPr txBox="1"/>
                      <wps:spPr>
                        <a:xfrm>
                          <a:off x="0" y="0"/>
                          <a:ext cx="971550" cy="285750"/>
                        </a:xfrm>
                        <a:prstGeom prst="rect">
                          <a:avLst/>
                        </a:prstGeom>
                        <a:solidFill>
                          <a:schemeClr val="lt1"/>
                        </a:solidFill>
                        <a:ln w="6350">
                          <a:noFill/>
                        </a:ln>
                      </wps:spPr>
                      <wps:txbx>
                        <w:txbxContent>
                          <w:p w14:paraId="3EB89F3B" w14:textId="77777777" w:rsidR="00823440" w:rsidRPr="00D61F14" w:rsidRDefault="00823440" w:rsidP="00D61F14">
                            <w:pPr>
                              <w:rPr>
                                <w:sz w:val="24"/>
                                <w:szCs w:val="24"/>
                                <w:lang w:eastAsia="ja-JP"/>
                              </w:rPr>
                            </w:pPr>
                            <w:proofErr w:type="spellStart"/>
                            <w:r w:rsidRPr="00D61F14">
                              <w:rPr>
                                <w:rFonts w:hint="eastAsia"/>
                                <w:sz w:val="24"/>
                                <w:szCs w:val="24"/>
                                <w:lang w:eastAsia="ja-JP"/>
                              </w:rPr>
                              <w:t>RF</w:t>
                            </w:r>
                            <w:r>
                              <w:rPr>
                                <w:sz w:val="24"/>
                                <w:szCs w:val="24"/>
                                <w:lang w:eastAsia="ja-JP"/>
                              </w:rPr>
                              <w:t>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7A58" id="テキスト ボックス 313" o:spid="_x0000_s1032" type="#_x0000_t202" style="position:absolute;left:0;text-align:left;margin-left:274.5pt;margin-top:15.3pt;width:76.5pt;height:22.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" fillcolor="white [3201]" stroked="f" strokeweight=".5pt">
                <v:textbox>
                  <w:txbxContent>
                    <w:p w14:paraId="3EB89F3B" w14:textId="77777777" w:rsidR="00823440" w:rsidRPr="00D61F14" w:rsidRDefault="00823440" w:rsidP="00D61F14">
                      <w:pPr>
                        <w:rPr>
                          <w:sz w:val="24"/>
                          <w:szCs w:val="24"/>
                          <w:lang w:eastAsia="ja-JP"/>
                        </w:rPr>
                      </w:pPr>
                      <w:proofErr w:type="spellStart"/>
                      <w:r w:rsidRPr="00D61F14">
                        <w:rPr>
                          <w:rFonts w:hint="eastAsia"/>
                          <w:sz w:val="24"/>
                          <w:szCs w:val="24"/>
                          <w:lang w:eastAsia="ja-JP"/>
                        </w:rPr>
                        <w:t>RF</w:t>
                      </w:r>
                      <w:r>
                        <w:rPr>
                          <w:sz w:val="24"/>
                          <w:szCs w:val="24"/>
                          <w:lang w:eastAsia="ja-JP"/>
                        </w:rPr>
                        <w:t>Manager</w:t>
                      </w:r>
                      <w:proofErr w:type="spellEnd"/>
                    </w:p>
                  </w:txbxContent>
                </v:textbox>
              </v:shape>
            </w:pict>
          </mc:Fallback>
        </mc:AlternateContent>
      </w:r>
      <w:r w:rsidR="0017055F">
        <w:rPr>
          <w:noProof/>
          <w:lang w:eastAsia="ja-JP"/>
        </w:rPr>
        <w:drawing>
          <wp:anchor distT="0" distB="0" distL="114300" distR="114300" simplePos="0" relativeHeight="251876864" behindDoc="0" locked="0" layoutInCell="1" allowOverlap="1" wp14:anchorId="3BE75389" wp14:editId="1760DF55">
            <wp:simplePos x="0" y="0"/>
            <wp:positionH relativeFrom="column">
              <wp:posOffset>2010219</wp:posOffset>
            </wp:positionH>
            <wp:positionV relativeFrom="paragraph">
              <wp:posOffset>103505</wp:posOffset>
            </wp:positionV>
            <wp:extent cx="542925" cy="538285"/>
            <wp:effectExtent l="0" t="0" r="0" b="0"/>
            <wp:wrapNone/>
            <wp:docPr id="301" name="図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3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E2FCD0" w14:textId="71F7CC4E" w:rsidR="00D55FCD" w:rsidRDefault="00D55FCD" w:rsidP="00D55FCD">
      <w:pPr>
        <w:ind w:leftChars="142" w:left="284"/>
        <w:rPr>
          <w:rFonts w:ascii="Meiryo UI" w:eastAsia="Meiryo UI" w:hAnsi="Meiryo UI"/>
          <w:lang w:eastAsia="ja-JP"/>
        </w:rPr>
      </w:pPr>
    </w:p>
    <w:p w14:paraId="1FEB92D2" w14:textId="590628F4" w:rsidR="00D55FCD" w:rsidRDefault="00D55FCD" w:rsidP="0017055F">
      <w:pPr>
        <w:rPr>
          <w:rFonts w:ascii="Meiryo UI" w:eastAsia="Meiryo UI" w:hAnsi="Meiryo UI"/>
          <w:lang w:eastAsia="ja-JP"/>
        </w:rPr>
      </w:pPr>
    </w:p>
    <w:p w14:paraId="53BB470B" w14:textId="57C2823C" w:rsidR="00D55FCD" w:rsidRDefault="00D61F14" w:rsidP="00D55FCD">
      <w:pPr>
        <w:ind w:leftChars="142" w:left="284"/>
        <w:rPr>
          <w:rFonts w:ascii="Meiryo UI" w:eastAsia="Meiryo UI" w:hAnsi="Meiryo UI"/>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922944" behindDoc="0" locked="0" layoutInCell="1" allowOverlap="1" wp14:anchorId="00A3D081" wp14:editId="2307271A">
                <wp:simplePos x="0" y="0"/>
                <wp:positionH relativeFrom="column">
                  <wp:posOffset>2638425</wp:posOffset>
                </wp:positionH>
                <wp:positionV relativeFrom="paragraph">
                  <wp:posOffset>174625</wp:posOffset>
                </wp:positionV>
                <wp:extent cx="495300" cy="285750"/>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495300" cy="285750"/>
                        </a:xfrm>
                        <a:prstGeom prst="rect">
                          <a:avLst/>
                        </a:prstGeom>
                        <a:solidFill>
                          <a:schemeClr val="lt1"/>
                        </a:solidFill>
                        <a:ln w="6350">
                          <a:noFill/>
                        </a:ln>
                      </wps:spPr>
                      <wps:txbx>
                        <w:txbxContent>
                          <w:p w14:paraId="1F0E6219" w14:textId="09386839" w:rsidR="00823440" w:rsidRPr="00D61F14" w:rsidRDefault="00823440" w:rsidP="00D61F14">
                            <w:pPr>
                              <w:rPr>
                                <w:sz w:val="24"/>
                                <w:szCs w:val="24"/>
                                <w:lang w:eastAsia="ja-JP"/>
                              </w:rPr>
                            </w:pPr>
                            <w:r>
                              <w:rPr>
                                <w:rFonts w:hint="eastAsia"/>
                                <w:sz w:val="24"/>
                                <w:szCs w:val="24"/>
                                <w:lang w:eastAsia="ja-JP"/>
                              </w:rPr>
                              <w:t>配布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D081" id="テキスト ボックス 306" o:spid="_x0000_s1033" type="#_x0000_t202" style="position:absolute;left:0;text-align:left;margin-left:207.75pt;margin-top:13.75pt;width:39pt;height:22.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" fillcolor="white [3201]" stroked="f" strokeweight=".5pt">
                <v:textbox>
                  <w:txbxContent>
                    <w:p w14:paraId="1F0E6219" w14:textId="09386839" w:rsidR="00823440" w:rsidRPr="00D61F14" w:rsidRDefault="00823440" w:rsidP="00D61F14">
                      <w:pPr>
                        <w:rPr>
                          <w:sz w:val="24"/>
                          <w:szCs w:val="24"/>
                          <w:lang w:eastAsia="ja-JP"/>
                        </w:rPr>
                      </w:pPr>
                      <w:r>
                        <w:rPr>
                          <w:rFonts w:hint="eastAsia"/>
                          <w:sz w:val="24"/>
                          <w:szCs w:val="24"/>
                          <w:lang w:eastAsia="ja-JP"/>
                        </w:rPr>
                        <w:t>配布</w:t>
                      </w:r>
                    </w:p>
                  </w:txbxContent>
                </v:textbox>
              </v:shape>
            </w:pict>
          </mc:Fallback>
        </mc:AlternateContent>
      </w:r>
      <w:r>
        <w:rPr>
          <w:rFonts w:ascii="Meiryo UI" w:eastAsia="Meiryo UI" w:hAnsi="Meiryo UI"/>
          <w:noProof/>
          <w:lang w:eastAsia="ja-JP"/>
        </w:rPr>
        <mc:AlternateContent>
          <mc:Choice Requires="wps">
            <w:drawing>
              <wp:anchor distT="0" distB="0" distL="114300" distR="114300" simplePos="0" relativeHeight="251963904" behindDoc="0" locked="0" layoutInCell="1" allowOverlap="1" wp14:anchorId="63D71CD1" wp14:editId="7E90F176">
                <wp:simplePos x="0" y="0"/>
                <wp:positionH relativeFrom="column">
                  <wp:posOffset>3362325</wp:posOffset>
                </wp:positionH>
                <wp:positionV relativeFrom="paragraph">
                  <wp:posOffset>116840</wp:posOffset>
                </wp:positionV>
                <wp:extent cx="1143000" cy="617855"/>
                <wp:effectExtent l="0" t="0" r="76200" b="48895"/>
                <wp:wrapNone/>
                <wp:docPr id="312" name="直線矢印コネクタ 312"/>
                <wp:cNvGraphicFramePr/>
                <a:graphic xmlns:a="http://schemas.openxmlformats.org/drawingml/2006/main">
                  <a:graphicData uri="http://schemas.microsoft.com/office/word/2010/wordprocessingShape">
                    <wps:wsp>
                      <wps:cNvCnPr/>
                      <wps:spPr>
                        <a:xfrm>
                          <a:off x="0" y="0"/>
                          <a:ext cx="1143000" cy="617855"/>
                        </a:xfrm>
                        <a:prstGeom prst="straightConnector1">
                          <a:avLst/>
                        </a:pr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5813A66" id="直線矢印コネクタ 312" o:spid="_x0000_s1026" type="#_x0000_t32" style="position:absolute;left:0;text-align:left;margin-left:264.75pt;margin-top:9.2pt;width:90pt;height:48.6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" strokecolor="#243f60 [1604]" strokeweight="2pt">
                <v:stroke endarrow="block"/>
              </v:shape>
            </w:pict>
          </mc:Fallback>
        </mc:AlternateContent>
      </w:r>
      <w:r>
        <w:rPr>
          <w:rFonts w:ascii="Meiryo UI" w:eastAsia="Meiryo UI" w:hAnsi="Meiryo UI"/>
          <w:noProof/>
          <w:lang w:eastAsia="ja-JP"/>
        </w:rPr>
        <mc:AlternateContent>
          <mc:Choice Requires="wps">
            <w:drawing>
              <wp:anchor distT="0" distB="0" distL="114300" distR="114300" simplePos="0" relativeHeight="251956736" behindDoc="0" locked="0" layoutInCell="1" allowOverlap="1" wp14:anchorId="1D88F0C5" wp14:editId="652E1865">
                <wp:simplePos x="0" y="0"/>
                <wp:positionH relativeFrom="column">
                  <wp:posOffset>3133725</wp:posOffset>
                </wp:positionH>
                <wp:positionV relativeFrom="paragraph">
                  <wp:posOffset>116840</wp:posOffset>
                </wp:positionV>
                <wp:extent cx="476250" cy="616585"/>
                <wp:effectExtent l="0" t="0" r="76200" b="50165"/>
                <wp:wrapNone/>
                <wp:docPr id="311" name="直線矢印コネクタ 311"/>
                <wp:cNvGraphicFramePr/>
                <a:graphic xmlns:a="http://schemas.openxmlformats.org/drawingml/2006/main">
                  <a:graphicData uri="http://schemas.microsoft.com/office/word/2010/wordprocessingShape">
                    <wps:wsp>
                      <wps:cNvCnPr/>
                      <wps:spPr>
                        <a:xfrm>
                          <a:off x="0" y="0"/>
                          <a:ext cx="476250" cy="616585"/>
                        </a:xfrm>
                        <a:prstGeom prst="straightConnector1">
                          <a:avLst/>
                        </a:pr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38930AE" id="直線矢印コネクタ 311" o:spid="_x0000_s1026" type="#_x0000_t32" style="position:absolute;left:0;text-align:left;margin-left:246.75pt;margin-top:9.2pt;width:37.5pt;height:48.5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" strokecolor="#243f60 [1604]" strokeweight="2pt">
                <v:stroke endarrow="block"/>
              </v:shape>
            </w:pict>
          </mc:Fallback>
        </mc:AlternateContent>
      </w:r>
      <w:r>
        <w:rPr>
          <w:rFonts w:ascii="Meiryo UI" w:eastAsia="Meiryo UI" w:hAnsi="Meiryo UI"/>
          <w:noProof/>
          <w:lang w:eastAsia="ja-JP"/>
        </w:rPr>
        <mc:AlternateContent>
          <mc:Choice Requires="wps">
            <w:drawing>
              <wp:anchor distT="0" distB="0" distL="114300" distR="114300" simplePos="0" relativeHeight="251947520" behindDoc="0" locked="0" layoutInCell="1" allowOverlap="1" wp14:anchorId="0EF03567" wp14:editId="7F792C8B">
                <wp:simplePos x="0" y="0"/>
                <wp:positionH relativeFrom="column">
                  <wp:posOffset>2695575</wp:posOffset>
                </wp:positionH>
                <wp:positionV relativeFrom="paragraph">
                  <wp:posOffset>116840</wp:posOffset>
                </wp:positionV>
                <wp:extent cx="342900" cy="617855"/>
                <wp:effectExtent l="38100" t="0" r="19050" b="48895"/>
                <wp:wrapNone/>
                <wp:docPr id="310" name="直線矢印コネクタ 310"/>
                <wp:cNvGraphicFramePr/>
                <a:graphic xmlns:a="http://schemas.openxmlformats.org/drawingml/2006/main">
                  <a:graphicData uri="http://schemas.microsoft.com/office/word/2010/wordprocessingShape">
                    <wps:wsp>
                      <wps:cNvCnPr/>
                      <wps:spPr>
                        <a:xfrm flipH="1">
                          <a:off x="0" y="0"/>
                          <a:ext cx="342900" cy="617855"/>
                        </a:xfrm>
                        <a:prstGeom prst="straightConnector1">
                          <a:avLst/>
                        </a:pr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792B685B" id="直線矢印コネクタ 310" o:spid="_x0000_s1026" type="#_x0000_t32" style="position:absolute;left:0;text-align:left;margin-left:212.25pt;margin-top:9.2pt;width:27pt;height:48.65pt;flip:x;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" strokecolor="#243f60 [1604]" strokeweight="2pt">
                <v:stroke endarrow="block"/>
              </v:shape>
            </w:pict>
          </mc:Fallback>
        </mc:AlternateContent>
      </w:r>
      <w:r>
        <w:rPr>
          <w:rFonts w:ascii="Meiryo UI" w:eastAsia="Meiryo UI" w:hAnsi="Meiryo UI"/>
          <w:noProof/>
          <w:lang w:eastAsia="ja-JP"/>
        </w:rPr>
        <mc:AlternateContent>
          <mc:Choice Requires="wps">
            <w:drawing>
              <wp:anchor distT="0" distB="0" distL="114300" distR="114300" simplePos="0" relativeHeight="251935232" behindDoc="0" locked="0" layoutInCell="1" allowOverlap="1" wp14:anchorId="52B054AD" wp14:editId="281D2A23">
                <wp:simplePos x="0" y="0"/>
                <wp:positionH relativeFrom="column">
                  <wp:posOffset>1571625</wp:posOffset>
                </wp:positionH>
                <wp:positionV relativeFrom="paragraph">
                  <wp:posOffset>116840</wp:posOffset>
                </wp:positionV>
                <wp:extent cx="1381125" cy="617855"/>
                <wp:effectExtent l="38100" t="0" r="28575" b="67945"/>
                <wp:wrapNone/>
                <wp:docPr id="309" name="直線矢印コネクタ 309"/>
                <wp:cNvGraphicFramePr/>
                <a:graphic xmlns:a="http://schemas.openxmlformats.org/drawingml/2006/main">
                  <a:graphicData uri="http://schemas.microsoft.com/office/word/2010/wordprocessingShape">
                    <wps:wsp>
                      <wps:cNvCnPr/>
                      <wps:spPr>
                        <a:xfrm flipH="1">
                          <a:off x="0" y="0"/>
                          <a:ext cx="1381125" cy="617855"/>
                        </a:xfrm>
                        <a:prstGeom prst="straightConnector1">
                          <a:avLst/>
                        </a:pr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61DBEEB" id="直線矢印コネクタ 309" o:spid="_x0000_s1026" type="#_x0000_t32" style="position:absolute;left:0;text-align:left;margin-left:123.75pt;margin-top:9.2pt;width:108.75pt;height:48.65pt;flip:x;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" strokecolor="#243f60 [1604]" strokeweight="2pt">
                <v:stroke endarrow="block"/>
              </v:shape>
            </w:pict>
          </mc:Fallback>
        </mc:AlternateContent>
      </w:r>
    </w:p>
    <w:p w14:paraId="0F73546B" w14:textId="295C3C0D" w:rsidR="00D55FCD" w:rsidRDefault="00D55FCD" w:rsidP="00D55FCD">
      <w:pPr>
        <w:ind w:leftChars="142" w:left="284"/>
        <w:rPr>
          <w:rFonts w:ascii="Meiryo UI" w:eastAsia="Meiryo UI" w:hAnsi="Meiryo UI"/>
          <w:lang w:eastAsia="ja-JP"/>
        </w:rPr>
      </w:pPr>
    </w:p>
    <w:p w14:paraId="2D988A43" w14:textId="02AEC4CE" w:rsidR="00D55FCD" w:rsidRDefault="00D55FCD" w:rsidP="00D55FCD">
      <w:pPr>
        <w:ind w:leftChars="142" w:left="284"/>
        <w:rPr>
          <w:rFonts w:ascii="Meiryo UI" w:eastAsia="Meiryo UI" w:hAnsi="Meiryo UI"/>
          <w:lang w:eastAsia="ja-JP"/>
        </w:rPr>
      </w:pPr>
    </w:p>
    <w:p w14:paraId="34C113FA" w14:textId="2DBC13B5" w:rsidR="00D55FCD" w:rsidRDefault="0017055F" w:rsidP="00D55FCD">
      <w:pPr>
        <w:ind w:leftChars="142" w:left="284"/>
        <w:rPr>
          <w:rFonts w:ascii="Meiryo UI" w:eastAsia="Meiryo UI" w:hAnsi="Meiryo UI"/>
          <w:lang w:eastAsia="ja-JP"/>
        </w:rPr>
      </w:pPr>
      <w:r>
        <w:rPr>
          <w:rFonts w:ascii="Meiryo UI" w:eastAsia="Meiryo UI" w:hAnsi="Meiryo UI"/>
          <w:noProof/>
          <w:lang w:eastAsia="ja-JP"/>
        </w:rPr>
        <w:drawing>
          <wp:anchor distT="0" distB="0" distL="114300" distR="114300" simplePos="0" relativeHeight="251828736" behindDoc="0" locked="0" layoutInCell="1" allowOverlap="1" wp14:anchorId="0FE25C97" wp14:editId="56A1A0C7">
            <wp:simplePos x="0" y="0"/>
            <wp:positionH relativeFrom="column">
              <wp:posOffset>4372450</wp:posOffset>
            </wp:positionH>
            <wp:positionV relativeFrom="paragraph">
              <wp:posOffset>154305</wp:posOffset>
            </wp:positionV>
            <wp:extent cx="476250" cy="565079"/>
            <wp:effectExtent l="0" t="0" r="0" b="6985"/>
            <wp:wrapNone/>
            <wp:docPr id="298" name="図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図 290"/>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76250" cy="565079"/>
                    </a:xfrm>
                    <a:prstGeom prst="rect">
                      <a:avLst/>
                    </a:prstGeom>
                  </pic:spPr>
                </pic:pic>
              </a:graphicData>
            </a:graphic>
            <wp14:sizeRelH relativeFrom="margin">
              <wp14:pctWidth>0</wp14:pctWidth>
            </wp14:sizeRelH>
            <wp14:sizeRelV relativeFrom="margin">
              <wp14:pctHeight>0</wp14:pctHeight>
            </wp14:sizeRelV>
          </wp:anchor>
        </w:drawing>
      </w:r>
      <w:r>
        <w:rPr>
          <w:rFonts w:ascii="Meiryo UI" w:eastAsia="Meiryo UI" w:hAnsi="Meiryo UI"/>
          <w:noProof/>
          <w:lang w:eastAsia="ja-JP"/>
        </w:rPr>
        <w:drawing>
          <wp:anchor distT="0" distB="0" distL="114300" distR="114300" simplePos="0" relativeHeight="251761152" behindDoc="0" locked="0" layoutInCell="1" allowOverlap="1" wp14:anchorId="66D98FCC" wp14:editId="43A0D7D0">
            <wp:simplePos x="0" y="0"/>
            <wp:positionH relativeFrom="column">
              <wp:posOffset>2343625</wp:posOffset>
            </wp:positionH>
            <wp:positionV relativeFrom="paragraph">
              <wp:posOffset>159385</wp:posOffset>
            </wp:positionV>
            <wp:extent cx="476250" cy="565079"/>
            <wp:effectExtent l="0" t="0" r="0" b="6985"/>
            <wp:wrapNone/>
            <wp:docPr id="290" name="図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図 290"/>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76250" cy="565079"/>
                    </a:xfrm>
                    <a:prstGeom prst="rect">
                      <a:avLst/>
                    </a:prstGeom>
                  </pic:spPr>
                </pic:pic>
              </a:graphicData>
            </a:graphic>
            <wp14:sizeRelH relativeFrom="margin">
              <wp14:pctWidth>0</wp14:pctWidth>
            </wp14:sizeRelH>
            <wp14:sizeRelV relativeFrom="margin">
              <wp14:pctHeight>0</wp14:pctHeight>
            </wp14:sizeRelV>
          </wp:anchor>
        </w:drawing>
      </w:r>
      <w:r>
        <w:rPr>
          <w:rFonts w:ascii="Meiryo UI" w:eastAsia="Meiryo UI" w:hAnsi="Meiryo UI"/>
          <w:noProof/>
          <w:lang w:eastAsia="ja-JP"/>
        </w:rPr>
        <w:drawing>
          <wp:anchor distT="0" distB="0" distL="114300" distR="114300" simplePos="0" relativeHeight="251817472" behindDoc="0" locked="0" layoutInCell="1" allowOverlap="1" wp14:anchorId="36FF909C" wp14:editId="6D412730">
            <wp:simplePos x="0" y="0"/>
            <wp:positionH relativeFrom="column">
              <wp:posOffset>3286600</wp:posOffset>
            </wp:positionH>
            <wp:positionV relativeFrom="paragraph">
              <wp:posOffset>155575</wp:posOffset>
            </wp:positionV>
            <wp:extent cx="476250" cy="565079"/>
            <wp:effectExtent l="0" t="0" r="0" b="6985"/>
            <wp:wrapNone/>
            <wp:docPr id="297" name="図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図 290"/>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76250" cy="565079"/>
                    </a:xfrm>
                    <a:prstGeom prst="rect">
                      <a:avLst/>
                    </a:prstGeom>
                  </pic:spPr>
                </pic:pic>
              </a:graphicData>
            </a:graphic>
            <wp14:sizeRelH relativeFrom="margin">
              <wp14:pctWidth>0</wp14:pctWidth>
            </wp14:sizeRelH>
            <wp14:sizeRelV relativeFrom="margin">
              <wp14:pctHeight>0</wp14:pctHeight>
            </wp14:sizeRelV>
          </wp:anchor>
        </w:drawing>
      </w:r>
      <w:r>
        <w:rPr>
          <w:rFonts w:ascii="Meiryo UI" w:eastAsia="Meiryo UI" w:hAnsi="Meiryo UI"/>
          <w:noProof/>
          <w:lang w:eastAsia="ja-JP"/>
        </w:rPr>
        <w:drawing>
          <wp:anchor distT="0" distB="0" distL="114300" distR="114300" simplePos="0" relativeHeight="251836928" behindDoc="0" locked="0" layoutInCell="1" allowOverlap="1" wp14:anchorId="1C8383DC" wp14:editId="68F13755">
            <wp:simplePos x="0" y="0"/>
            <wp:positionH relativeFrom="column">
              <wp:posOffset>1228725</wp:posOffset>
            </wp:positionH>
            <wp:positionV relativeFrom="paragraph">
              <wp:posOffset>155575</wp:posOffset>
            </wp:positionV>
            <wp:extent cx="476250" cy="565079"/>
            <wp:effectExtent l="0" t="0" r="0" b="6985"/>
            <wp:wrapNone/>
            <wp:docPr id="299" name="図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図 290"/>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76250" cy="565079"/>
                    </a:xfrm>
                    <a:prstGeom prst="rect">
                      <a:avLst/>
                    </a:prstGeom>
                  </pic:spPr>
                </pic:pic>
              </a:graphicData>
            </a:graphic>
            <wp14:sizeRelH relativeFrom="margin">
              <wp14:pctWidth>0</wp14:pctWidth>
            </wp14:sizeRelH>
            <wp14:sizeRelV relativeFrom="margin">
              <wp14:pctHeight>0</wp14:pctHeight>
            </wp14:sizeRelV>
          </wp:anchor>
        </w:drawing>
      </w:r>
    </w:p>
    <w:p w14:paraId="1528FFE2" w14:textId="33ACC83B" w:rsidR="00D55FCD" w:rsidRDefault="00D61F14" w:rsidP="00D55FCD">
      <w:pPr>
        <w:ind w:leftChars="142" w:left="284"/>
        <w:rPr>
          <w:rFonts w:ascii="Meiryo UI" w:eastAsia="Meiryo UI" w:hAnsi="Meiryo UI"/>
          <w:lang w:eastAsia="ja-JP"/>
        </w:rPr>
      </w:pPr>
      <w:r>
        <w:rPr>
          <w:noProof/>
          <w:lang w:eastAsia="ja-JP"/>
        </w:rPr>
        <w:drawing>
          <wp:anchor distT="0" distB="0" distL="114300" distR="114300" simplePos="0" relativeHeight="251914752" behindDoc="0" locked="0" layoutInCell="1" allowOverlap="1" wp14:anchorId="5C234811" wp14:editId="382921D7">
            <wp:simplePos x="0" y="0"/>
            <wp:positionH relativeFrom="column">
              <wp:posOffset>4667250</wp:posOffset>
            </wp:positionH>
            <wp:positionV relativeFrom="paragraph">
              <wp:posOffset>203200</wp:posOffset>
            </wp:positionV>
            <wp:extent cx="542925" cy="538285"/>
            <wp:effectExtent l="0" t="0" r="0" b="0"/>
            <wp:wrapNone/>
            <wp:docPr id="305" name="図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38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910656" behindDoc="0" locked="0" layoutInCell="1" allowOverlap="1" wp14:anchorId="37FDAEE9" wp14:editId="4B8E1E50">
            <wp:simplePos x="0" y="0"/>
            <wp:positionH relativeFrom="column">
              <wp:posOffset>3533775</wp:posOffset>
            </wp:positionH>
            <wp:positionV relativeFrom="paragraph">
              <wp:posOffset>203200</wp:posOffset>
            </wp:positionV>
            <wp:extent cx="542925" cy="538285"/>
            <wp:effectExtent l="0" t="0" r="0" b="0"/>
            <wp:wrapNone/>
            <wp:docPr id="304" name="図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38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901440" behindDoc="0" locked="0" layoutInCell="1" allowOverlap="1" wp14:anchorId="6BE51AA9" wp14:editId="4721480B">
            <wp:simplePos x="0" y="0"/>
            <wp:positionH relativeFrom="column">
              <wp:posOffset>2495994</wp:posOffset>
            </wp:positionH>
            <wp:positionV relativeFrom="paragraph">
              <wp:posOffset>203200</wp:posOffset>
            </wp:positionV>
            <wp:extent cx="542925" cy="538285"/>
            <wp:effectExtent l="0" t="0" r="0" b="0"/>
            <wp:wrapNone/>
            <wp:docPr id="303" name="図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38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890176" behindDoc="0" locked="0" layoutInCell="1" allowOverlap="1" wp14:anchorId="33D3383F" wp14:editId="391BFBAC">
            <wp:simplePos x="0" y="0"/>
            <wp:positionH relativeFrom="column">
              <wp:posOffset>1438719</wp:posOffset>
            </wp:positionH>
            <wp:positionV relativeFrom="paragraph">
              <wp:posOffset>203200</wp:posOffset>
            </wp:positionV>
            <wp:extent cx="542925" cy="538285"/>
            <wp:effectExtent l="0" t="0" r="0" b="0"/>
            <wp:wrapNone/>
            <wp:docPr id="302" name="図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25" cy="53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84806" w14:textId="5193F1B7" w:rsidR="00D55FCD" w:rsidRDefault="000F7721" w:rsidP="00D55FCD">
      <w:pPr>
        <w:ind w:leftChars="142" w:left="284"/>
        <w:rPr>
          <w:rFonts w:ascii="Meiryo UI" w:eastAsia="Meiryo UI" w:hAnsi="Meiryo UI"/>
          <w:lang w:eastAsia="ja-JP"/>
        </w:rPr>
      </w:pPr>
      <w:r>
        <w:rPr>
          <w:rFonts w:ascii="Meiryo UI" w:eastAsia="Meiryo UI" w:hAnsi="Meiryo UI"/>
          <w:noProof/>
          <w:lang w:eastAsia="ja-JP"/>
        </w:rPr>
        <mc:AlternateContent>
          <mc:Choice Requires="wps">
            <w:drawing>
              <wp:anchor distT="0" distB="0" distL="114300" distR="114300" simplePos="0" relativeHeight="251656704" behindDoc="0" locked="0" layoutInCell="1" allowOverlap="1" wp14:anchorId="7CED70B7" wp14:editId="4B96949D">
                <wp:simplePos x="0" y="0"/>
                <wp:positionH relativeFrom="column">
                  <wp:posOffset>1495425</wp:posOffset>
                </wp:positionH>
                <wp:positionV relativeFrom="paragraph">
                  <wp:posOffset>54273</wp:posOffset>
                </wp:positionV>
                <wp:extent cx="1200150" cy="51868"/>
                <wp:effectExtent l="0" t="0" r="0" b="5715"/>
                <wp:wrapNone/>
                <wp:docPr id="291" name="テキスト ボックス 291"/>
                <wp:cNvGraphicFramePr/>
                <a:graphic xmlns:a="http://schemas.openxmlformats.org/drawingml/2006/main">
                  <a:graphicData uri="http://schemas.microsoft.com/office/word/2010/wordprocessingShape">
                    <wps:wsp>
                      <wps:cNvSpPr txBox="1"/>
                      <wps:spPr>
                        <a:xfrm>
                          <a:off x="0" y="0"/>
                          <a:ext cx="1200150" cy="51868"/>
                        </a:xfrm>
                        <a:prstGeom prst="rect">
                          <a:avLst/>
                        </a:prstGeom>
                        <a:solidFill>
                          <a:prstClr val="white"/>
                        </a:solidFill>
                        <a:ln>
                          <a:noFill/>
                        </a:ln>
                      </wps:spPr>
                      <wps:txbx>
                        <w:txbxContent>
                          <w:p w14:paraId="2420A767" w14:textId="2AB5885A" w:rsidR="00823440" w:rsidRPr="00AE2028" w:rsidRDefault="00823440" w:rsidP="00AE2028">
                            <w:pPr>
                              <w:rPr>
                                <w:sz w:val="18"/>
                                <w:szCs w:val="18"/>
                                <w:lang w:eastAsia="ja-JP"/>
                              </w:rPr>
                            </w:pPr>
                            <w:hyperlink r:id="rId23" w:history="1">
                              <w:r w:rsidRPr="00AE2028">
                                <w:rPr>
                                  <w:rStyle w:val="af5"/>
                                  <w:sz w:val="18"/>
                                  <w:szCs w:val="18"/>
                                  <w:lang w:eastAsia="ja-JP"/>
                                </w:rPr>
                                <w:t>この写真</w:t>
                              </w:r>
                            </w:hyperlink>
                            <w:r w:rsidRPr="00AE2028">
                              <w:rPr>
                                <w:sz w:val="18"/>
                                <w:szCs w:val="18"/>
                                <w:lang w:eastAsia="ja-JP"/>
                              </w:rPr>
                              <w:t xml:space="preserve"> </w:t>
                            </w:r>
                            <w:r w:rsidRPr="00AE2028">
                              <w:rPr>
                                <w:sz w:val="18"/>
                                <w:szCs w:val="18"/>
                                <w:lang w:eastAsia="ja-JP"/>
                              </w:rPr>
                              <w:t>の作成者</w:t>
                            </w:r>
                            <w:r w:rsidRPr="00AE2028">
                              <w:rPr>
                                <w:sz w:val="18"/>
                                <w:szCs w:val="18"/>
                                <w:lang w:eastAsia="ja-JP"/>
                              </w:rPr>
                              <w:t xml:space="preserve"> </w:t>
                            </w:r>
                            <w:r w:rsidRPr="00AE2028">
                              <w:rPr>
                                <w:sz w:val="18"/>
                                <w:szCs w:val="18"/>
                                <w:lang w:eastAsia="ja-JP"/>
                              </w:rPr>
                              <w:t>不明な作成者</w:t>
                            </w:r>
                            <w:r w:rsidRPr="00AE2028">
                              <w:rPr>
                                <w:sz w:val="18"/>
                                <w:szCs w:val="18"/>
                                <w:lang w:eastAsia="ja-JP"/>
                              </w:rPr>
                              <w:t xml:space="preserve"> </w:t>
                            </w:r>
                            <w:r w:rsidRPr="00AE2028">
                              <w:rPr>
                                <w:sz w:val="18"/>
                                <w:szCs w:val="18"/>
                                <w:lang w:eastAsia="ja-JP"/>
                              </w:rPr>
                              <w:t>は</w:t>
                            </w:r>
                            <w:r w:rsidRPr="00AE2028">
                              <w:rPr>
                                <w:sz w:val="18"/>
                                <w:szCs w:val="18"/>
                                <w:lang w:eastAsia="ja-JP"/>
                              </w:rPr>
                              <w:t xml:space="preserve"> </w:t>
                            </w:r>
                            <w:hyperlink r:id="rId24" w:history="1">
                              <w:r w:rsidRPr="00AE2028">
                                <w:rPr>
                                  <w:rStyle w:val="af5"/>
                                  <w:sz w:val="18"/>
                                  <w:szCs w:val="18"/>
                                  <w:lang w:eastAsia="ja-JP"/>
                                </w:rPr>
                                <w:t>CC BY-SA</w:t>
                              </w:r>
                            </w:hyperlink>
                            <w:r w:rsidRPr="00AE2028">
                              <w:rPr>
                                <w:sz w:val="18"/>
                                <w:szCs w:val="18"/>
                                <w:lang w:eastAsia="ja-JP"/>
                              </w:rPr>
                              <w:t xml:space="preserve"> </w:t>
                            </w:r>
                            <w:r w:rsidRPr="00AE2028">
                              <w:rPr>
                                <w:sz w:val="18"/>
                                <w:szCs w:val="18"/>
                                <w:lang w:eastAsia="ja-JP"/>
                              </w:rPr>
                              <w:t>のライセンスを許諾されています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ED70B7" id="テキスト ボックス 291" o:spid="_x0000_s1034" type="#_x0000_t202" style="position:absolute;left:0;text-align:left;margin-left:117.75pt;margin-top:4.25pt;width:94.5pt;height:4.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" stroked="f">
                <v:textbox>
                  <w:txbxContent>
                    <w:p w14:paraId="2420A767" w14:textId="2AB5885A" w:rsidR="00823440" w:rsidRPr="00AE2028" w:rsidRDefault="00823440" w:rsidP="00AE2028">
                      <w:pPr>
                        <w:rPr>
                          <w:sz w:val="18"/>
                          <w:szCs w:val="18"/>
                          <w:lang w:eastAsia="ja-JP"/>
                        </w:rPr>
                      </w:pPr>
                      <w:hyperlink r:id="rId25" w:history="1">
                        <w:r w:rsidRPr="00AE2028">
                          <w:rPr>
                            <w:rStyle w:val="af5"/>
                            <w:sz w:val="18"/>
                            <w:szCs w:val="18"/>
                            <w:lang w:eastAsia="ja-JP"/>
                          </w:rPr>
                          <w:t>この写真</w:t>
                        </w:r>
                      </w:hyperlink>
                      <w:r w:rsidRPr="00AE2028">
                        <w:rPr>
                          <w:sz w:val="18"/>
                          <w:szCs w:val="18"/>
                          <w:lang w:eastAsia="ja-JP"/>
                        </w:rPr>
                        <w:t xml:space="preserve"> </w:t>
                      </w:r>
                      <w:r w:rsidRPr="00AE2028">
                        <w:rPr>
                          <w:sz w:val="18"/>
                          <w:szCs w:val="18"/>
                          <w:lang w:eastAsia="ja-JP"/>
                        </w:rPr>
                        <w:t>の作成者</w:t>
                      </w:r>
                      <w:r w:rsidRPr="00AE2028">
                        <w:rPr>
                          <w:sz w:val="18"/>
                          <w:szCs w:val="18"/>
                          <w:lang w:eastAsia="ja-JP"/>
                        </w:rPr>
                        <w:t xml:space="preserve"> </w:t>
                      </w:r>
                      <w:r w:rsidRPr="00AE2028">
                        <w:rPr>
                          <w:sz w:val="18"/>
                          <w:szCs w:val="18"/>
                          <w:lang w:eastAsia="ja-JP"/>
                        </w:rPr>
                        <w:t>不明な作成者</w:t>
                      </w:r>
                      <w:r w:rsidRPr="00AE2028">
                        <w:rPr>
                          <w:sz w:val="18"/>
                          <w:szCs w:val="18"/>
                          <w:lang w:eastAsia="ja-JP"/>
                        </w:rPr>
                        <w:t xml:space="preserve"> </w:t>
                      </w:r>
                      <w:r w:rsidRPr="00AE2028">
                        <w:rPr>
                          <w:sz w:val="18"/>
                          <w:szCs w:val="18"/>
                          <w:lang w:eastAsia="ja-JP"/>
                        </w:rPr>
                        <w:t>は</w:t>
                      </w:r>
                      <w:r w:rsidRPr="00AE2028">
                        <w:rPr>
                          <w:sz w:val="18"/>
                          <w:szCs w:val="18"/>
                          <w:lang w:eastAsia="ja-JP"/>
                        </w:rPr>
                        <w:t xml:space="preserve"> </w:t>
                      </w:r>
                      <w:hyperlink r:id="rId26" w:history="1">
                        <w:r w:rsidRPr="00AE2028">
                          <w:rPr>
                            <w:rStyle w:val="af5"/>
                            <w:sz w:val="18"/>
                            <w:szCs w:val="18"/>
                            <w:lang w:eastAsia="ja-JP"/>
                          </w:rPr>
                          <w:t>CC BY-SA</w:t>
                        </w:r>
                      </w:hyperlink>
                      <w:r w:rsidRPr="00AE2028">
                        <w:rPr>
                          <w:sz w:val="18"/>
                          <w:szCs w:val="18"/>
                          <w:lang w:eastAsia="ja-JP"/>
                        </w:rPr>
                        <w:t xml:space="preserve"> </w:t>
                      </w:r>
                      <w:r w:rsidRPr="00AE2028">
                        <w:rPr>
                          <w:sz w:val="18"/>
                          <w:szCs w:val="18"/>
                          <w:lang w:eastAsia="ja-JP"/>
                        </w:rPr>
                        <w:t>のライセンスを許諾されています</w:t>
                      </w:r>
                    </w:p>
                  </w:txbxContent>
                </v:textbox>
              </v:shape>
            </w:pict>
          </mc:Fallback>
        </mc:AlternateContent>
      </w:r>
    </w:p>
    <w:p w14:paraId="0D114D7B" w14:textId="5DE0C7BA" w:rsidR="00D55FCD" w:rsidRDefault="00D55FCD" w:rsidP="00D55FCD">
      <w:pPr>
        <w:ind w:leftChars="142" w:left="284"/>
        <w:rPr>
          <w:rFonts w:ascii="Meiryo UI" w:eastAsia="Meiryo UI" w:hAnsi="Meiryo UI"/>
          <w:lang w:eastAsia="ja-JP"/>
        </w:rPr>
      </w:pPr>
    </w:p>
    <w:p w14:paraId="4E1FCCE7" w14:textId="77777777" w:rsidR="00D61F14" w:rsidRDefault="00D61F14" w:rsidP="00AA38C7">
      <w:pPr>
        <w:ind w:firstLineChars="200" w:firstLine="400"/>
        <w:rPr>
          <w:rFonts w:ascii="Meiryo UI" w:eastAsia="Meiryo UI" w:hAnsi="Meiryo UI"/>
          <w:u w:val="single"/>
          <w:lang w:eastAsia="ja-JP"/>
        </w:rPr>
      </w:pPr>
    </w:p>
    <w:p w14:paraId="3CC93BB6" w14:textId="1936B42F" w:rsidR="00BC1C74" w:rsidRDefault="00D55FCD" w:rsidP="00B92B4B">
      <w:pPr>
        <w:pStyle w:val="20"/>
      </w:pPr>
      <w:bookmarkStart w:id="58" w:name="_Toc41316918"/>
      <w:r>
        <w:rPr>
          <w:rFonts w:hint="eastAsia"/>
        </w:rPr>
        <w:t>ＰＣ仕様</w:t>
      </w:r>
      <w:bookmarkEnd w:id="58"/>
    </w:p>
    <w:p w14:paraId="3CFE5DE6" w14:textId="1E01B256" w:rsidR="00BC1C74" w:rsidRPr="00575D64" w:rsidRDefault="00BC1C74" w:rsidP="001F2DD6">
      <w:pPr>
        <w:pStyle w:val="aff6"/>
        <w:numPr>
          <w:ilvl w:val="0"/>
          <w:numId w:val="20"/>
        </w:numPr>
        <w:ind w:leftChars="0" w:left="630" w:hanging="281"/>
        <w:rPr>
          <w:b/>
          <w:lang w:eastAsia="ja-JP"/>
        </w:rPr>
      </w:pPr>
      <w:r w:rsidRPr="00575D64">
        <w:rPr>
          <w:rFonts w:hint="eastAsia"/>
          <w:b/>
          <w:lang w:eastAsia="ja-JP"/>
        </w:rPr>
        <w:t>OS</w:t>
      </w:r>
    </w:p>
    <w:p w14:paraId="05652796" w14:textId="2243F232" w:rsidR="00BC1C74" w:rsidRPr="00B65D9B" w:rsidRDefault="00BC1C74" w:rsidP="00B65D9B">
      <w:pPr>
        <w:ind w:leftChars="354" w:left="708" w:firstLine="1"/>
        <w:rPr>
          <w:rFonts w:ascii="Meiryo UI" w:eastAsia="Meiryo UI" w:hAnsi="Meiryo UI"/>
          <w:lang w:eastAsia="ja-JP"/>
        </w:rPr>
      </w:pPr>
      <w:r w:rsidRPr="00B65D9B">
        <w:rPr>
          <w:rFonts w:ascii="Meiryo UI" w:eastAsia="Meiryo UI" w:hAnsi="Meiryo UI" w:hint="eastAsia"/>
          <w:lang w:eastAsia="ja-JP"/>
        </w:rPr>
        <w:t>Microsof</w:t>
      </w:r>
      <w:r w:rsidR="00FE36DE">
        <w:rPr>
          <w:rFonts w:ascii="Meiryo UI" w:eastAsia="Meiryo UI" w:hAnsi="Meiryo UI" w:hint="eastAsia"/>
          <w:lang w:eastAsia="ja-JP"/>
        </w:rPr>
        <w:t>t</w:t>
      </w:r>
      <w:r w:rsidRPr="00B65D9B">
        <w:rPr>
          <w:rFonts w:ascii="Meiryo UI" w:eastAsia="Meiryo UI" w:hAnsi="Meiryo UI" w:hint="eastAsia"/>
          <w:lang w:eastAsia="ja-JP"/>
        </w:rPr>
        <w:t xml:space="preserve"> Windows</w:t>
      </w:r>
      <w:r w:rsidR="00FE36DE">
        <w:rPr>
          <w:rFonts w:ascii="Meiryo UI" w:eastAsia="Meiryo UI" w:hAnsi="Meiryo UI" w:hint="eastAsia"/>
          <w:lang w:eastAsia="ja-JP"/>
        </w:rPr>
        <w:t>1</w:t>
      </w:r>
      <w:r w:rsidRPr="00B65D9B">
        <w:rPr>
          <w:rFonts w:ascii="Meiryo UI" w:eastAsia="Meiryo UI" w:hAnsi="Meiryo UI" w:hint="eastAsia"/>
          <w:lang w:eastAsia="ja-JP"/>
        </w:rPr>
        <w:t xml:space="preserve">0 </w:t>
      </w:r>
      <w:r w:rsidR="00FE36DE">
        <w:rPr>
          <w:rFonts w:ascii="Meiryo UI" w:eastAsia="Meiryo UI" w:hAnsi="Meiryo UI" w:hint="eastAsia"/>
          <w:lang w:eastAsia="ja-JP"/>
        </w:rPr>
        <w:t xml:space="preserve"> </w:t>
      </w:r>
      <w:r w:rsidRPr="00B65D9B">
        <w:rPr>
          <w:rFonts w:ascii="Meiryo UI" w:eastAsia="Meiryo UI" w:hAnsi="Meiryo UI" w:hint="eastAsia"/>
          <w:lang w:eastAsia="ja-JP"/>
        </w:rPr>
        <w:t>64bit以上</w:t>
      </w:r>
    </w:p>
    <w:p w14:paraId="14AC4F9B" w14:textId="77777777" w:rsidR="00B65D9B" w:rsidRDefault="00B65D9B" w:rsidP="00BC1C74">
      <w:pPr>
        <w:ind w:leftChars="354" w:left="708"/>
        <w:rPr>
          <w:lang w:eastAsia="ja-JP"/>
        </w:rPr>
      </w:pPr>
    </w:p>
    <w:p w14:paraId="3176A3EF" w14:textId="77777777" w:rsidR="00BC1C74" w:rsidRPr="00983025" w:rsidRDefault="00BC1C74" w:rsidP="001F2DD6">
      <w:pPr>
        <w:pStyle w:val="aff6"/>
        <w:numPr>
          <w:ilvl w:val="0"/>
          <w:numId w:val="20"/>
        </w:numPr>
        <w:ind w:leftChars="0" w:left="644" w:hanging="295"/>
        <w:rPr>
          <w:b/>
          <w:lang w:eastAsia="ja-JP"/>
        </w:rPr>
      </w:pPr>
      <w:r>
        <w:rPr>
          <w:rFonts w:hint="eastAsia"/>
          <w:b/>
          <w:lang w:eastAsia="ja-JP"/>
        </w:rPr>
        <w:t>HW</w:t>
      </w:r>
    </w:p>
    <w:p w14:paraId="2F7BCB43" w14:textId="77777777" w:rsidR="001C2F2D" w:rsidRPr="001C2F2D" w:rsidRDefault="000E191A" w:rsidP="001F2DD6">
      <w:pPr>
        <w:numPr>
          <w:ilvl w:val="0"/>
          <w:numId w:val="15"/>
        </w:numPr>
        <w:spacing w:beforeLines="50" w:before="120" w:line="300" w:lineRule="exact"/>
        <w:ind w:left="993" w:hanging="284"/>
        <w:rPr>
          <w:rFonts w:ascii="Meiryo UI" w:eastAsia="Meiryo UI" w:hAnsi="Meiryo UI"/>
          <w:lang w:eastAsia="ja-JP"/>
        </w:rPr>
      </w:pPr>
      <w:r w:rsidRPr="001C2F2D">
        <w:rPr>
          <w:rFonts w:ascii="Meiryo UI" w:eastAsia="Meiryo UI" w:hAnsi="Meiryo UI" w:hint="eastAsia"/>
          <w:lang w:eastAsia="ja-JP"/>
        </w:rPr>
        <w:t>ＣＰＵ</w:t>
      </w:r>
      <w:r w:rsidR="001C2F2D" w:rsidRPr="001C2F2D">
        <w:rPr>
          <w:rFonts w:ascii="Meiryo UI" w:eastAsia="Meiryo UI" w:hAnsi="Meiryo UI"/>
          <w:lang w:eastAsia="ja-JP"/>
        </w:rPr>
        <w:br/>
      </w:r>
      <w:r w:rsidRPr="001C2F2D">
        <w:rPr>
          <w:rFonts w:ascii="Meiryo UI" w:eastAsia="Meiryo UI" w:hAnsi="Meiryo UI"/>
          <w:lang w:eastAsia="ja-JP"/>
        </w:rPr>
        <w:t>2.40 GHz以上のプロセッサ推奨</w:t>
      </w:r>
    </w:p>
    <w:p w14:paraId="3B318F19" w14:textId="77777777" w:rsidR="00BC1C74" w:rsidRPr="001C2F2D" w:rsidRDefault="000E191A" w:rsidP="001F2DD6">
      <w:pPr>
        <w:numPr>
          <w:ilvl w:val="0"/>
          <w:numId w:val="15"/>
        </w:numPr>
        <w:spacing w:beforeLines="50" w:before="120" w:line="300" w:lineRule="exact"/>
        <w:ind w:leftChars="354" w:left="992" w:hanging="284"/>
        <w:rPr>
          <w:rFonts w:ascii="Meiryo UI" w:eastAsia="Meiryo UI" w:hAnsi="Meiryo UI"/>
          <w:lang w:eastAsia="ja-JP"/>
        </w:rPr>
      </w:pPr>
      <w:r w:rsidRPr="001C2F2D">
        <w:rPr>
          <w:rFonts w:ascii="Meiryo UI" w:eastAsia="Meiryo UI" w:hAnsi="Meiryo UI" w:hint="eastAsia"/>
          <w:lang w:eastAsia="ja-JP"/>
        </w:rPr>
        <w:t>メモリ</w:t>
      </w:r>
      <w:r w:rsidR="001C2F2D" w:rsidRPr="001C2F2D">
        <w:rPr>
          <w:rFonts w:ascii="Meiryo UI" w:eastAsia="Meiryo UI" w:hAnsi="Meiryo UI"/>
          <w:lang w:eastAsia="ja-JP"/>
        </w:rPr>
        <w:br/>
      </w:r>
      <w:r w:rsidRPr="001C2F2D">
        <w:rPr>
          <w:rFonts w:ascii="Meiryo UI" w:eastAsia="Meiryo UI" w:hAnsi="Meiryo UI"/>
          <w:lang w:eastAsia="ja-JP"/>
        </w:rPr>
        <w:t xml:space="preserve">8GB </w:t>
      </w:r>
      <w:r w:rsidRPr="001C2F2D">
        <w:rPr>
          <w:rFonts w:ascii="Meiryo UI" w:eastAsia="Meiryo UI" w:hAnsi="Meiryo UI" w:hint="eastAsia"/>
          <w:lang w:eastAsia="ja-JP"/>
        </w:rPr>
        <w:t>以上推奨</w:t>
      </w:r>
    </w:p>
    <w:p w14:paraId="774B900A" w14:textId="77777777" w:rsidR="00BC1C74" w:rsidRPr="001C2F2D" w:rsidRDefault="000E191A" w:rsidP="001F2DD6">
      <w:pPr>
        <w:numPr>
          <w:ilvl w:val="0"/>
          <w:numId w:val="15"/>
        </w:numPr>
        <w:spacing w:beforeLines="50" w:before="120" w:line="300" w:lineRule="exact"/>
        <w:ind w:left="993" w:hanging="284"/>
        <w:rPr>
          <w:rFonts w:ascii="Meiryo UI" w:eastAsia="Meiryo UI" w:hAnsi="Meiryo UI"/>
          <w:lang w:eastAsia="ja-JP"/>
        </w:rPr>
      </w:pPr>
      <w:r w:rsidRPr="001C2F2D">
        <w:rPr>
          <w:rFonts w:ascii="Meiryo UI" w:eastAsia="Meiryo UI" w:hAnsi="Meiryo UI" w:hint="eastAsia"/>
          <w:lang w:eastAsia="ja-JP"/>
        </w:rPr>
        <w:t>ＨＤＤ</w:t>
      </w:r>
      <w:r w:rsidR="001C2F2D" w:rsidRPr="001C2F2D">
        <w:rPr>
          <w:rFonts w:ascii="Meiryo UI" w:eastAsia="Meiryo UI" w:hAnsi="Meiryo UI"/>
          <w:lang w:eastAsia="ja-JP"/>
        </w:rPr>
        <w:br/>
      </w:r>
      <w:r w:rsidRPr="001C2F2D">
        <w:rPr>
          <w:rFonts w:ascii="Meiryo UI" w:eastAsia="Meiryo UI" w:hAnsi="Meiryo UI"/>
          <w:lang w:eastAsia="ja-JP"/>
        </w:rPr>
        <w:t>1GB以上の空き容量推奨</w:t>
      </w:r>
    </w:p>
    <w:p w14:paraId="28E1C74C" w14:textId="77777777" w:rsidR="00BC1C74" w:rsidRPr="001C2F2D" w:rsidRDefault="000E191A" w:rsidP="001F2DD6">
      <w:pPr>
        <w:numPr>
          <w:ilvl w:val="0"/>
          <w:numId w:val="15"/>
        </w:numPr>
        <w:spacing w:beforeLines="50" w:before="120" w:line="300" w:lineRule="exact"/>
        <w:ind w:left="993" w:hanging="284"/>
        <w:rPr>
          <w:rFonts w:ascii="Meiryo UI" w:eastAsia="Meiryo UI" w:hAnsi="Meiryo UI"/>
          <w:lang w:eastAsia="ja-JP"/>
        </w:rPr>
      </w:pPr>
      <w:r w:rsidRPr="001C2F2D">
        <w:rPr>
          <w:rFonts w:ascii="Meiryo UI" w:eastAsia="Meiryo UI" w:hAnsi="Meiryo UI" w:hint="eastAsia"/>
          <w:lang w:eastAsia="ja-JP"/>
        </w:rPr>
        <w:t>ディスプレイ</w:t>
      </w:r>
      <w:r w:rsidR="001C2F2D" w:rsidRPr="001C2F2D">
        <w:rPr>
          <w:rFonts w:ascii="Meiryo UI" w:eastAsia="Meiryo UI" w:hAnsi="Meiryo UI"/>
          <w:lang w:eastAsia="ja-JP"/>
        </w:rPr>
        <w:br/>
      </w:r>
      <w:r w:rsidRPr="001C2F2D">
        <w:rPr>
          <w:rFonts w:ascii="Meiryo UI" w:eastAsia="Meiryo UI" w:hAnsi="Meiryo UI" w:hint="eastAsia"/>
          <w:lang w:eastAsia="ja-JP"/>
        </w:rPr>
        <w:t>解像度</w:t>
      </w:r>
      <w:r w:rsidRPr="001C2F2D">
        <w:rPr>
          <w:rFonts w:ascii="Meiryo UI" w:eastAsia="Meiryo UI" w:hAnsi="Meiryo UI"/>
          <w:lang w:eastAsia="ja-JP"/>
        </w:rPr>
        <w:t>1920×1080</w:t>
      </w:r>
      <w:r w:rsidR="00FE36DE" w:rsidRPr="001C2F2D">
        <w:rPr>
          <w:rFonts w:ascii="Meiryo UI" w:eastAsia="Meiryo UI" w:hAnsi="Meiryo UI" w:hint="eastAsia"/>
          <w:lang w:eastAsia="ja-JP"/>
        </w:rPr>
        <w:t xml:space="preserve">  </w:t>
      </w:r>
      <w:r w:rsidRPr="001C2F2D">
        <w:rPr>
          <w:rFonts w:ascii="Meiryo UI" w:eastAsia="Meiryo UI" w:hAnsi="Meiryo UI" w:hint="eastAsia"/>
          <w:lang w:eastAsia="ja-JP"/>
        </w:rPr>
        <w:t>※拡大縮小率：</w:t>
      </w:r>
      <w:r w:rsidRPr="001C2F2D">
        <w:rPr>
          <w:rFonts w:ascii="Meiryo UI" w:eastAsia="Meiryo UI" w:hAnsi="Meiryo UI"/>
          <w:lang w:eastAsia="ja-JP"/>
        </w:rPr>
        <w:t>100%</w:t>
      </w:r>
    </w:p>
    <w:p w14:paraId="78A7653B" w14:textId="77777777" w:rsidR="00BC1C74" w:rsidRDefault="00BC1C74" w:rsidP="00BC1C74">
      <w:pPr>
        <w:rPr>
          <w:lang w:eastAsia="ja-JP"/>
        </w:rPr>
      </w:pPr>
    </w:p>
    <w:p w14:paraId="48E3723B" w14:textId="49A478AD" w:rsidR="00427A29" w:rsidRDefault="00427A29">
      <w:pPr>
        <w:widowControl/>
        <w:spacing w:line="240" w:lineRule="auto"/>
        <w:rPr>
          <w:lang w:eastAsia="ja-JP"/>
        </w:rPr>
      </w:pPr>
      <w:r>
        <w:rPr>
          <w:lang w:eastAsia="ja-JP"/>
        </w:rPr>
        <w:br w:type="page"/>
      </w:r>
    </w:p>
    <w:p w14:paraId="45B65326" w14:textId="77777777" w:rsidR="003E40F4" w:rsidRDefault="003E40F4">
      <w:pPr>
        <w:widowControl/>
        <w:spacing w:line="240" w:lineRule="auto"/>
        <w:rPr>
          <w:lang w:eastAsia="ja-JP"/>
        </w:rPr>
      </w:pPr>
    </w:p>
    <w:p w14:paraId="72D40B77" w14:textId="4933892F" w:rsidR="00BC1C74" w:rsidRPr="00B55924" w:rsidRDefault="00BC1C74" w:rsidP="00BC1C74">
      <w:pPr>
        <w:pStyle w:val="10"/>
        <w:ind w:left="427" w:hanging="427"/>
        <w:rPr>
          <w:sz w:val="36"/>
          <w:szCs w:val="36"/>
          <w:lang w:eastAsia="ja-JP"/>
        </w:rPr>
      </w:pPr>
      <w:bookmarkStart w:id="59" w:name="_Toc41125279"/>
      <w:bookmarkStart w:id="60" w:name="_Toc41316919"/>
      <w:r w:rsidRPr="00B55924">
        <w:rPr>
          <w:rFonts w:hint="eastAsia"/>
          <w:sz w:val="36"/>
          <w:szCs w:val="36"/>
          <w:lang w:eastAsia="ja-JP"/>
        </w:rPr>
        <w:t>モジュール</w:t>
      </w:r>
      <w:r w:rsidR="00384459" w:rsidRPr="00B55924">
        <w:rPr>
          <w:rFonts w:hint="eastAsia"/>
          <w:sz w:val="36"/>
          <w:szCs w:val="36"/>
          <w:lang w:eastAsia="ja-JP"/>
        </w:rPr>
        <w:t>構成</w:t>
      </w:r>
      <w:bookmarkEnd w:id="59"/>
      <w:bookmarkEnd w:id="60"/>
    </w:p>
    <w:p w14:paraId="41F9009C" w14:textId="4FDA28E2" w:rsidR="00D55FCD" w:rsidRDefault="00D61F14" w:rsidP="00D55FCD">
      <w:pPr>
        <w:ind w:firstLineChars="98" w:firstLine="196"/>
        <w:rPr>
          <w:rFonts w:ascii="Meiryo UI" w:eastAsia="Meiryo UI" w:hAnsi="Meiryo UI"/>
          <w:lang w:eastAsia="ja-JP"/>
        </w:rPr>
      </w:pPr>
      <w:proofErr w:type="spellStart"/>
      <w:r>
        <w:rPr>
          <w:rFonts w:ascii="Meiryo UI" w:eastAsia="Meiryo UI" w:hAnsi="Meiryo UI" w:hint="eastAsia"/>
          <w:lang w:eastAsia="ja-JP"/>
        </w:rPr>
        <w:t>RFEditor</w:t>
      </w:r>
      <w:proofErr w:type="spellEnd"/>
      <w:r>
        <w:rPr>
          <w:rFonts w:ascii="Meiryo UI" w:eastAsia="Meiryo UI" w:hAnsi="Meiryo UI" w:hint="eastAsia"/>
          <w:lang w:eastAsia="ja-JP"/>
        </w:rPr>
        <w:t>、</w:t>
      </w:r>
      <w:proofErr w:type="spellStart"/>
      <w:r>
        <w:rPr>
          <w:rFonts w:ascii="Meiryo UI" w:eastAsia="Meiryo UI" w:hAnsi="Meiryo UI" w:hint="eastAsia"/>
          <w:lang w:eastAsia="ja-JP"/>
        </w:rPr>
        <w:t>STEngine</w:t>
      </w:r>
      <w:proofErr w:type="spellEnd"/>
      <w:r>
        <w:rPr>
          <w:rFonts w:ascii="Meiryo UI" w:eastAsia="Meiryo UI" w:hAnsi="Meiryo UI" w:hint="eastAsia"/>
          <w:lang w:eastAsia="ja-JP"/>
        </w:rPr>
        <w:t>、</w:t>
      </w:r>
      <w:proofErr w:type="spellStart"/>
      <w:r w:rsidR="00427A29">
        <w:rPr>
          <w:rFonts w:ascii="Meiryo UI" w:eastAsia="Meiryo UI" w:hAnsi="Meiryo UI" w:hint="eastAsia"/>
          <w:lang w:eastAsia="ja-JP"/>
        </w:rPr>
        <w:t>RFManager</w:t>
      </w:r>
      <w:proofErr w:type="spellEnd"/>
      <w:r w:rsidR="00427A29">
        <w:rPr>
          <w:rFonts w:ascii="Meiryo UI" w:eastAsia="Meiryo UI" w:hAnsi="Meiryo UI" w:hint="eastAsia"/>
          <w:lang w:eastAsia="ja-JP"/>
        </w:rPr>
        <w:t>全体のモジュール構成を以下に記載する。</w:t>
      </w:r>
    </w:p>
    <w:p w14:paraId="7F5F560A" w14:textId="5268A13D" w:rsidR="00427A29" w:rsidRDefault="00427A29" w:rsidP="00427A29">
      <w:pPr>
        <w:rPr>
          <w:rFonts w:ascii="Meiryo UI" w:eastAsia="Meiryo UI" w:hAnsi="Meiryo UI"/>
          <w:lang w:eastAsia="ja-JP"/>
        </w:rPr>
      </w:pPr>
      <w:r>
        <w:rPr>
          <w:rFonts w:ascii="Meiryo UI" w:eastAsia="Meiryo UI" w:hAnsi="Meiryo UI" w:hint="eastAsia"/>
          <w:lang w:eastAsia="ja-JP"/>
        </w:rPr>
        <w:t>【モジュール概念図】</w:t>
      </w:r>
    </w:p>
    <w:p w14:paraId="122A3FA5" w14:textId="199EA0CA" w:rsidR="00427A29" w:rsidRDefault="00427A29" w:rsidP="009F30FF">
      <w:pPr>
        <w:rPr>
          <w:rFonts w:ascii="Meiryo UI" w:eastAsia="Meiryo UI" w:hAnsi="Meiryo UI"/>
          <w:lang w:eastAsia="ja-JP"/>
        </w:rPr>
      </w:pPr>
      <w:r>
        <w:rPr>
          <w:rFonts w:ascii="Meiryo UI" w:eastAsia="Meiryo UI" w:hAnsi="Meiryo UI" w:cs="Century" w:hint="eastAsia"/>
          <w:noProof/>
          <w:sz w:val="18"/>
          <w:szCs w:val="18"/>
          <w:lang w:eastAsia="ja-JP"/>
        </w:rPr>
        <mc:AlternateContent>
          <mc:Choice Requires="wps">
            <w:drawing>
              <wp:anchor distT="0" distB="0" distL="114300" distR="114300" simplePos="0" relativeHeight="251443712" behindDoc="0" locked="0" layoutInCell="1" allowOverlap="1" wp14:anchorId="37597738" wp14:editId="2FE4F582">
                <wp:simplePos x="0" y="0"/>
                <wp:positionH relativeFrom="column">
                  <wp:posOffset>1133475</wp:posOffset>
                </wp:positionH>
                <wp:positionV relativeFrom="paragraph">
                  <wp:posOffset>694055</wp:posOffset>
                </wp:positionV>
                <wp:extent cx="3429000" cy="952500"/>
                <wp:effectExtent l="95250" t="57150" r="57150" b="114300"/>
                <wp:wrapNone/>
                <wp:docPr id="320" name="楕円 320"/>
                <wp:cNvGraphicFramePr/>
                <a:graphic xmlns:a="http://schemas.openxmlformats.org/drawingml/2006/main">
                  <a:graphicData uri="http://schemas.microsoft.com/office/word/2010/wordprocessingShape">
                    <wps:wsp>
                      <wps:cNvSpPr/>
                      <wps:spPr>
                        <a:xfrm>
                          <a:off x="0" y="0"/>
                          <a:ext cx="3429000" cy="95250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482F9A1D" w14:textId="2543077C" w:rsidR="00823440" w:rsidRPr="00427A29" w:rsidRDefault="00823440" w:rsidP="00427A29">
                            <w:pPr>
                              <w:jc w:val="right"/>
                              <w:rPr>
                                <w:b/>
                                <w:bCs/>
                              </w:rPr>
                            </w:pPr>
                            <w:proofErr w:type="spellStart"/>
                            <w:r>
                              <w:rPr>
                                <w:b/>
                                <w:bCs/>
                                <w:sz w:val="24"/>
                                <w:szCs w:val="24"/>
                                <w:lang w:eastAsia="ja-JP"/>
                              </w:rPr>
                              <w:t>RFManager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97738" id="楕円 320" o:spid="_x0000_s1035" style="position:absolute;margin-left:89.25pt;margin-top:54.65pt;width:270pt;height:75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" fillcolor="#506329 [1638]" stroked="f">
                <v:fill color2="#93b64c [3014]" rotate="t" angle="180" colors="0 #769535;52429f #9bc348;1 #9cc746" focus="100%" type="gradient">
                  <o:fill v:ext="view" type="gradientUnscaled"/>
                </v:fill>
                <v:shadow on="t" color="black" opacity="22937f" origin=",.5" offset="0,.63889mm"/>
                <v:textbox>
                  <w:txbxContent>
                    <w:p w14:paraId="482F9A1D" w14:textId="2543077C" w:rsidR="00823440" w:rsidRPr="00427A29" w:rsidRDefault="00823440" w:rsidP="00427A29">
                      <w:pPr>
                        <w:jc w:val="right"/>
                        <w:rPr>
                          <w:b/>
                          <w:bCs/>
                        </w:rPr>
                      </w:pPr>
                      <w:proofErr w:type="spellStart"/>
                      <w:r>
                        <w:rPr>
                          <w:b/>
                          <w:bCs/>
                          <w:sz w:val="24"/>
                          <w:szCs w:val="24"/>
                          <w:lang w:eastAsia="ja-JP"/>
                        </w:rPr>
                        <w:t>RFManager</w:t>
                      </w:r>
                      <w:proofErr w:type="spellEnd"/>
                    </w:p>
                  </w:txbxContent>
                </v:textbox>
              </v:oval>
            </w:pict>
          </mc:Fallback>
        </mc:AlternateContent>
      </w:r>
      <w:r>
        <w:rPr>
          <w:rFonts w:ascii="Meiryo UI" w:eastAsia="Meiryo UI" w:hAnsi="Meiryo UI" w:cs="Century" w:hint="eastAsia"/>
          <w:noProof/>
          <w:sz w:val="18"/>
          <w:szCs w:val="18"/>
          <w:lang w:eastAsia="ja-JP"/>
        </w:rPr>
        <mc:AlternateContent>
          <mc:Choice Requires="wps">
            <w:drawing>
              <wp:anchor distT="0" distB="0" distL="114300" distR="114300" simplePos="0" relativeHeight="251389440" behindDoc="0" locked="0" layoutInCell="1" allowOverlap="1" wp14:anchorId="1CEDF502" wp14:editId="0CC6562F">
                <wp:simplePos x="0" y="0"/>
                <wp:positionH relativeFrom="column">
                  <wp:posOffset>914400</wp:posOffset>
                </wp:positionH>
                <wp:positionV relativeFrom="paragraph">
                  <wp:posOffset>142240</wp:posOffset>
                </wp:positionV>
                <wp:extent cx="2162175" cy="1504950"/>
                <wp:effectExtent l="76200" t="38100" r="85725" b="114300"/>
                <wp:wrapNone/>
                <wp:docPr id="319" name="楕円 319"/>
                <wp:cNvGraphicFramePr/>
                <a:graphic xmlns:a="http://schemas.openxmlformats.org/drawingml/2006/main">
                  <a:graphicData uri="http://schemas.microsoft.com/office/word/2010/wordprocessingShape">
                    <wps:wsp>
                      <wps:cNvSpPr/>
                      <wps:spPr>
                        <a:xfrm>
                          <a:off x="0" y="0"/>
                          <a:ext cx="2162175" cy="1504950"/>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4F4BC2AB" w14:textId="3C7BD07D" w:rsidR="00823440" w:rsidRPr="00427A29" w:rsidRDefault="00823440" w:rsidP="00427A29">
                            <w:pPr>
                              <w:jc w:val="center"/>
                              <w:rPr>
                                <w:b/>
                                <w:bCs/>
                              </w:rPr>
                            </w:pPr>
                            <w:proofErr w:type="spellStart"/>
                            <w:r>
                              <w:rPr>
                                <w:b/>
                                <w:bCs/>
                                <w:sz w:val="24"/>
                                <w:szCs w:val="24"/>
                                <w:lang w:eastAsia="ja-JP"/>
                              </w:rPr>
                              <w:t>RFEditor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DF502" id="楕円 319" o:spid="_x0000_s1036" style="position:absolute;margin-left:1in;margin-top:11.2pt;width:170.25pt;height:118.5pt;z-index:2513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" fillcolor="#254163 [1636]" stroked="f">
                <v:fill color2="#4477b6 [3012]" rotate="t" angle="180" colors="0 #2c5d98;52429f #3c7bc7;1 #3a7ccb" focus="100%" type="gradient">
                  <o:fill v:ext="view" type="gradientUnscaled"/>
                </v:fill>
                <v:shadow on="t" color="black" opacity="22937f" origin=",.5" offset="0,.63889mm"/>
                <v:textbox>
                  <w:txbxContent>
                    <w:p w14:paraId="4F4BC2AB" w14:textId="3C7BD07D" w:rsidR="00823440" w:rsidRPr="00427A29" w:rsidRDefault="00823440" w:rsidP="00427A29">
                      <w:pPr>
                        <w:jc w:val="center"/>
                        <w:rPr>
                          <w:b/>
                          <w:bCs/>
                        </w:rPr>
                      </w:pPr>
                      <w:proofErr w:type="spellStart"/>
                      <w:r>
                        <w:rPr>
                          <w:b/>
                          <w:bCs/>
                          <w:sz w:val="24"/>
                          <w:szCs w:val="24"/>
                          <w:lang w:eastAsia="ja-JP"/>
                        </w:rPr>
                        <w:t>RFEditor</w:t>
                      </w:r>
                      <w:proofErr w:type="spellEnd"/>
                    </w:p>
                  </w:txbxContent>
                </v:textbox>
              </v:oval>
            </w:pict>
          </mc:Fallback>
        </mc:AlternateContent>
      </w:r>
      <w:r>
        <w:rPr>
          <w:rFonts w:ascii="Meiryo UI" w:eastAsia="Meiryo UI" w:hAnsi="Meiryo UI" w:cs="Century" w:hint="eastAsia"/>
          <w:noProof/>
          <w:sz w:val="18"/>
          <w:szCs w:val="18"/>
          <w:lang w:eastAsia="ja-JP"/>
        </w:rPr>
        <mc:AlternateContent>
          <mc:Choice Requires="wps">
            <w:drawing>
              <wp:anchor distT="0" distB="0" distL="114300" distR="114300" simplePos="0" relativeHeight="252061184" behindDoc="0" locked="0" layoutInCell="1" allowOverlap="1" wp14:anchorId="29AE4C6F" wp14:editId="587B49AD">
                <wp:simplePos x="0" y="0"/>
                <wp:positionH relativeFrom="column">
                  <wp:posOffset>1295400</wp:posOffset>
                </wp:positionH>
                <wp:positionV relativeFrom="paragraph">
                  <wp:posOffset>827405</wp:posOffset>
                </wp:positionV>
                <wp:extent cx="1485900" cy="666750"/>
                <wp:effectExtent l="95250" t="38100" r="76200" b="114300"/>
                <wp:wrapNone/>
                <wp:docPr id="318" name="楕円 318"/>
                <wp:cNvGraphicFramePr/>
                <a:graphic xmlns:a="http://schemas.openxmlformats.org/drawingml/2006/main">
                  <a:graphicData uri="http://schemas.microsoft.com/office/word/2010/wordprocessingShape">
                    <wps:wsp>
                      <wps:cNvSpPr/>
                      <wps:spPr>
                        <a:xfrm>
                          <a:off x="0" y="0"/>
                          <a:ext cx="1485900" cy="66675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355BE2DC" w14:textId="4D25D746" w:rsidR="00823440" w:rsidRPr="00427A29" w:rsidRDefault="00823440" w:rsidP="00427A29">
                            <w:pPr>
                              <w:jc w:val="center"/>
                              <w:rPr>
                                <w:b/>
                                <w:bCs/>
                              </w:rPr>
                            </w:pPr>
                            <w:proofErr w:type="spellStart"/>
                            <w:r w:rsidRPr="00427A29">
                              <w:rPr>
                                <w:b/>
                                <w:bCs/>
                                <w:sz w:val="24"/>
                                <w:szCs w:val="24"/>
                                <w:lang w:eastAsia="ja-JP"/>
                              </w:rPr>
                              <w:t>SREngine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4C6F" id="楕円 318" o:spid="_x0000_s1037" style="position:absolute;margin-left:102pt;margin-top:65.15pt;width:117pt;height:52.5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" fillcolor="#652523 [1637]" stroked="f">
                <v:fill color2="#ba4442 [3013]" rotate="t" angle="180" colors="0 #9b2d2a;52429f #cb3d3a;1 #ce3b37" focus="100%" type="gradient">
                  <o:fill v:ext="view" type="gradientUnscaled"/>
                </v:fill>
                <v:shadow on="t" color="black" opacity="22937f" origin=",.5" offset="0,.63889mm"/>
                <v:textbox>
                  <w:txbxContent>
                    <w:p w14:paraId="355BE2DC" w14:textId="4D25D746" w:rsidR="00823440" w:rsidRPr="00427A29" w:rsidRDefault="00823440" w:rsidP="00427A29">
                      <w:pPr>
                        <w:jc w:val="center"/>
                        <w:rPr>
                          <w:b/>
                          <w:bCs/>
                        </w:rPr>
                      </w:pPr>
                      <w:proofErr w:type="spellStart"/>
                      <w:r w:rsidRPr="00427A29">
                        <w:rPr>
                          <w:b/>
                          <w:bCs/>
                          <w:sz w:val="24"/>
                          <w:szCs w:val="24"/>
                          <w:lang w:eastAsia="ja-JP"/>
                        </w:rPr>
                        <w:t>SREngine</w:t>
                      </w:r>
                      <w:proofErr w:type="spellEnd"/>
                    </w:p>
                  </w:txbxContent>
                </v:textbox>
              </v:oval>
            </w:pict>
          </mc:Fallback>
        </mc:AlternateContent>
      </w:r>
    </w:p>
    <w:p w14:paraId="7E0742B5" w14:textId="324D4B7A" w:rsidR="00427A29" w:rsidRDefault="00427A29" w:rsidP="009F30FF">
      <w:pPr>
        <w:rPr>
          <w:rFonts w:ascii="Meiryo UI" w:eastAsia="Meiryo UI" w:hAnsi="Meiryo UI"/>
          <w:lang w:eastAsia="ja-JP"/>
        </w:rPr>
      </w:pPr>
    </w:p>
    <w:p w14:paraId="7A41A3F5" w14:textId="1D3EF3E2" w:rsidR="00427A29" w:rsidRDefault="00427A29" w:rsidP="009F30FF">
      <w:pPr>
        <w:rPr>
          <w:rFonts w:ascii="Meiryo UI" w:eastAsia="Meiryo UI" w:hAnsi="Meiryo UI"/>
          <w:lang w:eastAsia="ja-JP"/>
        </w:rPr>
      </w:pPr>
    </w:p>
    <w:p w14:paraId="6951657D" w14:textId="77777777" w:rsidR="00427A29" w:rsidRDefault="00427A29" w:rsidP="009F30FF">
      <w:pPr>
        <w:rPr>
          <w:rFonts w:ascii="Meiryo UI" w:eastAsia="Meiryo UI" w:hAnsi="Meiryo UI"/>
          <w:lang w:eastAsia="ja-JP"/>
        </w:rPr>
      </w:pPr>
    </w:p>
    <w:p w14:paraId="49DBEEC6" w14:textId="1511ABD6" w:rsidR="00427A29" w:rsidRDefault="00427A29" w:rsidP="009F30FF">
      <w:pPr>
        <w:rPr>
          <w:rFonts w:ascii="Meiryo UI" w:eastAsia="Meiryo UI" w:hAnsi="Meiryo UI"/>
          <w:lang w:eastAsia="ja-JP"/>
        </w:rPr>
      </w:pPr>
    </w:p>
    <w:p w14:paraId="3906377F" w14:textId="56782189" w:rsidR="00427A29" w:rsidRDefault="00427A29" w:rsidP="009F30FF">
      <w:pPr>
        <w:rPr>
          <w:rFonts w:ascii="Meiryo UI" w:eastAsia="Meiryo UI" w:hAnsi="Meiryo UI"/>
          <w:lang w:eastAsia="ja-JP"/>
        </w:rPr>
      </w:pPr>
    </w:p>
    <w:p w14:paraId="152DC591" w14:textId="6A7FF98D" w:rsidR="00427A29" w:rsidRDefault="00427A29" w:rsidP="009F30FF">
      <w:pPr>
        <w:rPr>
          <w:rFonts w:ascii="Meiryo UI" w:eastAsia="Meiryo UI" w:hAnsi="Meiryo UI"/>
          <w:lang w:eastAsia="ja-JP"/>
        </w:rPr>
      </w:pPr>
    </w:p>
    <w:p w14:paraId="7A4081B7" w14:textId="77777777" w:rsidR="00427A29" w:rsidRDefault="00427A29" w:rsidP="009F30FF">
      <w:pPr>
        <w:rPr>
          <w:rFonts w:ascii="Meiryo UI" w:eastAsia="Meiryo UI" w:hAnsi="Meiryo UI"/>
          <w:lang w:eastAsia="ja-JP"/>
        </w:rPr>
      </w:pPr>
    </w:p>
    <w:p w14:paraId="5250A0E0" w14:textId="4ADEEAE7" w:rsidR="00427A29" w:rsidRDefault="00427A29" w:rsidP="009F30FF">
      <w:pPr>
        <w:rPr>
          <w:rFonts w:ascii="Meiryo UI" w:eastAsia="Meiryo UI" w:hAnsi="Meiryo UI"/>
          <w:lang w:eastAsia="ja-JP"/>
        </w:rPr>
      </w:pPr>
    </w:p>
    <w:p w14:paraId="527920C8" w14:textId="77777777" w:rsidR="00427A29" w:rsidRDefault="00427A29" w:rsidP="00427A29">
      <w:pPr>
        <w:rPr>
          <w:rFonts w:ascii="Meiryo UI" w:eastAsia="Meiryo UI" w:hAnsi="Meiryo UI"/>
          <w:lang w:eastAsia="ja-JP"/>
        </w:rPr>
      </w:pPr>
      <w:r>
        <w:rPr>
          <w:rFonts w:ascii="Meiryo UI" w:eastAsia="Meiryo UI" w:hAnsi="Meiryo UI" w:hint="eastAsia"/>
          <w:lang w:eastAsia="ja-JP"/>
        </w:rPr>
        <w:t>【モジュール構成図】以下に主要モジュールとその関係性を記載する。</w:t>
      </w:r>
    </w:p>
    <w:p w14:paraId="6579E271" w14:textId="38E208FC" w:rsidR="00427A29" w:rsidRDefault="00427A29">
      <w:pPr>
        <w:widowControl/>
        <w:spacing w:line="240" w:lineRule="auto"/>
        <w:rPr>
          <w:rFonts w:ascii="Meiryo UI" w:eastAsia="Meiryo UI" w:hAnsi="Meiryo UI"/>
          <w:lang w:eastAsia="ja-JP"/>
        </w:rPr>
      </w:pPr>
      <w:r>
        <w:rPr>
          <w:rFonts w:ascii="Meiryo UI" w:eastAsia="Meiryo UI" w:hAnsi="Meiryo UI"/>
          <w:lang w:eastAsia="ja-JP"/>
        </w:rPr>
        <w:br w:type="page"/>
      </w:r>
    </w:p>
    <w:p w14:paraId="527F8622" w14:textId="77777777" w:rsidR="00427A29" w:rsidRDefault="00427A29" w:rsidP="00427A29">
      <w:pPr>
        <w:rPr>
          <w:rFonts w:ascii="Meiryo UI" w:eastAsia="Meiryo UI" w:hAnsi="Meiryo UI"/>
          <w:lang w:eastAsia="ja-JP"/>
        </w:rPr>
      </w:pPr>
    </w:p>
    <w:p w14:paraId="5DBD0E7F" w14:textId="5E619852" w:rsidR="00427A29" w:rsidRPr="00B55924" w:rsidRDefault="00427A29" w:rsidP="00427A29">
      <w:pPr>
        <w:pStyle w:val="10"/>
        <w:ind w:left="427" w:hanging="427"/>
        <w:rPr>
          <w:sz w:val="36"/>
          <w:szCs w:val="36"/>
          <w:lang w:eastAsia="ja-JP"/>
        </w:rPr>
      </w:pPr>
      <w:bookmarkStart w:id="61" w:name="_Toc41316920"/>
      <w:r>
        <w:rPr>
          <w:rFonts w:hint="eastAsia"/>
          <w:sz w:val="36"/>
          <w:szCs w:val="36"/>
          <w:lang w:eastAsia="ja-JP"/>
        </w:rPr>
        <w:t>ロボファクトリエディタ（</w:t>
      </w:r>
      <w:proofErr w:type="spellStart"/>
      <w:r>
        <w:rPr>
          <w:rFonts w:hint="eastAsia"/>
          <w:sz w:val="36"/>
          <w:szCs w:val="36"/>
          <w:lang w:eastAsia="ja-JP"/>
        </w:rPr>
        <w:t>RFEditor</w:t>
      </w:r>
      <w:proofErr w:type="spellEnd"/>
      <w:r>
        <w:rPr>
          <w:rFonts w:hint="eastAsia"/>
          <w:sz w:val="36"/>
          <w:szCs w:val="36"/>
          <w:lang w:eastAsia="ja-JP"/>
        </w:rPr>
        <w:t>）</w:t>
      </w:r>
      <w:bookmarkEnd w:id="61"/>
    </w:p>
    <w:p w14:paraId="28CF8465" w14:textId="0149B759" w:rsidR="00427A29" w:rsidRDefault="00427A29" w:rsidP="00427A29">
      <w:pPr>
        <w:rPr>
          <w:rFonts w:ascii="Meiryo UI" w:eastAsia="Meiryo UI" w:hAnsi="Meiryo UI"/>
          <w:lang w:eastAsia="ja-JP"/>
        </w:rPr>
      </w:pPr>
    </w:p>
    <w:p w14:paraId="117970D6" w14:textId="77777777" w:rsidR="00C843B7" w:rsidRDefault="00C843B7" w:rsidP="00B92B4B">
      <w:pPr>
        <w:pStyle w:val="20"/>
      </w:pPr>
      <w:bookmarkStart w:id="62" w:name="_Toc38014621"/>
      <w:bookmarkStart w:id="63" w:name="_Toc38545017"/>
      <w:bookmarkStart w:id="64" w:name="_Toc38575051"/>
      <w:bookmarkStart w:id="65" w:name="_Toc38996077"/>
      <w:bookmarkStart w:id="66" w:name="_Toc39045421"/>
      <w:bookmarkStart w:id="67" w:name="_Toc39045732"/>
      <w:bookmarkStart w:id="68" w:name="_Toc39045851"/>
      <w:bookmarkStart w:id="69" w:name="_Toc39494537"/>
      <w:bookmarkStart w:id="70" w:name="_Toc39494756"/>
      <w:bookmarkStart w:id="71" w:name="_Toc39495015"/>
      <w:bookmarkStart w:id="72" w:name="_Toc40101453"/>
      <w:bookmarkStart w:id="73" w:name="_Toc40101597"/>
      <w:bookmarkStart w:id="74" w:name="_Toc40101689"/>
      <w:bookmarkStart w:id="75" w:name="_Toc40693770"/>
      <w:bookmarkStart w:id="76" w:name="_Toc40707735"/>
      <w:bookmarkStart w:id="77" w:name="_Toc40818861"/>
      <w:bookmarkStart w:id="78" w:name="_Toc40819957"/>
      <w:bookmarkStart w:id="79" w:name="_Toc41108717"/>
      <w:bookmarkStart w:id="80" w:name="_Toc39045422"/>
      <w:bookmarkStart w:id="81" w:name="_Toc39045733"/>
      <w:bookmarkStart w:id="82" w:name="_Toc39045852"/>
      <w:bookmarkStart w:id="83" w:name="_Toc39494538"/>
      <w:bookmarkStart w:id="84" w:name="_Toc39494757"/>
      <w:bookmarkStart w:id="85" w:name="_Toc39495016"/>
      <w:bookmarkStart w:id="86" w:name="_Toc40101454"/>
      <w:bookmarkStart w:id="87" w:name="_Toc40101598"/>
      <w:bookmarkStart w:id="88" w:name="_Toc40101690"/>
      <w:bookmarkStart w:id="89" w:name="_Toc40693771"/>
      <w:bookmarkStart w:id="90" w:name="_Toc40707736"/>
      <w:bookmarkStart w:id="91" w:name="_Toc40818862"/>
      <w:bookmarkStart w:id="92" w:name="_Toc40819958"/>
      <w:bookmarkStart w:id="93" w:name="_Toc41108718"/>
      <w:bookmarkStart w:id="94" w:name="_Toc39045423"/>
      <w:bookmarkStart w:id="95" w:name="_Toc39045734"/>
      <w:bookmarkStart w:id="96" w:name="_Toc39045853"/>
      <w:bookmarkStart w:id="97" w:name="_Toc39494539"/>
      <w:bookmarkStart w:id="98" w:name="_Toc39494758"/>
      <w:bookmarkStart w:id="99" w:name="_Toc39495017"/>
      <w:bookmarkStart w:id="100" w:name="_Toc40101455"/>
      <w:bookmarkStart w:id="101" w:name="_Toc40101599"/>
      <w:bookmarkStart w:id="102" w:name="_Toc40101691"/>
      <w:bookmarkStart w:id="103" w:name="_Toc40693772"/>
      <w:bookmarkStart w:id="104" w:name="_Toc40707737"/>
      <w:bookmarkStart w:id="105" w:name="_Toc40818863"/>
      <w:bookmarkStart w:id="106" w:name="_Toc40819959"/>
      <w:bookmarkStart w:id="107" w:name="_Toc41108719"/>
      <w:bookmarkStart w:id="108" w:name="_Toc41125289"/>
      <w:bookmarkStart w:id="109" w:name="_Toc4131692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B92B4B">
        <w:rPr>
          <w:rFonts w:hint="eastAsia"/>
        </w:rPr>
        <w:t>起動</w:t>
      </w:r>
      <w:r w:rsidR="00600C7F" w:rsidRPr="00B92B4B">
        <w:rPr>
          <w:rFonts w:hint="eastAsia"/>
        </w:rPr>
        <w:t>／終了</w:t>
      </w:r>
      <w:bookmarkEnd w:id="108"/>
      <w:bookmarkEnd w:id="109"/>
    </w:p>
    <w:p w14:paraId="09CC0EC0" w14:textId="3415BAF2" w:rsidR="002F1F99" w:rsidRDefault="002F1F99" w:rsidP="002F1F99">
      <w:pPr>
        <w:rPr>
          <w:lang w:eastAsia="ja-JP"/>
        </w:rPr>
      </w:pPr>
    </w:p>
    <w:p w14:paraId="40B19FA5" w14:textId="77777777" w:rsidR="002F1F99" w:rsidRPr="002F1F99" w:rsidRDefault="002F1F99" w:rsidP="002F1F99">
      <w:pPr>
        <w:rPr>
          <w:rFonts w:hint="eastAsia"/>
          <w:lang w:eastAsia="ja-JP"/>
        </w:rPr>
      </w:pPr>
    </w:p>
    <w:p w14:paraId="2DA2D3BD" w14:textId="77777777" w:rsidR="002F1F99" w:rsidRPr="002F1F99" w:rsidRDefault="002F1F99" w:rsidP="002F1F99">
      <w:pPr>
        <w:rPr>
          <w:rFonts w:hint="eastAsia"/>
          <w:lang w:eastAsia="ja-JP"/>
        </w:rPr>
      </w:pPr>
    </w:p>
    <w:p w14:paraId="2507B416" w14:textId="4A579B82" w:rsidR="00DD70B8" w:rsidRPr="002F1F99" w:rsidRDefault="00600C7F" w:rsidP="00DD70B8">
      <w:pPr>
        <w:pStyle w:val="30"/>
        <w:rPr>
          <w:rFonts w:hint="eastAsia"/>
        </w:rPr>
      </w:pPr>
      <w:bookmarkStart w:id="110" w:name="_Toc41125290"/>
      <w:bookmarkStart w:id="111" w:name="_Toc41316922"/>
      <w:r w:rsidRPr="00B92B4B">
        <w:rPr>
          <w:rFonts w:hint="eastAsia"/>
        </w:rPr>
        <w:t>起動</w:t>
      </w:r>
      <w:bookmarkEnd w:id="110"/>
      <w:r w:rsidR="00427A29">
        <w:rPr>
          <w:rFonts w:hint="eastAsia"/>
        </w:rPr>
        <w:t>（操作画面と操作方法）</w:t>
      </w:r>
      <w:bookmarkEnd w:id="111"/>
    </w:p>
    <w:p w14:paraId="79464C96" w14:textId="77777777" w:rsidR="002F1F99" w:rsidRDefault="002F1F99" w:rsidP="002F1F99">
      <w:pPr>
        <w:rPr>
          <w:lang w:eastAsia="ja-JP"/>
        </w:rPr>
      </w:pPr>
      <w:r>
        <w:rPr>
          <w:rFonts w:hint="eastAsia"/>
          <w:lang w:eastAsia="ja-JP"/>
        </w:rPr>
        <w:t>インストールディレクトリの</w:t>
      </w:r>
      <w:r>
        <w:rPr>
          <w:lang w:eastAsia="ja-JP"/>
        </w:rPr>
        <w:t>editor</w:t>
      </w:r>
      <w:r>
        <w:rPr>
          <w:rFonts w:hint="eastAsia"/>
          <w:lang w:eastAsia="ja-JP"/>
        </w:rPr>
        <w:t>.</w:t>
      </w:r>
      <w:r>
        <w:rPr>
          <w:lang w:eastAsia="ja-JP"/>
        </w:rPr>
        <w:t>exe</w:t>
      </w:r>
      <w:r>
        <w:rPr>
          <w:rFonts w:hint="eastAsia"/>
          <w:lang w:eastAsia="ja-JP"/>
        </w:rPr>
        <w:t>を起動してください。</w:t>
      </w:r>
    </w:p>
    <w:p w14:paraId="3E8A7E93" w14:textId="1A5AB786" w:rsidR="00427A29" w:rsidRPr="002F1F99" w:rsidRDefault="00427A29" w:rsidP="00DD70B8">
      <w:pPr>
        <w:rPr>
          <w:lang w:eastAsia="ja-JP"/>
        </w:rPr>
      </w:pPr>
    </w:p>
    <w:p w14:paraId="253F3F43" w14:textId="0B5880D7" w:rsidR="00427A29" w:rsidRDefault="00427A29" w:rsidP="00DD70B8">
      <w:pPr>
        <w:rPr>
          <w:lang w:eastAsia="ja-JP"/>
        </w:rPr>
      </w:pPr>
    </w:p>
    <w:p w14:paraId="72AEF096" w14:textId="004A4519" w:rsidR="00427A29" w:rsidRPr="00B92B4B" w:rsidRDefault="00427A29" w:rsidP="00427A29">
      <w:pPr>
        <w:pStyle w:val="30"/>
      </w:pPr>
      <w:bookmarkStart w:id="112" w:name="_Toc41316923"/>
      <w:r>
        <w:rPr>
          <w:rFonts w:hint="eastAsia"/>
        </w:rPr>
        <w:t>終了（操作画面と操作方法）</w:t>
      </w:r>
      <w:bookmarkEnd w:id="112"/>
    </w:p>
    <w:p w14:paraId="1E5F0D6B" w14:textId="77777777" w:rsidR="002F1F99" w:rsidRDefault="002F1F99" w:rsidP="002F1F99">
      <w:pPr>
        <w:rPr>
          <w:lang w:eastAsia="ja-JP"/>
        </w:rPr>
      </w:pPr>
      <w:r>
        <w:rPr>
          <w:rFonts w:hint="eastAsia"/>
          <w:lang w:eastAsia="ja-JP"/>
        </w:rPr>
        <w:t>当アプリを終了するには以下の方法があります。</w:t>
      </w:r>
    </w:p>
    <w:p w14:paraId="19FC3510" w14:textId="47520AFA" w:rsidR="00823440" w:rsidRDefault="00823440" w:rsidP="001F2DD6">
      <w:pPr>
        <w:pStyle w:val="aff6"/>
        <w:numPr>
          <w:ilvl w:val="0"/>
          <w:numId w:val="23"/>
        </w:numPr>
        <w:ind w:leftChars="0"/>
        <w:rPr>
          <w:lang w:eastAsia="ja-JP"/>
        </w:rPr>
      </w:pPr>
      <w:r>
        <w:rPr>
          <w:rFonts w:hint="eastAsia"/>
          <w:lang w:eastAsia="ja-JP"/>
        </w:rPr>
        <w:t>システムメニューから終了を選択する。</w:t>
      </w:r>
    </w:p>
    <w:p w14:paraId="3F928349" w14:textId="74EBED51" w:rsidR="002F1F99" w:rsidRDefault="002F1F99" w:rsidP="001F2DD6">
      <w:pPr>
        <w:pStyle w:val="aff6"/>
        <w:numPr>
          <w:ilvl w:val="0"/>
          <w:numId w:val="23"/>
        </w:numPr>
        <w:ind w:leftChars="0"/>
        <w:rPr>
          <w:lang w:eastAsia="ja-JP"/>
        </w:rPr>
      </w:pPr>
      <w:r>
        <w:rPr>
          <w:rFonts w:hint="eastAsia"/>
          <w:lang w:eastAsia="ja-JP"/>
        </w:rPr>
        <w:t>キーボードに</w:t>
      </w:r>
      <w:r>
        <w:rPr>
          <w:lang w:eastAsia="ja-JP"/>
        </w:rPr>
        <w:t>[</w:t>
      </w:r>
      <w:r>
        <w:rPr>
          <w:rFonts w:hint="eastAsia"/>
          <w:lang w:eastAsia="ja-JP"/>
        </w:rPr>
        <w:t>A</w:t>
      </w:r>
      <w:r>
        <w:rPr>
          <w:lang w:eastAsia="ja-JP"/>
        </w:rPr>
        <w:t>lt]+[F4]</w:t>
      </w:r>
      <w:r>
        <w:rPr>
          <w:rFonts w:hint="eastAsia"/>
          <w:lang w:eastAsia="ja-JP"/>
        </w:rPr>
        <w:t>ショートカットキーを入力して終了する。</w:t>
      </w:r>
    </w:p>
    <w:p w14:paraId="72C350F2" w14:textId="468F8DF9" w:rsidR="002F1F99" w:rsidRDefault="002F1F99" w:rsidP="001F2DD6">
      <w:pPr>
        <w:pStyle w:val="aff6"/>
        <w:numPr>
          <w:ilvl w:val="0"/>
          <w:numId w:val="23"/>
        </w:numPr>
        <w:ind w:leftChars="0"/>
        <w:rPr>
          <w:lang w:eastAsia="ja-JP"/>
        </w:rPr>
      </w:pPr>
      <w:r>
        <w:rPr>
          <w:rFonts w:hint="eastAsia"/>
          <w:lang w:eastAsia="ja-JP"/>
        </w:rPr>
        <w:t>W</w:t>
      </w:r>
      <w:r>
        <w:rPr>
          <w:lang w:eastAsia="ja-JP"/>
        </w:rPr>
        <w:t>indows</w:t>
      </w:r>
      <w:r>
        <w:rPr>
          <w:rFonts w:hint="eastAsia"/>
          <w:lang w:eastAsia="ja-JP"/>
        </w:rPr>
        <w:t>のタスクマネージャーから当アプリのプロセスを終了する。</w:t>
      </w:r>
    </w:p>
    <w:p w14:paraId="5D537B2A" w14:textId="2FB95B2F" w:rsidR="00427A29" w:rsidRPr="002F1F99" w:rsidRDefault="002F1F99" w:rsidP="001F2DD6">
      <w:pPr>
        <w:pStyle w:val="aff6"/>
        <w:numPr>
          <w:ilvl w:val="0"/>
          <w:numId w:val="23"/>
        </w:numPr>
        <w:ind w:leftChars="0"/>
        <w:rPr>
          <w:rFonts w:hint="eastAsia"/>
          <w:lang w:eastAsia="ja-JP"/>
        </w:rPr>
      </w:pPr>
      <w:r>
        <w:rPr>
          <w:rFonts w:hint="eastAsia"/>
          <w:lang w:eastAsia="ja-JP"/>
        </w:rPr>
        <w:t>コンピューターの電源を切る。</w:t>
      </w:r>
    </w:p>
    <w:p w14:paraId="79871317" w14:textId="643D3B60" w:rsidR="00427A29" w:rsidRDefault="00427A29" w:rsidP="00DD70B8">
      <w:pPr>
        <w:rPr>
          <w:lang w:eastAsia="ja-JP"/>
        </w:rPr>
      </w:pPr>
    </w:p>
    <w:p w14:paraId="61606FEF" w14:textId="0B14AA67" w:rsidR="00427A29" w:rsidRDefault="001045B7" w:rsidP="00427A29">
      <w:pPr>
        <w:pStyle w:val="20"/>
      </w:pPr>
      <w:bookmarkStart w:id="113" w:name="_Toc41316924"/>
      <w:r>
        <w:rPr>
          <w:rFonts w:hint="eastAsia"/>
        </w:rPr>
        <w:t>画面構成</w:t>
      </w:r>
      <w:bookmarkEnd w:id="113"/>
    </w:p>
    <w:p w14:paraId="1C1BAEDD" w14:textId="6F2594EC" w:rsidR="00427A29" w:rsidRDefault="00823440" w:rsidP="00DD70B8">
      <w:pPr>
        <w:rPr>
          <w:lang w:eastAsia="ja-JP"/>
        </w:rPr>
      </w:pPr>
      <w:r>
        <w:rPr>
          <w:noProof/>
        </w:rPr>
        <w:fldChar w:fldCharType="begin"/>
      </w:r>
      <w:r>
        <w:rPr>
          <w:noProof/>
        </w:rPr>
        <w:instrText xml:space="preserve"> INCLUDEPICTURE  "C:/9528e95783156724faca6494a2ea649f" \* MERGEFORMATINET </w:instrText>
      </w:r>
      <w:r>
        <w:rPr>
          <w:noProof/>
        </w:rPr>
        <w:fldChar w:fldCharType="separate"/>
      </w:r>
      <w:r>
        <w:rPr>
          <w:noProof/>
        </w:rPr>
        <w:fldChar w:fldCharType="begin"/>
      </w:r>
      <w:r>
        <w:rPr>
          <w:noProof/>
        </w:rPr>
        <w:instrText xml:space="preserve"> INCLUDEPICTURE  "C:/9528e95783156724faca6494a2ea649f" \* MERGEFORMATINET </w:instrText>
      </w:r>
      <w:r>
        <w:rPr>
          <w:noProof/>
        </w:rPr>
        <w:fldChar w:fldCharType="separate"/>
      </w:r>
      <w:r>
        <w:rPr>
          <w:noProof/>
        </w:rPr>
        <w:drawing>
          <wp:inline distT="0" distB="0" distL="0" distR="0" wp14:anchorId="0FCF16DA" wp14:editId="16AC5914">
            <wp:extent cx="5943600" cy="3568700"/>
            <wp:effectExtent l="0" t="0" r="0" b="0"/>
            <wp:docPr id="1" name="図 1" descr="スクリーンショットの画面&#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r>
        <w:rPr>
          <w:noProof/>
        </w:rPr>
        <w:fldChar w:fldCharType="end"/>
      </w:r>
      <w:r>
        <w:rPr>
          <w:noProof/>
        </w:rPr>
        <w:fldChar w:fldCharType="end"/>
      </w:r>
    </w:p>
    <w:p w14:paraId="2C753789" w14:textId="27E04BFA" w:rsidR="00427A29" w:rsidRDefault="00427A29" w:rsidP="00DD70B8">
      <w:pPr>
        <w:rPr>
          <w:lang w:eastAsia="ja-JP"/>
        </w:rPr>
      </w:pPr>
    </w:p>
    <w:p w14:paraId="62CF7B0D" w14:textId="4CB09BA1" w:rsidR="00427A29" w:rsidRDefault="00427A29" w:rsidP="00DD70B8">
      <w:pPr>
        <w:rPr>
          <w:lang w:eastAsia="ja-JP"/>
        </w:rPr>
      </w:pPr>
    </w:p>
    <w:p w14:paraId="3B1E0EAA" w14:textId="77777777" w:rsidR="001045B7" w:rsidRDefault="001045B7" w:rsidP="001045B7">
      <w:pPr>
        <w:pStyle w:val="20"/>
      </w:pPr>
      <w:bookmarkStart w:id="114" w:name="_Toc41316925"/>
      <w:r>
        <w:rPr>
          <w:rFonts w:hint="eastAsia"/>
        </w:rPr>
        <w:t>セットアップ機能（各機能の操作画面と設定方法）</w:t>
      </w:r>
      <w:bookmarkEnd w:id="114"/>
    </w:p>
    <w:p w14:paraId="707345A4" w14:textId="1A6FAD08" w:rsidR="00823440" w:rsidRDefault="00823440" w:rsidP="00823440">
      <w:pPr>
        <w:pStyle w:val="30"/>
      </w:pPr>
      <w:r>
        <w:rPr>
          <w:rFonts w:hint="eastAsia"/>
        </w:rPr>
        <w:t>ワークスペースの設定</w:t>
      </w:r>
    </w:p>
    <w:p w14:paraId="494DDDF4" w14:textId="66260152" w:rsidR="00823440" w:rsidRPr="00823440" w:rsidRDefault="00823440" w:rsidP="00823440">
      <w:pPr>
        <w:rPr>
          <w:rFonts w:hint="eastAsia"/>
          <w:lang w:eastAsia="ja-JP"/>
        </w:rPr>
      </w:pPr>
      <w:r>
        <w:rPr>
          <w:rFonts w:hint="eastAsia"/>
          <w:lang w:eastAsia="ja-JP"/>
        </w:rPr>
        <w:t>初回起動時にワークスペースを設定するように、設定ダイアログを表示します。ワークスペースは、ロボファイル等</w:t>
      </w:r>
      <w:r>
        <w:rPr>
          <w:rFonts w:hint="eastAsia"/>
          <w:lang w:eastAsia="ja-JP"/>
        </w:rPr>
        <w:lastRenderedPageBreak/>
        <w:t>が格納されている任意のフォルダで、指定されたフォルダの内容をエクスプローラで表示する事に使用します。</w:t>
      </w:r>
    </w:p>
    <w:p w14:paraId="0D083132" w14:textId="0E53F547" w:rsidR="00427A29" w:rsidRPr="00823440" w:rsidRDefault="00427A29" w:rsidP="00DD70B8">
      <w:pPr>
        <w:rPr>
          <w:rFonts w:hint="eastAsia"/>
          <w:lang w:eastAsia="ja-JP"/>
        </w:rPr>
      </w:pPr>
    </w:p>
    <w:p w14:paraId="45F55B6A" w14:textId="70C0DB4E" w:rsidR="00427A29" w:rsidRDefault="00427A29" w:rsidP="00DD70B8">
      <w:pPr>
        <w:rPr>
          <w:lang w:eastAsia="ja-JP"/>
        </w:rPr>
      </w:pPr>
    </w:p>
    <w:p w14:paraId="6C9909DB" w14:textId="77777777" w:rsidR="00823440" w:rsidRDefault="001045B7" w:rsidP="00823440">
      <w:pPr>
        <w:pStyle w:val="20"/>
      </w:pPr>
      <w:bookmarkStart w:id="115" w:name="_Toc41316926"/>
      <w:r>
        <w:rPr>
          <w:rFonts w:hint="eastAsia"/>
        </w:rPr>
        <w:t>ロボット開発画面（各機能の操作画面と設定方法）</w:t>
      </w:r>
      <w:bookmarkEnd w:id="115"/>
    </w:p>
    <w:p w14:paraId="121BF633" w14:textId="558EE64D" w:rsidR="00823440" w:rsidRDefault="00823440" w:rsidP="00823440">
      <w:pPr>
        <w:pStyle w:val="30"/>
      </w:pPr>
      <w:r>
        <w:rPr>
          <w:rFonts w:hint="eastAsia"/>
        </w:rPr>
        <w:t>エクスプローラ</w:t>
      </w:r>
    </w:p>
    <w:p w14:paraId="01D88B03" w14:textId="60B331EB" w:rsidR="00823440" w:rsidRDefault="00823440" w:rsidP="00823440">
      <w:pPr>
        <w:pStyle w:val="30"/>
      </w:pPr>
      <w:r>
        <w:rPr>
          <w:rFonts w:hint="eastAsia"/>
        </w:rPr>
        <w:t>エディタ</w:t>
      </w:r>
    </w:p>
    <w:p w14:paraId="3BDA0212" w14:textId="77777777" w:rsidR="00823440" w:rsidRDefault="00823440" w:rsidP="001F2DD6">
      <w:pPr>
        <w:pStyle w:val="30"/>
        <w:numPr>
          <w:ilvl w:val="3"/>
          <w:numId w:val="18"/>
        </w:numPr>
      </w:pPr>
      <w:r>
        <w:rPr>
          <w:rFonts w:hint="eastAsia"/>
        </w:rPr>
        <w:t>テキストエディタ</w:t>
      </w:r>
    </w:p>
    <w:p w14:paraId="66D8B861" w14:textId="534291A3" w:rsidR="00823440" w:rsidRPr="00823440" w:rsidRDefault="00823440" w:rsidP="001F2DD6">
      <w:pPr>
        <w:pStyle w:val="30"/>
        <w:numPr>
          <w:ilvl w:val="3"/>
          <w:numId w:val="18"/>
        </w:numPr>
        <w:rPr>
          <w:rFonts w:hint="eastAsia"/>
        </w:rPr>
      </w:pPr>
      <w:r>
        <w:rPr>
          <w:rFonts w:hint="eastAsia"/>
        </w:rPr>
        <w:t>ブロックエディタ</w:t>
      </w:r>
    </w:p>
    <w:p w14:paraId="31AA2B75" w14:textId="2DAB5766" w:rsidR="00427A29" w:rsidRDefault="00427A29" w:rsidP="00DD70B8">
      <w:pPr>
        <w:rPr>
          <w:lang w:eastAsia="ja-JP"/>
        </w:rPr>
      </w:pPr>
    </w:p>
    <w:p w14:paraId="2144BCD9" w14:textId="650D8DAC" w:rsidR="00427A29" w:rsidRDefault="00427A29" w:rsidP="00DD70B8">
      <w:pPr>
        <w:rPr>
          <w:lang w:eastAsia="ja-JP"/>
        </w:rPr>
      </w:pPr>
    </w:p>
    <w:p w14:paraId="5400EC34" w14:textId="4272763C" w:rsidR="00427A29" w:rsidRDefault="00427A29" w:rsidP="00DD70B8">
      <w:pPr>
        <w:rPr>
          <w:lang w:eastAsia="ja-JP"/>
        </w:rPr>
      </w:pPr>
    </w:p>
    <w:p w14:paraId="66824551" w14:textId="4C106D2C" w:rsidR="00427A29" w:rsidRDefault="00A60221" w:rsidP="00427A29">
      <w:pPr>
        <w:pStyle w:val="20"/>
      </w:pPr>
      <w:bookmarkStart w:id="116" w:name="_Toc41316927"/>
      <w:r>
        <w:rPr>
          <w:rFonts w:hint="eastAsia"/>
        </w:rPr>
        <w:t>デバッグ</w:t>
      </w:r>
      <w:r w:rsidR="001045B7">
        <w:rPr>
          <w:rFonts w:hint="eastAsia"/>
        </w:rPr>
        <w:t>実行方法（各機能の操作画面と設定方法）</w:t>
      </w:r>
      <w:bookmarkEnd w:id="116"/>
    </w:p>
    <w:p w14:paraId="58A1C7C2" w14:textId="7838E1C3" w:rsidR="001045B7" w:rsidRPr="001045B7" w:rsidRDefault="00823440" w:rsidP="001045B7">
      <w:pPr>
        <w:rPr>
          <w:rFonts w:hint="eastAsia"/>
          <w:lang w:eastAsia="ja-JP"/>
        </w:rPr>
      </w:pPr>
      <w:r>
        <w:rPr>
          <w:rFonts w:hint="eastAsia"/>
          <w:lang w:eastAsia="ja-JP"/>
        </w:rPr>
        <w:t>エディタ</w:t>
      </w:r>
      <w:r w:rsidR="00A60221">
        <w:rPr>
          <w:rFonts w:hint="eastAsia"/>
          <w:lang w:eastAsia="ja-JP"/>
        </w:rPr>
        <w:t>にロボの内容が表示されている状態で、実行ボタンを選択します。</w:t>
      </w:r>
    </w:p>
    <w:p w14:paraId="3C2EB27D" w14:textId="136A64D4" w:rsidR="00427A29" w:rsidRPr="00823440" w:rsidRDefault="00A60221" w:rsidP="00DD70B8">
      <w:pPr>
        <w:rPr>
          <w:rFonts w:hint="eastAsia"/>
          <w:lang w:eastAsia="ja-JP"/>
        </w:rPr>
      </w:pPr>
      <w:r>
        <w:rPr>
          <w:rFonts w:hint="eastAsia"/>
          <w:lang w:eastAsia="ja-JP"/>
        </w:rPr>
        <w:t>停止する場合は、ロボの内容が実行されている状態で、停止ボタンを選択します。</w:t>
      </w:r>
    </w:p>
    <w:p w14:paraId="4FD1F744" w14:textId="4507D846" w:rsidR="00427A29" w:rsidRDefault="00427A29" w:rsidP="00DD70B8">
      <w:pPr>
        <w:rPr>
          <w:lang w:eastAsia="ja-JP"/>
        </w:rPr>
      </w:pPr>
    </w:p>
    <w:p w14:paraId="77F261E8" w14:textId="62E4B369" w:rsidR="00427A29" w:rsidRDefault="001045B7" w:rsidP="00427A29">
      <w:pPr>
        <w:pStyle w:val="20"/>
      </w:pPr>
      <w:bookmarkStart w:id="117" w:name="_Toc41316929"/>
      <w:r>
        <w:rPr>
          <w:rFonts w:hint="eastAsia"/>
        </w:rPr>
        <w:t>録画機能</w:t>
      </w:r>
      <w:r w:rsidR="00A60221">
        <w:rPr>
          <w:rFonts w:hint="eastAsia"/>
        </w:rPr>
        <w:t>実行方法</w:t>
      </w:r>
      <w:r>
        <w:rPr>
          <w:rFonts w:hint="eastAsia"/>
        </w:rPr>
        <w:t>（各機能の操作画面と設定方法）</w:t>
      </w:r>
      <w:bookmarkEnd w:id="117"/>
    </w:p>
    <w:p w14:paraId="5900D6D6" w14:textId="329501C8" w:rsidR="00427A29" w:rsidRDefault="00A60221" w:rsidP="00DD70B8">
      <w:pPr>
        <w:rPr>
          <w:lang w:eastAsia="ja-JP"/>
        </w:rPr>
      </w:pPr>
      <w:r>
        <w:rPr>
          <w:rFonts w:hint="eastAsia"/>
          <w:lang w:eastAsia="ja-JP"/>
        </w:rPr>
        <w:t>エディタにロボの内容が表示されている状態で、録画ボタンを選択します。</w:t>
      </w:r>
    </w:p>
    <w:p w14:paraId="003A1DB0" w14:textId="117E0921" w:rsidR="00A60221" w:rsidRPr="00A60221" w:rsidRDefault="00A60221" w:rsidP="00DD70B8">
      <w:pPr>
        <w:rPr>
          <w:rFonts w:hint="eastAsia"/>
          <w:lang w:eastAsia="ja-JP"/>
        </w:rPr>
      </w:pPr>
      <w:r>
        <w:rPr>
          <w:rFonts w:hint="eastAsia"/>
          <w:lang w:eastAsia="ja-JP"/>
        </w:rPr>
        <w:t>録画を停止する場合は、録画が開始されている状態で、停止ボタンを選択します。</w:t>
      </w:r>
    </w:p>
    <w:p w14:paraId="1419D46E" w14:textId="3DF7414D" w:rsidR="00427A29" w:rsidRDefault="00427A29" w:rsidP="00DD70B8">
      <w:pPr>
        <w:rPr>
          <w:lang w:eastAsia="ja-JP"/>
        </w:rPr>
      </w:pPr>
    </w:p>
    <w:p w14:paraId="7A48FB4A" w14:textId="70CDDB63" w:rsidR="00E92724" w:rsidRDefault="00E92724" w:rsidP="00E92724">
      <w:pPr>
        <w:pStyle w:val="20"/>
      </w:pPr>
      <w:bookmarkStart w:id="118" w:name="_Toc41316930"/>
      <w:bookmarkStart w:id="119" w:name="_Toc41316932"/>
      <w:bookmarkEnd w:id="118"/>
      <w:r>
        <w:rPr>
          <w:rFonts w:hint="eastAsia"/>
        </w:rPr>
        <w:t>エラー処理</w:t>
      </w:r>
      <w:r w:rsidR="001045B7">
        <w:rPr>
          <w:rFonts w:hint="eastAsia"/>
        </w:rPr>
        <w:t>とロギング</w:t>
      </w:r>
      <w:bookmarkEnd w:id="119"/>
    </w:p>
    <w:p w14:paraId="343E984E" w14:textId="5CF97C89" w:rsidR="001045B7" w:rsidRDefault="001045B7">
      <w:pPr>
        <w:widowControl/>
        <w:spacing w:line="240" w:lineRule="auto"/>
        <w:rPr>
          <w:lang w:eastAsia="ja-JP"/>
        </w:rPr>
      </w:pPr>
    </w:p>
    <w:p w14:paraId="6A2B837C" w14:textId="22249D30" w:rsidR="00A60221" w:rsidRPr="00A60221" w:rsidRDefault="00A60221">
      <w:pPr>
        <w:widowControl/>
        <w:spacing w:line="240" w:lineRule="auto"/>
        <w:rPr>
          <w:rFonts w:hint="eastAsia"/>
          <w:lang w:eastAsia="ja-JP"/>
        </w:rPr>
      </w:pPr>
      <w:r>
        <w:rPr>
          <w:rFonts w:hint="eastAsia"/>
          <w:lang w:eastAsia="ja-JP"/>
        </w:rPr>
        <w:t>エラー内容とログについては、</w:t>
      </w:r>
      <w:r>
        <w:rPr>
          <w:rFonts w:hint="eastAsia"/>
          <w:lang w:eastAsia="ja-JP"/>
        </w:rPr>
        <w:t>アプリ</w:t>
      </w:r>
      <w:r>
        <w:rPr>
          <w:rFonts w:hint="eastAsia"/>
          <w:lang w:eastAsia="ja-JP"/>
        </w:rPr>
        <w:t>フォルダの</w:t>
      </w:r>
      <w:r>
        <w:rPr>
          <w:lang w:eastAsia="ja-JP"/>
        </w:rPr>
        <w:t>log</w:t>
      </w:r>
      <w:r>
        <w:rPr>
          <w:rFonts w:hint="eastAsia"/>
          <w:lang w:eastAsia="ja-JP"/>
        </w:rPr>
        <w:t>フォルダに保存します。</w:t>
      </w:r>
      <w:r>
        <w:rPr>
          <w:rFonts w:hint="eastAsia"/>
          <w:lang w:eastAsia="ja-JP"/>
        </w:rPr>
        <w:t>y</w:t>
      </w:r>
      <w:r>
        <w:rPr>
          <w:lang w:eastAsia="ja-JP"/>
        </w:rPr>
        <w:t>yyyMMdd.log</w:t>
      </w:r>
      <w:r>
        <w:rPr>
          <w:rFonts w:hint="eastAsia"/>
          <w:lang w:eastAsia="ja-JP"/>
        </w:rPr>
        <w:t>の形式でログファイルを作成し、ログの自動削除は行いません。実際のファイル名はログを出力した日の日付となります（例：</w:t>
      </w:r>
      <w:r>
        <w:rPr>
          <w:lang w:eastAsia="ja-JP"/>
        </w:rPr>
        <w:t>20201231.log</w:t>
      </w:r>
      <w:r>
        <w:rPr>
          <w:rFonts w:hint="eastAsia"/>
          <w:lang w:eastAsia="ja-JP"/>
        </w:rPr>
        <w:t>）。</w:t>
      </w:r>
    </w:p>
    <w:p w14:paraId="6065C35F" w14:textId="77777777" w:rsidR="001045B7" w:rsidRDefault="001045B7" w:rsidP="001045B7">
      <w:pPr>
        <w:rPr>
          <w:rFonts w:ascii="Meiryo UI" w:eastAsia="Meiryo UI" w:hAnsi="Meiryo UI"/>
          <w:lang w:eastAsia="ja-JP"/>
        </w:rPr>
      </w:pPr>
    </w:p>
    <w:p w14:paraId="3B0507F3" w14:textId="01EF0DC9" w:rsidR="001045B7" w:rsidRPr="00B55924" w:rsidRDefault="001045B7" w:rsidP="001045B7">
      <w:pPr>
        <w:pStyle w:val="10"/>
        <w:ind w:left="427" w:hanging="427"/>
        <w:rPr>
          <w:sz w:val="36"/>
          <w:szCs w:val="36"/>
          <w:lang w:eastAsia="ja-JP"/>
        </w:rPr>
      </w:pPr>
      <w:bookmarkStart w:id="120" w:name="_Toc41316933"/>
      <w:r>
        <w:rPr>
          <w:rFonts w:hint="eastAsia"/>
          <w:sz w:val="36"/>
          <w:szCs w:val="36"/>
          <w:lang w:eastAsia="ja-JP"/>
        </w:rPr>
        <w:t>ロボファクトリマネージャ（</w:t>
      </w:r>
      <w:r>
        <w:rPr>
          <w:rFonts w:hint="eastAsia"/>
          <w:sz w:val="36"/>
          <w:szCs w:val="36"/>
          <w:lang w:eastAsia="ja-JP"/>
        </w:rPr>
        <w:t>RF</w:t>
      </w:r>
      <w:r>
        <w:rPr>
          <w:rFonts w:hint="eastAsia"/>
          <w:sz w:val="36"/>
          <w:szCs w:val="36"/>
          <w:lang w:eastAsia="ja-JP"/>
        </w:rPr>
        <w:t>Ｍａｎａｇｅｒ）</w:t>
      </w:r>
      <w:bookmarkEnd w:id="120"/>
    </w:p>
    <w:p w14:paraId="4B0ED975" w14:textId="77777777" w:rsidR="001045B7" w:rsidRDefault="001045B7" w:rsidP="001045B7">
      <w:pPr>
        <w:rPr>
          <w:rFonts w:ascii="Meiryo UI" w:eastAsia="Meiryo UI" w:hAnsi="Meiryo UI"/>
          <w:lang w:eastAsia="ja-JP"/>
        </w:rPr>
      </w:pPr>
    </w:p>
    <w:p w14:paraId="13B931BA" w14:textId="77777777" w:rsidR="001045B7" w:rsidRDefault="001045B7" w:rsidP="001045B7">
      <w:pPr>
        <w:pStyle w:val="20"/>
      </w:pPr>
      <w:bookmarkStart w:id="121" w:name="_Toc41316934"/>
      <w:r w:rsidRPr="00B92B4B">
        <w:rPr>
          <w:rFonts w:hint="eastAsia"/>
        </w:rPr>
        <w:t>起動／終了</w:t>
      </w:r>
      <w:bookmarkEnd w:id="121"/>
    </w:p>
    <w:p w14:paraId="42B56657" w14:textId="77777777" w:rsidR="001045B7" w:rsidRPr="00017F67" w:rsidRDefault="001045B7" w:rsidP="001045B7">
      <w:pPr>
        <w:spacing w:line="100" w:lineRule="exact"/>
        <w:rPr>
          <w:lang w:eastAsia="ja-JP"/>
        </w:rPr>
      </w:pPr>
    </w:p>
    <w:p w14:paraId="4423F32B" w14:textId="77777777" w:rsidR="001045B7" w:rsidRPr="00B92B4B" w:rsidRDefault="001045B7" w:rsidP="001045B7">
      <w:pPr>
        <w:pStyle w:val="30"/>
      </w:pPr>
      <w:bookmarkStart w:id="122" w:name="_Toc41316935"/>
      <w:r w:rsidRPr="00B92B4B">
        <w:rPr>
          <w:rFonts w:hint="eastAsia"/>
        </w:rPr>
        <w:t>起動</w:t>
      </w:r>
      <w:r>
        <w:rPr>
          <w:rFonts w:hint="eastAsia"/>
        </w:rPr>
        <w:t>（操作画面と操作方法）</w:t>
      </w:r>
      <w:bookmarkEnd w:id="122"/>
    </w:p>
    <w:p w14:paraId="3234911D" w14:textId="271494B1" w:rsidR="001045B7" w:rsidRDefault="002F1F99" w:rsidP="001045B7">
      <w:pPr>
        <w:rPr>
          <w:lang w:eastAsia="ja-JP"/>
        </w:rPr>
      </w:pPr>
      <w:r>
        <w:rPr>
          <w:rFonts w:hint="eastAsia"/>
          <w:lang w:eastAsia="ja-JP"/>
        </w:rPr>
        <w:t>インストールディレクトリの</w:t>
      </w:r>
      <w:r>
        <w:rPr>
          <w:lang w:eastAsia="ja-JP"/>
        </w:rPr>
        <w:t>manager</w:t>
      </w:r>
      <w:r>
        <w:rPr>
          <w:rFonts w:hint="eastAsia"/>
          <w:lang w:eastAsia="ja-JP"/>
        </w:rPr>
        <w:t>.</w:t>
      </w:r>
      <w:r>
        <w:rPr>
          <w:lang w:eastAsia="ja-JP"/>
        </w:rPr>
        <w:t>exe</w:t>
      </w:r>
      <w:r>
        <w:rPr>
          <w:rFonts w:hint="eastAsia"/>
          <w:lang w:eastAsia="ja-JP"/>
        </w:rPr>
        <w:t>を起動してください。</w:t>
      </w:r>
    </w:p>
    <w:p w14:paraId="25AFCCDE" w14:textId="77777777" w:rsidR="001045B7" w:rsidRPr="002F1F99" w:rsidRDefault="001045B7" w:rsidP="001045B7">
      <w:pPr>
        <w:rPr>
          <w:lang w:eastAsia="ja-JP"/>
        </w:rPr>
      </w:pPr>
    </w:p>
    <w:p w14:paraId="6453377D" w14:textId="77777777" w:rsidR="001045B7" w:rsidRDefault="001045B7" w:rsidP="001045B7">
      <w:pPr>
        <w:rPr>
          <w:lang w:eastAsia="ja-JP"/>
        </w:rPr>
      </w:pPr>
    </w:p>
    <w:p w14:paraId="6784A441" w14:textId="77777777" w:rsidR="001045B7" w:rsidRPr="00B92B4B" w:rsidRDefault="001045B7" w:rsidP="001045B7">
      <w:pPr>
        <w:pStyle w:val="30"/>
      </w:pPr>
      <w:bookmarkStart w:id="123" w:name="_Toc41316936"/>
      <w:r>
        <w:rPr>
          <w:rFonts w:hint="eastAsia"/>
        </w:rPr>
        <w:t>終了（操作画面と操作方法）</w:t>
      </w:r>
      <w:bookmarkEnd w:id="123"/>
    </w:p>
    <w:p w14:paraId="4D48D772" w14:textId="77777777" w:rsidR="00D15B7D" w:rsidRDefault="00D15B7D" w:rsidP="00D15B7D">
      <w:pPr>
        <w:rPr>
          <w:lang w:eastAsia="ja-JP"/>
        </w:rPr>
      </w:pPr>
      <w:r>
        <w:rPr>
          <w:rFonts w:hint="eastAsia"/>
          <w:lang w:eastAsia="ja-JP"/>
        </w:rPr>
        <w:t>当アプリを終了するには以下の方法があります。</w:t>
      </w:r>
    </w:p>
    <w:p w14:paraId="7E7E1809" w14:textId="77777777" w:rsidR="00D15B7D" w:rsidRDefault="00D15B7D" w:rsidP="001F2DD6">
      <w:pPr>
        <w:pStyle w:val="aff6"/>
        <w:numPr>
          <w:ilvl w:val="0"/>
          <w:numId w:val="23"/>
        </w:numPr>
        <w:ind w:leftChars="0"/>
        <w:rPr>
          <w:lang w:eastAsia="ja-JP"/>
        </w:rPr>
      </w:pPr>
      <w:r>
        <w:rPr>
          <w:rFonts w:hint="eastAsia"/>
          <w:lang w:eastAsia="ja-JP"/>
        </w:rPr>
        <w:t>システムメニューから終了を選択する。</w:t>
      </w:r>
    </w:p>
    <w:p w14:paraId="466D197D" w14:textId="77777777" w:rsidR="00D15B7D" w:rsidRDefault="00D15B7D" w:rsidP="001F2DD6">
      <w:pPr>
        <w:pStyle w:val="aff6"/>
        <w:numPr>
          <w:ilvl w:val="0"/>
          <w:numId w:val="23"/>
        </w:numPr>
        <w:ind w:leftChars="0"/>
        <w:rPr>
          <w:lang w:eastAsia="ja-JP"/>
        </w:rPr>
      </w:pPr>
      <w:r>
        <w:rPr>
          <w:rFonts w:hint="eastAsia"/>
          <w:lang w:eastAsia="ja-JP"/>
        </w:rPr>
        <w:t>キーボードに</w:t>
      </w:r>
      <w:r>
        <w:rPr>
          <w:lang w:eastAsia="ja-JP"/>
        </w:rPr>
        <w:t>[</w:t>
      </w:r>
      <w:r>
        <w:rPr>
          <w:rFonts w:hint="eastAsia"/>
          <w:lang w:eastAsia="ja-JP"/>
        </w:rPr>
        <w:t>A</w:t>
      </w:r>
      <w:r>
        <w:rPr>
          <w:lang w:eastAsia="ja-JP"/>
        </w:rPr>
        <w:t>lt]+[F4]</w:t>
      </w:r>
      <w:r>
        <w:rPr>
          <w:rFonts w:hint="eastAsia"/>
          <w:lang w:eastAsia="ja-JP"/>
        </w:rPr>
        <w:t>ショートカットキーを入力して終了する。</w:t>
      </w:r>
    </w:p>
    <w:p w14:paraId="6277B2F0" w14:textId="77777777" w:rsidR="00D15B7D" w:rsidRDefault="00D15B7D" w:rsidP="001F2DD6">
      <w:pPr>
        <w:pStyle w:val="aff6"/>
        <w:numPr>
          <w:ilvl w:val="0"/>
          <w:numId w:val="23"/>
        </w:numPr>
        <w:ind w:leftChars="0"/>
        <w:rPr>
          <w:lang w:eastAsia="ja-JP"/>
        </w:rPr>
      </w:pPr>
      <w:r>
        <w:rPr>
          <w:rFonts w:hint="eastAsia"/>
          <w:lang w:eastAsia="ja-JP"/>
        </w:rPr>
        <w:t>W</w:t>
      </w:r>
      <w:r>
        <w:rPr>
          <w:lang w:eastAsia="ja-JP"/>
        </w:rPr>
        <w:t>indows</w:t>
      </w:r>
      <w:r>
        <w:rPr>
          <w:rFonts w:hint="eastAsia"/>
          <w:lang w:eastAsia="ja-JP"/>
        </w:rPr>
        <w:t>のタスクマネージャーから当アプリのプロセスを終了する。</w:t>
      </w:r>
    </w:p>
    <w:p w14:paraId="669E3664" w14:textId="6F9733CC" w:rsidR="001045B7" w:rsidRPr="00D15B7D" w:rsidRDefault="00D15B7D" w:rsidP="001F2DD6">
      <w:pPr>
        <w:pStyle w:val="aff6"/>
        <w:numPr>
          <w:ilvl w:val="0"/>
          <w:numId w:val="23"/>
        </w:numPr>
        <w:ind w:leftChars="0"/>
        <w:rPr>
          <w:lang w:eastAsia="ja-JP"/>
        </w:rPr>
      </w:pPr>
      <w:r>
        <w:rPr>
          <w:rFonts w:hint="eastAsia"/>
          <w:lang w:eastAsia="ja-JP"/>
        </w:rPr>
        <w:t>コンピューターの電源を切る。</w:t>
      </w:r>
    </w:p>
    <w:p w14:paraId="5E997FEE" w14:textId="77777777" w:rsidR="001045B7" w:rsidRDefault="001045B7" w:rsidP="001045B7">
      <w:pPr>
        <w:rPr>
          <w:lang w:eastAsia="ja-JP"/>
        </w:rPr>
      </w:pPr>
    </w:p>
    <w:p w14:paraId="41CDB2FD" w14:textId="77777777" w:rsidR="001045B7" w:rsidRDefault="001045B7" w:rsidP="001045B7">
      <w:pPr>
        <w:pStyle w:val="20"/>
      </w:pPr>
      <w:bookmarkStart w:id="124" w:name="_Toc41316937"/>
      <w:r>
        <w:rPr>
          <w:rFonts w:hint="eastAsia"/>
        </w:rPr>
        <w:lastRenderedPageBreak/>
        <w:t>画面構成</w:t>
      </w:r>
      <w:bookmarkEnd w:id="124"/>
    </w:p>
    <w:p w14:paraId="0B587279" w14:textId="6D438D5F" w:rsidR="001045B7" w:rsidRDefault="00D15B7D" w:rsidP="001045B7">
      <w:pPr>
        <w:rPr>
          <w:lang w:eastAsia="ja-JP"/>
        </w:rPr>
      </w:pPr>
      <w:r>
        <w:rPr>
          <w:noProof/>
        </w:rPr>
        <w:fldChar w:fldCharType="begin"/>
      </w:r>
      <w:r>
        <w:rPr>
          <w:noProof/>
        </w:rPr>
        <w:instrText xml:space="preserve"> INCLUDEPICTURE  "C:/9528e95783156724faca6494a2ea649f" \* MERGEFORMATINET </w:instrText>
      </w:r>
      <w:r>
        <w:rPr>
          <w:noProof/>
        </w:rPr>
        <w:fldChar w:fldCharType="separate"/>
      </w:r>
      <w:r>
        <w:rPr>
          <w:noProof/>
        </w:rPr>
        <w:fldChar w:fldCharType="begin"/>
      </w:r>
      <w:r>
        <w:rPr>
          <w:noProof/>
        </w:rPr>
        <w:instrText xml:space="preserve"> INCLUDEPICTURE  "C:/9528e95783156724faca6494a2ea649f" \* MERGEFORMATINET </w:instrText>
      </w:r>
      <w:r>
        <w:rPr>
          <w:noProof/>
        </w:rPr>
        <w:fldChar w:fldCharType="separate"/>
      </w:r>
      <w:r>
        <w:rPr>
          <w:noProof/>
        </w:rPr>
        <w:drawing>
          <wp:inline distT="0" distB="0" distL="0" distR="0" wp14:anchorId="539365E7" wp14:editId="58B93A70">
            <wp:extent cx="5943600" cy="3568700"/>
            <wp:effectExtent l="0" t="0" r="0" b="0"/>
            <wp:docPr id="6" name="図 6" descr="スクリーンショットの画面&#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r>
        <w:rPr>
          <w:noProof/>
        </w:rPr>
        <w:fldChar w:fldCharType="end"/>
      </w:r>
      <w:r>
        <w:rPr>
          <w:noProof/>
        </w:rPr>
        <w:fldChar w:fldCharType="end"/>
      </w:r>
    </w:p>
    <w:p w14:paraId="5B2C4846" w14:textId="77777777" w:rsidR="001045B7" w:rsidRDefault="001045B7" w:rsidP="001045B7">
      <w:pPr>
        <w:rPr>
          <w:lang w:eastAsia="ja-JP"/>
        </w:rPr>
      </w:pPr>
    </w:p>
    <w:p w14:paraId="4CDD87BC" w14:textId="77777777" w:rsidR="001045B7" w:rsidRDefault="001045B7" w:rsidP="001045B7">
      <w:pPr>
        <w:rPr>
          <w:lang w:eastAsia="ja-JP"/>
        </w:rPr>
      </w:pPr>
    </w:p>
    <w:p w14:paraId="69AD1D1F" w14:textId="77777777" w:rsidR="001045B7" w:rsidRDefault="001045B7" w:rsidP="001045B7">
      <w:pPr>
        <w:pStyle w:val="20"/>
      </w:pPr>
      <w:bookmarkStart w:id="125" w:name="_Toc41316938"/>
      <w:r>
        <w:rPr>
          <w:rFonts w:hint="eastAsia"/>
        </w:rPr>
        <w:t>セットアップ機能（各機能の操作画面と設定方法）</w:t>
      </w:r>
      <w:bookmarkEnd w:id="125"/>
    </w:p>
    <w:p w14:paraId="586E3710" w14:textId="77777777" w:rsidR="00D15B7D" w:rsidRDefault="00D15B7D" w:rsidP="00D15B7D">
      <w:pPr>
        <w:pStyle w:val="30"/>
      </w:pPr>
      <w:r>
        <w:rPr>
          <w:rFonts w:hint="eastAsia"/>
        </w:rPr>
        <w:t>ワークスペースの設定</w:t>
      </w:r>
    </w:p>
    <w:p w14:paraId="17433EED" w14:textId="77777777" w:rsidR="00D15B7D" w:rsidRPr="00823440" w:rsidRDefault="00D15B7D" w:rsidP="00D15B7D">
      <w:pPr>
        <w:rPr>
          <w:rFonts w:hint="eastAsia"/>
          <w:lang w:eastAsia="ja-JP"/>
        </w:rPr>
      </w:pPr>
      <w:r>
        <w:rPr>
          <w:rFonts w:hint="eastAsia"/>
          <w:lang w:eastAsia="ja-JP"/>
        </w:rPr>
        <w:t>初回起動時にワークスペースを設定するように、設定ダイアログを表示します。ワークスペースは、ロボファイル等が格納されている任意のフォルダで、指定されたフォルダの内容をエクスプローラで表示する事に使用します。</w:t>
      </w:r>
    </w:p>
    <w:p w14:paraId="787D06DB" w14:textId="77777777" w:rsidR="001045B7" w:rsidRDefault="001045B7" w:rsidP="001045B7">
      <w:pPr>
        <w:rPr>
          <w:rFonts w:hint="eastAsia"/>
          <w:lang w:eastAsia="ja-JP"/>
        </w:rPr>
      </w:pPr>
    </w:p>
    <w:p w14:paraId="6F7D09B9" w14:textId="77777777" w:rsidR="001045B7" w:rsidRDefault="001045B7" w:rsidP="001045B7">
      <w:pPr>
        <w:rPr>
          <w:lang w:eastAsia="ja-JP"/>
        </w:rPr>
      </w:pPr>
    </w:p>
    <w:p w14:paraId="13DE5784" w14:textId="45492C55" w:rsidR="001045B7" w:rsidRPr="001045B7" w:rsidRDefault="001045B7" w:rsidP="001045B7">
      <w:pPr>
        <w:pStyle w:val="20"/>
        <w:rPr>
          <w:rFonts w:hint="eastAsia"/>
        </w:rPr>
      </w:pPr>
      <w:bookmarkStart w:id="126" w:name="_Toc41316939"/>
      <w:r>
        <w:rPr>
          <w:rFonts w:hint="eastAsia"/>
        </w:rPr>
        <w:t>ロボット管理画面（各機能の操作画面と設定方法）</w:t>
      </w:r>
      <w:bookmarkEnd w:id="126"/>
    </w:p>
    <w:p w14:paraId="6B940402" w14:textId="77777777" w:rsidR="0004011A" w:rsidRDefault="0004011A" w:rsidP="0004011A">
      <w:pPr>
        <w:pStyle w:val="30"/>
      </w:pPr>
      <w:r>
        <w:rPr>
          <w:rFonts w:hint="eastAsia"/>
        </w:rPr>
        <w:t>エクスプローラ</w:t>
      </w:r>
    </w:p>
    <w:p w14:paraId="286ABEE8" w14:textId="4C219883" w:rsidR="0004011A" w:rsidRDefault="0004011A" w:rsidP="0004011A">
      <w:pPr>
        <w:pStyle w:val="30"/>
      </w:pPr>
      <w:r>
        <w:rPr>
          <w:rFonts w:hint="eastAsia"/>
        </w:rPr>
        <w:t>ロボ</w:t>
      </w:r>
      <w:r w:rsidR="004240BB">
        <w:rPr>
          <w:rFonts w:hint="eastAsia"/>
        </w:rPr>
        <w:t>ビューア</w:t>
      </w:r>
    </w:p>
    <w:p w14:paraId="222A9FA0" w14:textId="65F9BB77" w:rsidR="0004011A" w:rsidRDefault="0004011A" w:rsidP="001F2DD6">
      <w:pPr>
        <w:pStyle w:val="30"/>
        <w:numPr>
          <w:ilvl w:val="3"/>
          <w:numId w:val="18"/>
        </w:numPr>
      </w:pPr>
      <w:r>
        <w:rPr>
          <w:rFonts w:hint="eastAsia"/>
        </w:rPr>
        <w:t>実行履歴</w:t>
      </w:r>
    </w:p>
    <w:p w14:paraId="583A92B1" w14:textId="2187C5F8" w:rsidR="0004011A" w:rsidRPr="00823440" w:rsidRDefault="0004011A" w:rsidP="001F2DD6">
      <w:pPr>
        <w:pStyle w:val="30"/>
        <w:numPr>
          <w:ilvl w:val="3"/>
          <w:numId w:val="18"/>
        </w:numPr>
        <w:rPr>
          <w:rFonts w:hint="eastAsia"/>
        </w:rPr>
      </w:pPr>
      <w:r>
        <w:rPr>
          <w:rFonts w:hint="eastAsia"/>
        </w:rPr>
        <w:t>ログ</w:t>
      </w:r>
    </w:p>
    <w:p w14:paraId="53D01D3F" w14:textId="77777777" w:rsidR="001045B7" w:rsidRDefault="001045B7" w:rsidP="001045B7">
      <w:pPr>
        <w:rPr>
          <w:lang w:eastAsia="ja-JP"/>
        </w:rPr>
      </w:pPr>
    </w:p>
    <w:p w14:paraId="71FEDFDD" w14:textId="77777777" w:rsidR="001045B7" w:rsidRDefault="001045B7" w:rsidP="001045B7">
      <w:pPr>
        <w:rPr>
          <w:lang w:eastAsia="ja-JP"/>
        </w:rPr>
      </w:pPr>
    </w:p>
    <w:p w14:paraId="59DF034A" w14:textId="77777777" w:rsidR="001045B7" w:rsidRDefault="001045B7" w:rsidP="001045B7">
      <w:pPr>
        <w:pStyle w:val="20"/>
      </w:pPr>
      <w:bookmarkStart w:id="127" w:name="_Toc41316940"/>
      <w:r>
        <w:rPr>
          <w:rFonts w:hint="eastAsia"/>
        </w:rPr>
        <w:t>ロボット実行方法（各機能の操作画面と設定方法）</w:t>
      </w:r>
      <w:bookmarkEnd w:id="127"/>
    </w:p>
    <w:p w14:paraId="5B8E1E33" w14:textId="14FD6555" w:rsidR="001045B7" w:rsidRDefault="004240BB" w:rsidP="001045B7">
      <w:pPr>
        <w:rPr>
          <w:lang w:eastAsia="ja-JP"/>
        </w:rPr>
      </w:pPr>
      <w:r>
        <w:rPr>
          <w:rFonts w:hint="eastAsia"/>
          <w:lang w:eastAsia="ja-JP"/>
        </w:rPr>
        <w:t>ロボビューアにロボの内容が表示されている状態で、実行ボタンを選択します。</w:t>
      </w:r>
    </w:p>
    <w:p w14:paraId="08359529" w14:textId="43003F28" w:rsidR="004240BB" w:rsidRPr="00823440" w:rsidRDefault="004240BB" w:rsidP="004240BB">
      <w:pPr>
        <w:rPr>
          <w:rFonts w:hint="eastAsia"/>
          <w:lang w:eastAsia="ja-JP"/>
        </w:rPr>
      </w:pPr>
      <w:r>
        <w:rPr>
          <w:rFonts w:hint="eastAsia"/>
          <w:lang w:eastAsia="ja-JP"/>
        </w:rPr>
        <w:t>停止する場合は、ロボの内容が実行されている状態で、停止ボタンを選択します。</w:t>
      </w:r>
    </w:p>
    <w:p w14:paraId="3F4223E0" w14:textId="77777777" w:rsidR="004240BB" w:rsidRPr="004240BB" w:rsidRDefault="004240BB" w:rsidP="004240BB">
      <w:pPr>
        <w:rPr>
          <w:rFonts w:hint="eastAsia"/>
        </w:rPr>
      </w:pPr>
    </w:p>
    <w:p w14:paraId="553A330D" w14:textId="77777777" w:rsidR="001045B7" w:rsidRDefault="001045B7" w:rsidP="001045B7">
      <w:pPr>
        <w:rPr>
          <w:lang w:eastAsia="ja-JP"/>
        </w:rPr>
      </w:pPr>
    </w:p>
    <w:p w14:paraId="1EB8CBCF" w14:textId="77777777" w:rsidR="004240BB" w:rsidRDefault="001045B7" w:rsidP="004240BB">
      <w:pPr>
        <w:pStyle w:val="20"/>
      </w:pPr>
      <w:bookmarkStart w:id="128" w:name="_Toc41316944"/>
      <w:r>
        <w:rPr>
          <w:rFonts w:hint="eastAsia"/>
        </w:rPr>
        <w:t>スケジュール実行（各機能の操作画面と設定方法）</w:t>
      </w:r>
      <w:bookmarkStart w:id="129" w:name="_Toc41316942"/>
      <w:bookmarkEnd w:id="128"/>
    </w:p>
    <w:p w14:paraId="7BB05E19" w14:textId="77777777" w:rsidR="004240BB" w:rsidRPr="004240BB" w:rsidRDefault="004240BB" w:rsidP="004240BB">
      <w:pPr>
        <w:rPr>
          <w:rFonts w:hint="eastAsia"/>
        </w:rPr>
      </w:pPr>
    </w:p>
    <w:p w14:paraId="62A3250A" w14:textId="77777777" w:rsidR="004240BB" w:rsidRPr="004240BB" w:rsidRDefault="004240BB" w:rsidP="004240BB">
      <w:pPr>
        <w:rPr>
          <w:rFonts w:hint="eastAsia"/>
        </w:rPr>
      </w:pPr>
    </w:p>
    <w:p w14:paraId="0A2E1942" w14:textId="3816ED87" w:rsidR="004240BB" w:rsidRDefault="004240BB" w:rsidP="004240BB">
      <w:pPr>
        <w:pStyle w:val="20"/>
      </w:pPr>
      <w:r>
        <w:rPr>
          <w:rFonts w:hint="eastAsia"/>
        </w:rPr>
        <w:lastRenderedPageBreak/>
        <w:t>アラートビュア（各機能の操作画面と設定方法）</w:t>
      </w:r>
      <w:bookmarkEnd w:id="129"/>
    </w:p>
    <w:p w14:paraId="258BB8F8" w14:textId="77777777" w:rsidR="004240BB" w:rsidRPr="001045B7" w:rsidRDefault="004240BB" w:rsidP="004240BB">
      <w:pPr>
        <w:rPr>
          <w:lang w:eastAsia="ja-JP"/>
        </w:rPr>
      </w:pPr>
    </w:p>
    <w:p w14:paraId="7C43BA36" w14:textId="77777777" w:rsidR="004240BB" w:rsidRDefault="004240BB" w:rsidP="004240BB">
      <w:pPr>
        <w:rPr>
          <w:lang w:eastAsia="ja-JP"/>
        </w:rPr>
      </w:pPr>
    </w:p>
    <w:p w14:paraId="4D4BABB1" w14:textId="77777777" w:rsidR="004240BB" w:rsidRDefault="004240BB" w:rsidP="004240BB">
      <w:pPr>
        <w:pStyle w:val="20"/>
      </w:pPr>
      <w:bookmarkStart w:id="130" w:name="_Toc41316943"/>
      <w:r>
        <w:rPr>
          <w:rFonts w:hint="eastAsia"/>
        </w:rPr>
        <w:t>ログビューア（各機能の操作画面と設定方法）</w:t>
      </w:r>
      <w:bookmarkEnd w:id="130"/>
    </w:p>
    <w:p w14:paraId="6B068BBA" w14:textId="77777777" w:rsidR="004240BB" w:rsidRDefault="004240BB" w:rsidP="004240BB">
      <w:pPr>
        <w:rPr>
          <w:lang w:eastAsia="ja-JP"/>
        </w:rPr>
      </w:pPr>
    </w:p>
    <w:p w14:paraId="34C56758" w14:textId="752B4405" w:rsidR="001045B7" w:rsidRPr="004240BB" w:rsidRDefault="001045B7" w:rsidP="004240BB">
      <w:pPr>
        <w:rPr>
          <w:rFonts w:hint="eastAsia"/>
        </w:rPr>
      </w:pPr>
    </w:p>
    <w:p w14:paraId="141A6AD8" w14:textId="77777777" w:rsidR="001045B7" w:rsidRDefault="001045B7" w:rsidP="001045B7">
      <w:pPr>
        <w:rPr>
          <w:lang w:eastAsia="ja-JP"/>
        </w:rPr>
      </w:pPr>
    </w:p>
    <w:p w14:paraId="5481AC12" w14:textId="7A0B9E1E" w:rsidR="001045B7" w:rsidRDefault="001045B7" w:rsidP="001045B7">
      <w:pPr>
        <w:pStyle w:val="20"/>
      </w:pPr>
      <w:bookmarkStart w:id="131" w:name="_Toc41316945"/>
      <w:r>
        <w:rPr>
          <w:rFonts w:hint="eastAsia"/>
        </w:rPr>
        <w:t>ガントチャート（各機能の操作画面と設定方法）</w:t>
      </w:r>
      <w:bookmarkEnd w:id="131"/>
    </w:p>
    <w:p w14:paraId="2ABDE002" w14:textId="77777777" w:rsidR="001045B7" w:rsidRPr="001045B7" w:rsidRDefault="001045B7" w:rsidP="001045B7">
      <w:pPr>
        <w:rPr>
          <w:lang w:eastAsia="ja-JP"/>
        </w:rPr>
      </w:pPr>
    </w:p>
    <w:p w14:paraId="61622C60" w14:textId="77777777" w:rsidR="004240BB" w:rsidRDefault="004240BB" w:rsidP="004240BB">
      <w:pPr>
        <w:pStyle w:val="20"/>
      </w:pPr>
      <w:bookmarkStart w:id="132" w:name="_Toc41316946"/>
      <w:bookmarkStart w:id="133" w:name="_Toc41316941"/>
      <w:bookmarkEnd w:id="132"/>
      <w:r>
        <w:rPr>
          <w:rFonts w:hint="eastAsia"/>
        </w:rPr>
        <w:t>ロボット配信ビューア（各機能の操作画面と設定方法）</w:t>
      </w:r>
      <w:bookmarkEnd w:id="133"/>
    </w:p>
    <w:p w14:paraId="214E2136" w14:textId="7B50422A" w:rsidR="001045B7" w:rsidRPr="004240BB" w:rsidRDefault="001045B7" w:rsidP="004240BB">
      <w:pPr>
        <w:rPr>
          <w:rFonts w:hint="eastAsia"/>
        </w:rPr>
      </w:pPr>
    </w:p>
    <w:p w14:paraId="5CDD34ED" w14:textId="45266366" w:rsidR="00E92724" w:rsidRDefault="00E92724" w:rsidP="00E92724">
      <w:pPr>
        <w:widowControl/>
        <w:spacing w:line="240" w:lineRule="auto"/>
        <w:rPr>
          <w:lang w:eastAsia="ja-JP"/>
        </w:rPr>
      </w:pPr>
    </w:p>
    <w:p w14:paraId="396E84CE" w14:textId="5C055FBE" w:rsidR="001045B7" w:rsidRPr="00B55924" w:rsidRDefault="001045B7" w:rsidP="001045B7">
      <w:pPr>
        <w:pStyle w:val="10"/>
        <w:ind w:left="427" w:hanging="427"/>
        <w:rPr>
          <w:sz w:val="36"/>
          <w:szCs w:val="36"/>
          <w:lang w:eastAsia="ja-JP"/>
        </w:rPr>
      </w:pPr>
      <w:bookmarkStart w:id="134" w:name="_Toc41316947"/>
      <w:r>
        <w:rPr>
          <w:rFonts w:hint="eastAsia"/>
          <w:sz w:val="36"/>
          <w:szCs w:val="36"/>
          <w:lang w:eastAsia="ja-JP"/>
        </w:rPr>
        <w:t>ステラロボ・エンジンライブラリ（</w:t>
      </w:r>
      <w:proofErr w:type="spellStart"/>
      <w:r>
        <w:rPr>
          <w:rFonts w:hint="eastAsia"/>
          <w:sz w:val="36"/>
          <w:szCs w:val="36"/>
          <w:lang w:eastAsia="ja-JP"/>
        </w:rPr>
        <w:t>SREngine</w:t>
      </w:r>
      <w:proofErr w:type="spellEnd"/>
      <w:r>
        <w:rPr>
          <w:rFonts w:hint="eastAsia"/>
          <w:sz w:val="36"/>
          <w:szCs w:val="36"/>
          <w:lang w:eastAsia="ja-JP"/>
        </w:rPr>
        <w:t>）</w:t>
      </w:r>
      <w:bookmarkEnd w:id="134"/>
    </w:p>
    <w:p w14:paraId="5FE9B43E" w14:textId="77777777" w:rsidR="001045B7" w:rsidRDefault="001045B7" w:rsidP="001045B7">
      <w:pPr>
        <w:rPr>
          <w:rFonts w:ascii="Meiryo UI" w:eastAsia="Meiryo UI" w:hAnsi="Meiryo UI"/>
          <w:lang w:eastAsia="ja-JP"/>
        </w:rPr>
      </w:pPr>
    </w:p>
    <w:p w14:paraId="63A6D791" w14:textId="77777777" w:rsidR="008955AB" w:rsidRDefault="001045B7" w:rsidP="008955AB">
      <w:pPr>
        <w:pStyle w:val="20"/>
      </w:pPr>
      <w:bookmarkStart w:id="135" w:name="_Toc41316948"/>
      <w:r>
        <w:rPr>
          <w:rFonts w:hint="eastAsia"/>
        </w:rPr>
        <w:t>ライブラリ一覧</w:t>
      </w:r>
      <w:bookmarkEnd w:id="135"/>
    </w:p>
    <w:p w14:paraId="3B662793" w14:textId="74848231" w:rsidR="008955AB" w:rsidRPr="008955AB" w:rsidRDefault="008955AB" w:rsidP="008955AB">
      <w:pPr>
        <w:pStyle w:val="30"/>
      </w:pPr>
      <w:r w:rsidRPr="008955AB">
        <w:t>アプリケーション情報</w:t>
      </w:r>
      <w:r w:rsidRPr="008955AB">
        <w:t xml:space="preserve"> App</w:t>
      </w:r>
    </w:p>
    <w:p w14:paraId="01D950EE" w14:textId="77777777" w:rsidR="00324DE6" w:rsidRDefault="008955AB" w:rsidP="008955AB">
      <w:pPr>
        <w:rPr>
          <w:lang w:eastAsia="ja-JP"/>
        </w:rPr>
      </w:pPr>
      <w:r w:rsidRPr="008955AB">
        <w:rPr>
          <w:lang w:eastAsia="ja-JP"/>
        </w:rPr>
        <w:t>アプリケーションの情報エンティティ</w:t>
      </w:r>
      <w:r w:rsidR="00324DE6">
        <w:rPr>
          <w:rFonts w:hint="eastAsia"/>
          <w:lang w:eastAsia="ja-JP"/>
        </w:rPr>
        <w:t>で、</w:t>
      </w:r>
      <w:r w:rsidRPr="008955AB">
        <w:rPr>
          <w:lang w:eastAsia="ja-JP"/>
        </w:rPr>
        <w:t>値は常に永続化され</w:t>
      </w:r>
      <w:r w:rsidR="00324DE6">
        <w:rPr>
          <w:rFonts w:hint="eastAsia"/>
          <w:lang w:eastAsia="ja-JP"/>
        </w:rPr>
        <w:t>ます</w:t>
      </w:r>
      <w:r w:rsidRPr="008955AB">
        <w:rPr>
          <w:lang w:eastAsia="ja-JP"/>
        </w:rPr>
        <w:t>。</w:t>
      </w:r>
    </w:p>
    <w:p w14:paraId="590913BC" w14:textId="744EA877" w:rsidR="008955AB" w:rsidRDefault="00324DE6" w:rsidP="008955AB">
      <w:pPr>
        <w:rPr>
          <w:lang w:eastAsia="ja-JP"/>
        </w:rPr>
      </w:pPr>
      <w:r>
        <w:rPr>
          <w:rFonts w:hint="eastAsia"/>
          <w:lang w:eastAsia="ja-JP"/>
        </w:rPr>
        <w:t>App</w:t>
      </w:r>
      <w:r>
        <w:rPr>
          <w:rFonts w:hint="eastAsia"/>
          <w:lang w:eastAsia="ja-JP"/>
        </w:rPr>
        <w:t>は、</w:t>
      </w:r>
      <w:r w:rsidR="008955AB" w:rsidRPr="008955AB">
        <w:rPr>
          <w:lang w:eastAsia="ja-JP"/>
        </w:rPr>
        <w:t>以下の項目を持</w:t>
      </w:r>
      <w:r>
        <w:rPr>
          <w:rFonts w:hint="eastAsia"/>
          <w:lang w:eastAsia="ja-JP"/>
        </w:rPr>
        <w:t>ちます</w:t>
      </w:r>
      <w:r w:rsidR="008955AB" w:rsidRPr="008955AB">
        <w:rPr>
          <w:lang w:eastAsia="ja-JP"/>
        </w:rPr>
        <w:t>。</w:t>
      </w:r>
    </w:p>
    <w:p w14:paraId="08A1DFC2" w14:textId="77777777" w:rsidR="00324DE6" w:rsidRPr="008955AB" w:rsidRDefault="00324DE6" w:rsidP="008955AB">
      <w:pPr>
        <w:rPr>
          <w:rFonts w:hint="eastAsia"/>
          <w:lang w:eastAsia="ja-JP"/>
        </w:rPr>
      </w:pPr>
    </w:p>
    <w:p w14:paraId="4C46EB43" w14:textId="218EA339" w:rsidR="008955AB" w:rsidRPr="008955AB" w:rsidRDefault="008955AB" w:rsidP="001F2DD6">
      <w:pPr>
        <w:pStyle w:val="40"/>
        <w:numPr>
          <w:ilvl w:val="3"/>
          <w:numId w:val="18"/>
        </w:numPr>
      </w:pPr>
      <w:r w:rsidRPr="008955AB">
        <w:t>変数：</w:t>
      </w:r>
      <w:proofErr w:type="spellStart"/>
      <w:r w:rsidRPr="008955AB">
        <w:t>App.job</w:t>
      </w:r>
      <w:proofErr w:type="spellEnd"/>
    </w:p>
    <w:p w14:paraId="57BC4C9E" w14:textId="4511D923" w:rsidR="008955AB" w:rsidRDefault="008955AB" w:rsidP="008955AB">
      <w:proofErr w:type="spellStart"/>
      <w:r w:rsidRPr="008955AB">
        <w:t>ロボの処理内容</w:t>
      </w:r>
      <w:proofErr w:type="spellEnd"/>
      <w:r w:rsidRPr="008955AB">
        <w:t>。</w:t>
      </w:r>
    </w:p>
    <w:p w14:paraId="58C3EE60" w14:textId="77777777" w:rsidR="00324DE6" w:rsidRPr="008955AB" w:rsidRDefault="00324DE6" w:rsidP="008955AB"/>
    <w:p w14:paraId="6DD43D16" w14:textId="6E047429" w:rsidR="008955AB" w:rsidRPr="008955AB" w:rsidRDefault="008955AB" w:rsidP="001F2DD6">
      <w:pPr>
        <w:pStyle w:val="40"/>
        <w:numPr>
          <w:ilvl w:val="3"/>
          <w:numId w:val="18"/>
        </w:numPr>
      </w:pPr>
      <w:r w:rsidRPr="008955AB">
        <w:t>変数：</w:t>
      </w:r>
      <w:proofErr w:type="spellStart"/>
      <w:r w:rsidRPr="008955AB">
        <w:t>App.workspace</w:t>
      </w:r>
      <w:proofErr w:type="spellEnd"/>
    </w:p>
    <w:p w14:paraId="02386038" w14:textId="083944F1" w:rsidR="008955AB" w:rsidRDefault="00324DE6" w:rsidP="008955AB">
      <w:pPr>
        <w:rPr>
          <w:lang w:eastAsia="ja-JP"/>
        </w:rPr>
      </w:pPr>
      <w:r>
        <w:rPr>
          <w:rFonts w:hint="eastAsia"/>
          <w:lang w:eastAsia="ja-JP"/>
        </w:rPr>
        <w:t>ワークスペース</w:t>
      </w:r>
      <w:r w:rsidR="008955AB" w:rsidRPr="008955AB">
        <w:rPr>
          <w:lang w:eastAsia="ja-JP"/>
        </w:rPr>
        <w:t>のパス。</w:t>
      </w:r>
    </w:p>
    <w:p w14:paraId="181686D4" w14:textId="77777777" w:rsidR="00324DE6" w:rsidRPr="008955AB" w:rsidRDefault="00324DE6" w:rsidP="008955AB">
      <w:pPr>
        <w:rPr>
          <w:rFonts w:hint="eastAsia"/>
          <w:lang w:eastAsia="ja-JP"/>
        </w:rPr>
      </w:pPr>
    </w:p>
    <w:p w14:paraId="47CFF51F" w14:textId="198C17C0" w:rsidR="008955AB" w:rsidRPr="008955AB" w:rsidRDefault="008955AB" w:rsidP="001F2DD6">
      <w:pPr>
        <w:pStyle w:val="40"/>
        <w:numPr>
          <w:ilvl w:val="3"/>
          <w:numId w:val="18"/>
        </w:numPr>
      </w:pPr>
      <w:r w:rsidRPr="008955AB">
        <w:t>変数：</w:t>
      </w:r>
      <w:proofErr w:type="spellStart"/>
      <w:r w:rsidRPr="008955AB">
        <w:t>App.current</w:t>
      </w:r>
      <w:proofErr w:type="spellEnd"/>
    </w:p>
    <w:p w14:paraId="0FFB899F" w14:textId="2E77D19B" w:rsidR="008955AB" w:rsidRDefault="008955AB" w:rsidP="008955AB">
      <w:pPr>
        <w:rPr>
          <w:lang w:eastAsia="ja-JP"/>
        </w:rPr>
      </w:pPr>
      <w:r w:rsidRPr="008955AB">
        <w:rPr>
          <w:lang w:eastAsia="ja-JP"/>
        </w:rPr>
        <w:t>現在参照しているファイルのパス。</w:t>
      </w:r>
    </w:p>
    <w:p w14:paraId="45B0EB45" w14:textId="77777777" w:rsidR="00324DE6" w:rsidRPr="008955AB" w:rsidRDefault="00324DE6" w:rsidP="008955AB">
      <w:pPr>
        <w:rPr>
          <w:rFonts w:hint="eastAsia"/>
          <w:lang w:eastAsia="ja-JP"/>
        </w:rPr>
      </w:pPr>
    </w:p>
    <w:p w14:paraId="3FDB5DB2" w14:textId="0CB0B9A4" w:rsidR="008955AB" w:rsidRPr="008955AB" w:rsidRDefault="008955AB" w:rsidP="001F2DD6">
      <w:pPr>
        <w:pStyle w:val="40"/>
        <w:numPr>
          <w:ilvl w:val="3"/>
          <w:numId w:val="18"/>
        </w:numPr>
      </w:pPr>
      <w:r w:rsidRPr="008955AB">
        <w:t>処理：</w:t>
      </w:r>
      <w:proofErr w:type="spellStart"/>
      <w:r w:rsidRPr="008955AB">
        <w:t>App.readJob</w:t>
      </w:r>
      <w:proofErr w:type="spellEnd"/>
      <w:r w:rsidRPr="008955AB">
        <w:t>(path)</w:t>
      </w:r>
    </w:p>
    <w:p w14:paraId="5DA653B3" w14:textId="72CE7622" w:rsidR="008955AB" w:rsidRDefault="008955AB" w:rsidP="00324DE6">
      <w:pPr>
        <w:rPr>
          <w:lang w:eastAsia="ja-JP"/>
        </w:rPr>
      </w:pPr>
      <w:r w:rsidRPr="008955AB">
        <w:rPr>
          <w:lang w:eastAsia="ja-JP"/>
        </w:rPr>
        <w:t>指定ファイルの処理内容を読み込む。</w:t>
      </w:r>
    </w:p>
    <w:p w14:paraId="7596E0F9" w14:textId="77777777" w:rsidR="00324DE6" w:rsidRPr="008955AB" w:rsidRDefault="00324DE6" w:rsidP="00324DE6">
      <w:pPr>
        <w:rPr>
          <w:rFonts w:hint="eastAsia"/>
          <w:lang w:eastAsia="ja-JP"/>
        </w:rPr>
      </w:pPr>
    </w:p>
    <w:p w14:paraId="50E5D24B" w14:textId="43272A73" w:rsidR="008955AB" w:rsidRPr="008955AB" w:rsidRDefault="008955AB" w:rsidP="001F2DD6">
      <w:pPr>
        <w:pStyle w:val="40"/>
        <w:numPr>
          <w:ilvl w:val="3"/>
          <w:numId w:val="18"/>
        </w:numPr>
      </w:pPr>
      <w:r w:rsidRPr="008955AB">
        <w:t>処理：</w:t>
      </w:r>
      <w:proofErr w:type="spellStart"/>
      <w:r w:rsidRPr="008955AB">
        <w:t>App.changeEditor</w:t>
      </w:r>
      <w:proofErr w:type="spellEnd"/>
      <w:r w:rsidRPr="008955AB">
        <w:t>(</w:t>
      </w:r>
      <w:proofErr w:type="spellStart"/>
      <w:r w:rsidRPr="008955AB">
        <w:t>Editor.Mode.Text</w:t>
      </w:r>
      <w:proofErr w:type="spellEnd"/>
      <w:r w:rsidRPr="008955AB">
        <w:t>)</w:t>
      </w:r>
      <w:r w:rsidR="00324DE6">
        <w:t xml:space="preserve"> </w:t>
      </w:r>
      <w:proofErr w:type="spellStart"/>
      <w:r w:rsidRPr="008955AB">
        <w:t>App.changeEditor</w:t>
      </w:r>
      <w:proofErr w:type="spellEnd"/>
      <w:r w:rsidRPr="008955AB">
        <w:t>(</w:t>
      </w:r>
      <w:proofErr w:type="spellStart"/>
      <w:r w:rsidRPr="008955AB">
        <w:t>Editor.Mode.Visual</w:t>
      </w:r>
      <w:proofErr w:type="spellEnd"/>
      <w:r w:rsidRPr="008955AB">
        <w:t>)</w:t>
      </w:r>
    </w:p>
    <w:p w14:paraId="1BC1600A" w14:textId="77777777" w:rsidR="008955AB" w:rsidRPr="008955AB" w:rsidRDefault="008955AB" w:rsidP="001F2DD6">
      <w:pPr>
        <w:numPr>
          <w:ilvl w:val="0"/>
          <w:numId w:val="24"/>
        </w:numPr>
        <w:rPr>
          <w:lang w:eastAsia="ja-JP"/>
        </w:rPr>
      </w:pPr>
      <w:r w:rsidRPr="008955AB">
        <w:rPr>
          <w:lang w:eastAsia="ja-JP"/>
        </w:rPr>
        <w:t>エディタモードを指定のエディタにする。</w:t>
      </w:r>
    </w:p>
    <w:p w14:paraId="648E1C79" w14:textId="509460FB" w:rsidR="008955AB" w:rsidRDefault="008955AB" w:rsidP="001F2DD6">
      <w:pPr>
        <w:numPr>
          <w:ilvl w:val="0"/>
          <w:numId w:val="24"/>
        </w:numPr>
      </w:pPr>
      <w:proofErr w:type="spellStart"/>
      <w:r w:rsidRPr="008955AB">
        <w:t>エディタを表示する</w:t>
      </w:r>
      <w:proofErr w:type="spellEnd"/>
      <w:r w:rsidRPr="008955AB">
        <w:t>。</w:t>
      </w:r>
    </w:p>
    <w:p w14:paraId="675969E7" w14:textId="77777777" w:rsidR="00324DE6" w:rsidRPr="008955AB" w:rsidRDefault="00324DE6" w:rsidP="00324DE6"/>
    <w:p w14:paraId="3AE73AAE" w14:textId="0418DF09" w:rsidR="008955AB" w:rsidRPr="008955AB" w:rsidRDefault="008955AB" w:rsidP="001F2DD6">
      <w:pPr>
        <w:pStyle w:val="40"/>
        <w:numPr>
          <w:ilvl w:val="3"/>
          <w:numId w:val="18"/>
        </w:numPr>
      </w:pPr>
      <w:r w:rsidRPr="008955AB">
        <w:t>処理：</w:t>
      </w:r>
      <w:proofErr w:type="spellStart"/>
      <w:r w:rsidRPr="008955AB">
        <w:t>App.runJob</w:t>
      </w:r>
      <w:proofErr w:type="spellEnd"/>
      <w:r w:rsidRPr="008955AB">
        <w:t>(function(result){})</w:t>
      </w:r>
    </w:p>
    <w:p w14:paraId="53C2EE31" w14:textId="77777777" w:rsidR="008955AB" w:rsidRPr="008955AB" w:rsidRDefault="008955AB" w:rsidP="001F2DD6">
      <w:pPr>
        <w:numPr>
          <w:ilvl w:val="0"/>
          <w:numId w:val="25"/>
        </w:numPr>
        <w:rPr>
          <w:lang w:eastAsia="ja-JP"/>
        </w:rPr>
      </w:pPr>
      <w:r w:rsidRPr="008955AB">
        <w:rPr>
          <w:lang w:eastAsia="ja-JP"/>
        </w:rPr>
        <w:t>処理内容を指定してロボを起動する。</w:t>
      </w:r>
    </w:p>
    <w:p w14:paraId="7838A47D" w14:textId="49311AC2" w:rsidR="008955AB" w:rsidRDefault="008955AB" w:rsidP="001F2DD6">
      <w:pPr>
        <w:numPr>
          <w:ilvl w:val="0"/>
          <w:numId w:val="25"/>
        </w:numPr>
        <w:rPr>
          <w:lang w:eastAsia="ja-JP"/>
        </w:rPr>
      </w:pPr>
      <w:r w:rsidRPr="008955AB">
        <w:rPr>
          <w:lang w:eastAsia="ja-JP"/>
        </w:rPr>
        <w:t>処理終了時、指定の処理を実行する。</w:t>
      </w:r>
    </w:p>
    <w:p w14:paraId="7BDC710B" w14:textId="77777777" w:rsidR="00324DE6" w:rsidRPr="008955AB" w:rsidRDefault="00324DE6" w:rsidP="00324DE6">
      <w:pPr>
        <w:rPr>
          <w:rFonts w:hint="eastAsia"/>
          <w:lang w:eastAsia="ja-JP"/>
        </w:rPr>
      </w:pPr>
    </w:p>
    <w:p w14:paraId="300B55AF" w14:textId="60BF6A86" w:rsidR="008955AB" w:rsidRPr="008955AB" w:rsidRDefault="008955AB" w:rsidP="008955AB">
      <w:pPr>
        <w:pStyle w:val="30"/>
      </w:pPr>
      <w:r w:rsidRPr="008955AB">
        <w:lastRenderedPageBreak/>
        <w:t>イベント</w:t>
      </w:r>
      <w:r w:rsidR="00324DE6">
        <w:rPr>
          <w:rFonts w:hint="eastAsia"/>
        </w:rPr>
        <w:t>管理</w:t>
      </w:r>
      <w:r w:rsidRPr="008955AB">
        <w:t xml:space="preserve"> Event</w:t>
      </w:r>
    </w:p>
    <w:p w14:paraId="3DE2E13B" w14:textId="77777777" w:rsidR="008955AB" w:rsidRPr="008955AB" w:rsidRDefault="008955AB" w:rsidP="001F2DD6">
      <w:pPr>
        <w:numPr>
          <w:ilvl w:val="0"/>
          <w:numId w:val="26"/>
        </w:numPr>
        <w:rPr>
          <w:lang w:eastAsia="ja-JP"/>
        </w:rPr>
      </w:pPr>
      <w:r w:rsidRPr="008955AB">
        <w:rPr>
          <w:lang w:eastAsia="ja-JP"/>
        </w:rPr>
        <w:t>当アプリ全体のイベントに関する実装。イベント発火のみを実装範囲とする。</w:t>
      </w:r>
    </w:p>
    <w:p w14:paraId="43E7794A" w14:textId="77777777" w:rsidR="008955AB" w:rsidRPr="008955AB" w:rsidRDefault="008955AB" w:rsidP="001F2DD6">
      <w:pPr>
        <w:numPr>
          <w:ilvl w:val="0"/>
          <w:numId w:val="26"/>
        </w:numPr>
        <w:rPr>
          <w:lang w:eastAsia="ja-JP"/>
        </w:rPr>
      </w:pPr>
      <w:r w:rsidRPr="008955AB">
        <w:rPr>
          <w:lang w:eastAsia="ja-JP"/>
        </w:rPr>
        <w:t>イベント名の固定値を持つ。</w:t>
      </w:r>
    </w:p>
    <w:p w14:paraId="2224D218" w14:textId="77777777" w:rsidR="008955AB" w:rsidRPr="008955AB" w:rsidRDefault="008955AB" w:rsidP="001F2DD6">
      <w:pPr>
        <w:numPr>
          <w:ilvl w:val="0"/>
          <w:numId w:val="26"/>
        </w:numPr>
        <w:rPr>
          <w:lang w:eastAsia="ja-JP"/>
        </w:rPr>
      </w:pPr>
      <w:r w:rsidRPr="008955AB">
        <w:rPr>
          <w:lang w:eastAsia="ja-JP"/>
        </w:rPr>
        <w:t>外部イベントを内部イベントへ変換する。</w:t>
      </w:r>
    </w:p>
    <w:p w14:paraId="799C9DC2" w14:textId="2A668BB8" w:rsidR="008955AB" w:rsidRDefault="008955AB" w:rsidP="001F2DD6">
      <w:pPr>
        <w:numPr>
          <w:ilvl w:val="0"/>
          <w:numId w:val="26"/>
        </w:numPr>
        <w:rPr>
          <w:lang w:eastAsia="ja-JP"/>
        </w:rPr>
      </w:pPr>
      <w:r w:rsidRPr="008955AB">
        <w:rPr>
          <w:lang w:eastAsia="ja-JP"/>
        </w:rPr>
        <w:t>オブザーバーからの通知をイベントへ変換する。</w:t>
      </w:r>
    </w:p>
    <w:p w14:paraId="3B0AE10B" w14:textId="77777777" w:rsidR="00324DE6" w:rsidRPr="008955AB" w:rsidRDefault="00324DE6" w:rsidP="00324DE6">
      <w:pPr>
        <w:rPr>
          <w:rFonts w:hint="eastAsia"/>
          <w:lang w:eastAsia="ja-JP"/>
        </w:rPr>
      </w:pPr>
    </w:p>
    <w:p w14:paraId="085D20C7" w14:textId="2B683C9D" w:rsidR="008955AB" w:rsidRPr="008955AB" w:rsidRDefault="008955AB" w:rsidP="008955AB">
      <w:pPr>
        <w:pStyle w:val="40"/>
      </w:pPr>
      <w:r w:rsidRPr="008955AB">
        <w:t>オブザーバー</w:t>
      </w:r>
      <w:r w:rsidRPr="008955AB">
        <w:t xml:space="preserve"> </w:t>
      </w:r>
      <w:proofErr w:type="spellStart"/>
      <w:r w:rsidRPr="008955AB">
        <w:t>Object.observe</w:t>
      </w:r>
      <w:proofErr w:type="spellEnd"/>
      <w:r w:rsidRPr="008955AB">
        <w:t>(App, function(changes){})</w:t>
      </w:r>
    </w:p>
    <w:p w14:paraId="77BF2B29" w14:textId="77777777" w:rsidR="008955AB" w:rsidRPr="008955AB" w:rsidRDefault="008955AB" w:rsidP="001F2DD6">
      <w:pPr>
        <w:numPr>
          <w:ilvl w:val="0"/>
          <w:numId w:val="27"/>
        </w:numPr>
        <w:rPr>
          <w:lang w:eastAsia="ja-JP"/>
        </w:rPr>
      </w:pPr>
      <w:r w:rsidRPr="008955AB">
        <w:rPr>
          <w:lang w:eastAsia="ja-JP"/>
        </w:rPr>
        <w:t>アプリケーション情報の変更を監視する。</w:t>
      </w:r>
    </w:p>
    <w:p w14:paraId="7BE7BEEC" w14:textId="77777777" w:rsidR="008955AB" w:rsidRPr="008955AB" w:rsidRDefault="008955AB" w:rsidP="001F2DD6">
      <w:pPr>
        <w:numPr>
          <w:ilvl w:val="0"/>
          <w:numId w:val="27"/>
        </w:numPr>
        <w:rPr>
          <w:lang w:eastAsia="ja-JP"/>
        </w:rPr>
      </w:pPr>
      <w:r w:rsidRPr="008955AB">
        <w:rPr>
          <w:lang w:eastAsia="ja-JP"/>
        </w:rPr>
        <w:t>アプリケーション情報の変更を検知した場合、アプリケーションに通知する。</w:t>
      </w:r>
    </w:p>
    <w:p w14:paraId="04946DD5" w14:textId="77777777" w:rsidR="008955AB" w:rsidRPr="008955AB" w:rsidRDefault="008955AB" w:rsidP="001F2DD6">
      <w:pPr>
        <w:numPr>
          <w:ilvl w:val="0"/>
          <w:numId w:val="27"/>
        </w:numPr>
      </w:pPr>
      <w:proofErr w:type="spellStart"/>
      <w:r w:rsidRPr="008955AB">
        <w:t>通知は以下の通り</w:t>
      </w:r>
      <w:proofErr w:type="spellEnd"/>
      <w:r w:rsidRPr="008955AB">
        <w:t>。</w:t>
      </w:r>
    </w:p>
    <w:p w14:paraId="4D462EDD" w14:textId="77777777" w:rsidR="008955AB" w:rsidRPr="008955AB" w:rsidRDefault="008955AB" w:rsidP="001F2DD6">
      <w:pPr>
        <w:numPr>
          <w:ilvl w:val="1"/>
          <w:numId w:val="27"/>
        </w:numPr>
      </w:pPr>
      <w:proofErr w:type="spellStart"/>
      <w:r w:rsidRPr="008955AB">
        <w:t>処理内容を変更</w:t>
      </w:r>
      <w:proofErr w:type="spellEnd"/>
      <w:r w:rsidRPr="008955AB">
        <w:t xml:space="preserve"> </w:t>
      </w:r>
      <w:proofErr w:type="spellStart"/>
      <w:r w:rsidRPr="008955AB">
        <w:rPr>
          <w:b/>
          <w:bCs/>
        </w:rPr>
        <w:t>Event.App.job</w:t>
      </w:r>
      <w:proofErr w:type="spellEnd"/>
    </w:p>
    <w:p w14:paraId="1880ADC1" w14:textId="77777777" w:rsidR="008955AB" w:rsidRPr="008955AB" w:rsidRDefault="008955AB" w:rsidP="001F2DD6">
      <w:pPr>
        <w:numPr>
          <w:ilvl w:val="1"/>
          <w:numId w:val="27"/>
        </w:numPr>
        <w:rPr>
          <w:lang w:eastAsia="ja-JP"/>
        </w:rPr>
      </w:pPr>
      <w:r w:rsidRPr="008955AB">
        <w:rPr>
          <w:lang w:eastAsia="ja-JP"/>
        </w:rPr>
        <w:t>ワークスペースのパスを変更</w:t>
      </w:r>
      <w:r w:rsidRPr="008955AB">
        <w:rPr>
          <w:lang w:eastAsia="ja-JP"/>
        </w:rPr>
        <w:t xml:space="preserve"> </w:t>
      </w:r>
      <w:proofErr w:type="spellStart"/>
      <w:r w:rsidRPr="008955AB">
        <w:rPr>
          <w:b/>
          <w:bCs/>
          <w:lang w:eastAsia="ja-JP"/>
        </w:rPr>
        <w:t>Event.App.workspace</w:t>
      </w:r>
      <w:proofErr w:type="spellEnd"/>
    </w:p>
    <w:p w14:paraId="1B9673F2" w14:textId="58EA0FCD" w:rsidR="008955AB" w:rsidRPr="00324DE6" w:rsidRDefault="008955AB" w:rsidP="001F2DD6">
      <w:pPr>
        <w:numPr>
          <w:ilvl w:val="1"/>
          <w:numId w:val="27"/>
        </w:numPr>
      </w:pPr>
      <w:proofErr w:type="spellStart"/>
      <w:r w:rsidRPr="008955AB">
        <w:t>現在のファイルのパスを変更</w:t>
      </w:r>
      <w:proofErr w:type="spellEnd"/>
      <w:r w:rsidRPr="008955AB">
        <w:t xml:space="preserve"> </w:t>
      </w:r>
      <w:proofErr w:type="spellStart"/>
      <w:proofErr w:type="gramStart"/>
      <w:r w:rsidRPr="008955AB">
        <w:rPr>
          <w:b/>
          <w:bCs/>
        </w:rPr>
        <w:t>Event.App.current</w:t>
      </w:r>
      <w:proofErr w:type="spellEnd"/>
      <w:proofErr w:type="gramEnd"/>
    </w:p>
    <w:p w14:paraId="266D113A" w14:textId="77777777" w:rsidR="00324DE6" w:rsidRPr="008955AB" w:rsidRDefault="00324DE6" w:rsidP="00324DE6"/>
    <w:p w14:paraId="75EAD28B" w14:textId="78B23DC8" w:rsidR="008955AB" w:rsidRPr="008955AB" w:rsidRDefault="008955AB" w:rsidP="008955AB">
      <w:pPr>
        <w:pStyle w:val="40"/>
      </w:pPr>
      <w:r w:rsidRPr="008955AB">
        <w:t>スケジューラー</w:t>
      </w:r>
      <w:r w:rsidRPr="008955AB">
        <w:t xml:space="preserve"> Scheduler</w:t>
      </w:r>
    </w:p>
    <w:p w14:paraId="4C9C1136" w14:textId="287C6FD0" w:rsidR="008955AB" w:rsidRDefault="008955AB" w:rsidP="008955AB">
      <w:pPr>
        <w:rPr>
          <w:lang w:eastAsia="ja-JP"/>
        </w:rPr>
      </w:pPr>
      <w:r w:rsidRPr="008955AB">
        <w:rPr>
          <w:lang w:eastAsia="ja-JP"/>
        </w:rPr>
        <w:t>スケジューラーは以下を実装</w:t>
      </w:r>
      <w:r w:rsidR="00324DE6">
        <w:rPr>
          <w:rFonts w:hint="eastAsia"/>
          <w:lang w:eastAsia="ja-JP"/>
        </w:rPr>
        <w:t>します</w:t>
      </w:r>
      <w:r w:rsidRPr="008955AB">
        <w:rPr>
          <w:lang w:eastAsia="ja-JP"/>
        </w:rPr>
        <w:t>。</w:t>
      </w:r>
    </w:p>
    <w:p w14:paraId="3769D41F" w14:textId="77777777" w:rsidR="00324DE6" w:rsidRPr="008955AB" w:rsidRDefault="00324DE6" w:rsidP="008955AB">
      <w:pPr>
        <w:rPr>
          <w:rFonts w:hint="eastAsia"/>
          <w:lang w:eastAsia="ja-JP"/>
        </w:rPr>
      </w:pPr>
    </w:p>
    <w:p w14:paraId="1A4D220E" w14:textId="48DA49DD" w:rsidR="008955AB" w:rsidRPr="008955AB" w:rsidRDefault="008955AB" w:rsidP="001F2DD6">
      <w:pPr>
        <w:pStyle w:val="40"/>
        <w:numPr>
          <w:ilvl w:val="3"/>
          <w:numId w:val="18"/>
        </w:numPr>
      </w:pPr>
      <w:r w:rsidRPr="008955AB">
        <w:t>処理：</w:t>
      </w:r>
      <w:r w:rsidRPr="008955AB">
        <w:t xml:space="preserve"> </w:t>
      </w:r>
      <w:proofErr w:type="spellStart"/>
      <w:r w:rsidRPr="008955AB">
        <w:t>Scheduler.scheduleJob</w:t>
      </w:r>
      <w:proofErr w:type="spellEnd"/>
      <w:r w:rsidRPr="008955AB">
        <w:t>(</w:t>
      </w:r>
      <w:proofErr w:type="spellStart"/>
      <w:r w:rsidRPr="008955AB">
        <w:t>date,path</w:t>
      </w:r>
      <w:proofErr w:type="spellEnd"/>
      <w:r w:rsidRPr="008955AB">
        <w:t>)</w:t>
      </w:r>
    </w:p>
    <w:p w14:paraId="1C2039F8" w14:textId="7950922D" w:rsidR="008955AB" w:rsidRDefault="008955AB" w:rsidP="00324DE6">
      <w:pPr>
        <w:rPr>
          <w:lang w:eastAsia="ja-JP"/>
        </w:rPr>
      </w:pPr>
      <w:r w:rsidRPr="008955AB">
        <w:rPr>
          <w:lang w:eastAsia="ja-JP"/>
        </w:rPr>
        <w:t>スケジューラーに指定の日時と任意のファイルを登録する。</w:t>
      </w:r>
    </w:p>
    <w:p w14:paraId="2304C1F5" w14:textId="77777777" w:rsidR="00324DE6" w:rsidRPr="008955AB" w:rsidRDefault="00324DE6" w:rsidP="00324DE6">
      <w:pPr>
        <w:rPr>
          <w:rFonts w:hint="eastAsia"/>
          <w:lang w:eastAsia="ja-JP"/>
        </w:rPr>
      </w:pPr>
    </w:p>
    <w:p w14:paraId="1B5CB27E" w14:textId="56A79612" w:rsidR="008955AB" w:rsidRPr="008955AB" w:rsidRDefault="008955AB" w:rsidP="001F2DD6">
      <w:pPr>
        <w:pStyle w:val="40"/>
        <w:numPr>
          <w:ilvl w:val="3"/>
          <w:numId w:val="18"/>
        </w:numPr>
      </w:pPr>
      <w:r w:rsidRPr="008955AB">
        <w:t>イベント：</w:t>
      </w:r>
      <w:proofErr w:type="spellStart"/>
      <w:r w:rsidRPr="008955AB">
        <w:t>Event.Scheduler.</w:t>
      </w:r>
      <w:r w:rsidRPr="008955AB">
        <w:rPr>
          <w:bCs/>
        </w:rPr>
        <w:t>onschedule</w:t>
      </w:r>
      <w:proofErr w:type="spellEnd"/>
    </w:p>
    <w:p w14:paraId="4E38459E" w14:textId="76352666" w:rsidR="008955AB" w:rsidRDefault="008955AB" w:rsidP="00324DE6">
      <w:pPr>
        <w:rPr>
          <w:lang w:eastAsia="ja-JP"/>
        </w:rPr>
      </w:pPr>
      <w:r w:rsidRPr="008955AB">
        <w:rPr>
          <w:lang w:eastAsia="ja-JP"/>
        </w:rPr>
        <w:t>予定された処理をロボへ依頼する。</w:t>
      </w:r>
    </w:p>
    <w:p w14:paraId="700F0C8A" w14:textId="77777777" w:rsidR="00324DE6" w:rsidRPr="008955AB" w:rsidRDefault="00324DE6" w:rsidP="00324DE6">
      <w:pPr>
        <w:rPr>
          <w:rFonts w:hint="eastAsia"/>
          <w:lang w:eastAsia="ja-JP"/>
        </w:rPr>
      </w:pPr>
    </w:p>
    <w:p w14:paraId="5FD3A0ED" w14:textId="0C610325" w:rsidR="008955AB" w:rsidRPr="008955AB" w:rsidRDefault="008955AB" w:rsidP="008955AB">
      <w:pPr>
        <w:pStyle w:val="40"/>
      </w:pPr>
      <w:r w:rsidRPr="008955AB">
        <w:t>エディタ</w:t>
      </w:r>
      <w:r w:rsidRPr="008955AB">
        <w:t xml:space="preserve"> Editor</w:t>
      </w:r>
    </w:p>
    <w:p w14:paraId="54D19ED4" w14:textId="00C26369" w:rsidR="008955AB" w:rsidRDefault="008955AB" w:rsidP="008955AB">
      <w:pPr>
        <w:rPr>
          <w:lang w:eastAsia="ja-JP"/>
        </w:rPr>
      </w:pPr>
      <w:r w:rsidRPr="008955AB">
        <w:rPr>
          <w:lang w:eastAsia="ja-JP"/>
        </w:rPr>
        <w:t>エディタ（ビジュアルエディタ、テキストエディタ）は以下を実装する。</w:t>
      </w:r>
    </w:p>
    <w:p w14:paraId="3C6C52C4" w14:textId="77777777" w:rsidR="00324DE6" w:rsidRPr="008955AB" w:rsidRDefault="00324DE6" w:rsidP="008955AB">
      <w:pPr>
        <w:rPr>
          <w:rFonts w:hint="eastAsia"/>
          <w:lang w:eastAsia="ja-JP"/>
        </w:rPr>
      </w:pPr>
    </w:p>
    <w:p w14:paraId="08C71917" w14:textId="22AFF5B5" w:rsidR="008955AB" w:rsidRPr="008955AB" w:rsidRDefault="008955AB" w:rsidP="001F2DD6">
      <w:pPr>
        <w:pStyle w:val="40"/>
        <w:numPr>
          <w:ilvl w:val="3"/>
          <w:numId w:val="18"/>
        </w:numPr>
      </w:pPr>
      <w:r w:rsidRPr="008955AB">
        <w:t>処理：</w:t>
      </w:r>
      <w:r w:rsidRPr="008955AB">
        <w:t xml:space="preserve"> </w:t>
      </w:r>
      <w:proofErr w:type="spellStart"/>
      <w:r w:rsidRPr="008955AB">
        <w:t>Editor.bind</w:t>
      </w:r>
      <w:proofErr w:type="spellEnd"/>
      <w:r w:rsidRPr="008955AB">
        <w:t xml:space="preserve">(source) </w:t>
      </w:r>
    </w:p>
    <w:p w14:paraId="591A3450" w14:textId="5371F127" w:rsidR="008955AB" w:rsidRDefault="008955AB" w:rsidP="00324DE6">
      <w:pPr>
        <w:rPr>
          <w:lang w:eastAsia="ja-JP"/>
        </w:rPr>
      </w:pPr>
      <w:r w:rsidRPr="008955AB">
        <w:rPr>
          <w:lang w:eastAsia="ja-JP"/>
        </w:rPr>
        <w:t>指定内容をエディタに表示する。</w:t>
      </w:r>
    </w:p>
    <w:p w14:paraId="553D3B2F" w14:textId="77777777" w:rsidR="00324DE6" w:rsidRPr="008955AB" w:rsidRDefault="00324DE6" w:rsidP="00324DE6">
      <w:pPr>
        <w:rPr>
          <w:rFonts w:hint="eastAsia"/>
          <w:lang w:eastAsia="ja-JP"/>
        </w:rPr>
      </w:pPr>
    </w:p>
    <w:p w14:paraId="5D55BA4D" w14:textId="291467FF" w:rsidR="008955AB" w:rsidRPr="008955AB" w:rsidRDefault="008955AB" w:rsidP="001F2DD6">
      <w:pPr>
        <w:pStyle w:val="40"/>
        <w:numPr>
          <w:ilvl w:val="3"/>
          <w:numId w:val="18"/>
        </w:numPr>
      </w:pPr>
      <w:r w:rsidRPr="008955AB">
        <w:t>新規作成</w:t>
      </w:r>
      <w:r w:rsidRPr="008955AB">
        <w:t xml:space="preserve"> </w:t>
      </w:r>
      <w:proofErr w:type="spellStart"/>
      <w:r w:rsidRPr="008955AB">
        <w:t>Event.Editor.new</w:t>
      </w:r>
      <w:proofErr w:type="spellEnd"/>
      <w:r w:rsidRPr="008955AB">
        <w:t xml:space="preserve"> </w:t>
      </w:r>
    </w:p>
    <w:p w14:paraId="3CD902A0" w14:textId="77777777" w:rsidR="008955AB" w:rsidRPr="008955AB" w:rsidRDefault="008955AB" w:rsidP="001F2DD6">
      <w:pPr>
        <w:numPr>
          <w:ilvl w:val="0"/>
          <w:numId w:val="28"/>
        </w:numPr>
      </w:pPr>
      <w:proofErr w:type="spellStart"/>
      <w:r w:rsidRPr="008955AB">
        <w:t>UI</w:t>
      </w:r>
      <w:r w:rsidRPr="008955AB">
        <w:t>から発火する</w:t>
      </w:r>
      <w:proofErr w:type="spellEnd"/>
      <w:r w:rsidRPr="008955AB">
        <w:t>。</w:t>
      </w:r>
    </w:p>
    <w:p w14:paraId="6C46881E" w14:textId="0EE66706" w:rsidR="008955AB" w:rsidRDefault="008955AB" w:rsidP="001F2DD6">
      <w:pPr>
        <w:numPr>
          <w:ilvl w:val="0"/>
          <w:numId w:val="28"/>
        </w:numPr>
        <w:rPr>
          <w:lang w:eastAsia="ja-JP"/>
        </w:rPr>
      </w:pPr>
      <w:r w:rsidRPr="008955AB">
        <w:rPr>
          <w:lang w:eastAsia="ja-JP"/>
        </w:rPr>
        <w:t>新規作成時テンプレートファイルを指定して処理内容を読み込む。</w:t>
      </w:r>
    </w:p>
    <w:p w14:paraId="380B0C4D" w14:textId="77777777" w:rsidR="00324DE6" w:rsidRPr="008955AB" w:rsidRDefault="00324DE6" w:rsidP="00324DE6">
      <w:pPr>
        <w:rPr>
          <w:rFonts w:hint="eastAsia"/>
          <w:lang w:eastAsia="ja-JP"/>
        </w:rPr>
      </w:pPr>
    </w:p>
    <w:p w14:paraId="68E0D87D" w14:textId="10E78791" w:rsidR="008955AB" w:rsidRPr="008955AB" w:rsidRDefault="008955AB" w:rsidP="001F2DD6">
      <w:pPr>
        <w:pStyle w:val="40"/>
        <w:numPr>
          <w:ilvl w:val="3"/>
          <w:numId w:val="18"/>
        </w:numPr>
      </w:pPr>
      <w:r w:rsidRPr="008955AB">
        <w:t>イベント：</w:t>
      </w:r>
      <w:proofErr w:type="spellStart"/>
      <w:r w:rsidRPr="008955AB">
        <w:t>Event.Editor.read</w:t>
      </w:r>
      <w:proofErr w:type="spellEnd"/>
      <w:r w:rsidRPr="008955AB">
        <w:t xml:space="preserve"> </w:t>
      </w:r>
    </w:p>
    <w:p w14:paraId="14DE1B57" w14:textId="77777777" w:rsidR="008955AB" w:rsidRPr="008955AB" w:rsidRDefault="008955AB" w:rsidP="001F2DD6">
      <w:pPr>
        <w:numPr>
          <w:ilvl w:val="0"/>
          <w:numId w:val="29"/>
        </w:numPr>
      </w:pPr>
      <w:proofErr w:type="spellStart"/>
      <w:r w:rsidRPr="008955AB">
        <w:t>UI</w:t>
      </w:r>
      <w:r w:rsidRPr="008955AB">
        <w:t>から発火する</w:t>
      </w:r>
      <w:proofErr w:type="spellEnd"/>
      <w:r w:rsidRPr="008955AB">
        <w:t>。</w:t>
      </w:r>
    </w:p>
    <w:p w14:paraId="27CB899C" w14:textId="01E94CFF" w:rsidR="008955AB" w:rsidRDefault="008955AB" w:rsidP="001F2DD6">
      <w:pPr>
        <w:numPr>
          <w:ilvl w:val="0"/>
          <w:numId w:val="29"/>
        </w:numPr>
        <w:rPr>
          <w:lang w:eastAsia="ja-JP"/>
        </w:rPr>
      </w:pPr>
      <w:r w:rsidRPr="008955AB">
        <w:rPr>
          <w:lang w:eastAsia="ja-JP"/>
        </w:rPr>
        <w:t>ファイルを指定して処理内容を読み込む。</w:t>
      </w:r>
    </w:p>
    <w:p w14:paraId="6E3B8C67" w14:textId="77777777" w:rsidR="00324DE6" w:rsidRPr="008955AB" w:rsidRDefault="00324DE6" w:rsidP="00324DE6">
      <w:pPr>
        <w:rPr>
          <w:rFonts w:hint="eastAsia"/>
          <w:lang w:eastAsia="ja-JP"/>
        </w:rPr>
      </w:pPr>
    </w:p>
    <w:p w14:paraId="466AF792" w14:textId="1D48837E" w:rsidR="008955AB" w:rsidRPr="008955AB" w:rsidRDefault="008955AB" w:rsidP="001F2DD6">
      <w:pPr>
        <w:pStyle w:val="40"/>
        <w:numPr>
          <w:ilvl w:val="3"/>
          <w:numId w:val="18"/>
        </w:numPr>
      </w:pPr>
      <w:r w:rsidRPr="008955AB">
        <w:t>イベント：</w:t>
      </w:r>
      <w:proofErr w:type="spellStart"/>
      <w:r w:rsidRPr="008955AB">
        <w:t>Event.Editor.edit</w:t>
      </w:r>
      <w:proofErr w:type="spellEnd"/>
      <w:r w:rsidRPr="008955AB">
        <w:t xml:space="preserve"> </w:t>
      </w:r>
    </w:p>
    <w:p w14:paraId="10A863F9" w14:textId="77777777" w:rsidR="008955AB" w:rsidRPr="008955AB" w:rsidRDefault="008955AB" w:rsidP="001F2DD6">
      <w:pPr>
        <w:numPr>
          <w:ilvl w:val="0"/>
          <w:numId w:val="30"/>
        </w:numPr>
      </w:pPr>
      <w:proofErr w:type="spellStart"/>
      <w:r w:rsidRPr="008955AB">
        <w:t>UI</w:t>
      </w:r>
      <w:r w:rsidRPr="008955AB">
        <w:t>から発火する</w:t>
      </w:r>
      <w:proofErr w:type="spellEnd"/>
      <w:r w:rsidRPr="008955AB">
        <w:t>。</w:t>
      </w:r>
    </w:p>
    <w:p w14:paraId="27100952" w14:textId="7D864D58" w:rsidR="008955AB" w:rsidRDefault="008955AB" w:rsidP="001F2DD6">
      <w:pPr>
        <w:numPr>
          <w:ilvl w:val="0"/>
          <w:numId w:val="30"/>
        </w:numPr>
        <w:rPr>
          <w:lang w:eastAsia="ja-JP"/>
        </w:rPr>
      </w:pPr>
      <w:r w:rsidRPr="008955AB">
        <w:rPr>
          <w:lang w:eastAsia="ja-JP"/>
        </w:rPr>
        <w:t>編集されたエディタの内容を処理内容に反映する。</w:t>
      </w:r>
    </w:p>
    <w:p w14:paraId="2452188A" w14:textId="77777777" w:rsidR="00324DE6" w:rsidRPr="008955AB" w:rsidRDefault="00324DE6" w:rsidP="00324DE6">
      <w:pPr>
        <w:rPr>
          <w:rFonts w:hint="eastAsia"/>
          <w:lang w:eastAsia="ja-JP"/>
        </w:rPr>
      </w:pPr>
    </w:p>
    <w:p w14:paraId="2D425BAB" w14:textId="7C842B70" w:rsidR="008955AB" w:rsidRPr="008955AB" w:rsidRDefault="008955AB" w:rsidP="001F2DD6">
      <w:pPr>
        <w:pStyle w:val="40"/>
        <w:numPr>
          <w:ilvl w:val="3"/>
          <w:numId w:val="18"/>
        </w:numPr>
      </w:pPr>
      <w:r w:rsidRPr="008955AB">
        <w:lastRenderedPageBreak/>
        <w:t>イベント：</w:t>
      </w:r>
      <w:r w:rsidRPr="008955AB">
        <w:t xml:space="preserve"> </w:t>
      </w:r>
      <w:proofErr w:type="spellStart"/>
      <w:r w:rsidRPr="008955AB">
        <w:t>Event.Editor.save</w:t>
      </w:r>
      <w:proofErr w:type="spellEnd"/>
      <w:r w:rsidRPr="008955AB">
        <w:t xml:space="preserve"> </w:t>
      </w:r>
    </w:p>
    <w:p w14:paraId="65C37088" w14:textId="77777777" w:rsidR="008955AB" w:rsidRPr="008955AB" w:rsidRDefault="008955AB" w:rsidP="001F2DD6">
      <w:pPr>
        <w:numPr>
          <w:ilvl w:val="0"/>
          <w:numId w:val="31"/>
        </w:numPr>
      </w:pPr>
      <w:proofErr w:type="spellStart"/>
      <w:r w:rsidRPr="008955AB">
        <w:t>UI</w:t>
      </w:r>
      <w:r w:rsidRPr="008955AB">
        <w:t>から発火する</w:t>
      </w:r>
      <w:proofErr w:type="spellEnd"/>
      <w:r w:rsidRPr="008955AB">
        <w:t>。</w:t>
      </w:r>
    </w:p>
    <w:p w14:paraId="15C10134" w14:textId="75836890" w:rsidR="008955AB" w:rsidRDefault="008955AB" w:rsidP="001F2DD6">
      <w:pPr>
        <w:numPr>
          <w:ilvl w:val="0"/>
          <w:numId w:val="31"/>
        </w:numPr>
        <w:rPr>
          <w:lang w:eastAsia="ja-JP"/>
        </w:rPr>
      </w:pPr>
      <w:r w:rsidRPr="008955AB">
        <w:rPr>
          <w:lang w:eastAsia="ja-JP"/>
        </w:rPr>
        <w:t>処理内容を指定ファイルに保存する。</w:t>
      </w:r>
    </w:p>
    <w:p w14:paraId="4D4F4656" w14:textId="77777777" w:rsidR="00324DE6" w:rsidRPr="008955AB" w:rsidRDefault="00324DE6" w:rsidP="00324DE6">
      <w:pPr>
        <w:rPr>
          <w:rFonts w:hint="eastAsia"/>
          <w:lang w:eastAsia="ja-JP"/>
        </w:rPr>
      </w:pPr>
    </w:p>
    <w:p w14:paraId="2857DBAB" w14:textId="754A2BFA" w:rsidR="008955AB" w:rsidRPr="008955AB" w:rsidRDefault="008955AB" w:rsidP="00324DE6">
      <w:pPr>
        <w:pStyle w:val="40"/>
      </w:pPr>
      <w:r w:rsidRPr="008955AB">
        <w:t>エクスプローラー</w:t>
      </w:r>
      <w:r w:rsidRPr="008955AB">
        <w:t xml:space="preserve"> Explorer</w:t>
      </w:r>
    </w:p>
    <w:p w14:paraId="4D92F64D" w14:textId="398614C0" w:rsidR="008955AB" w:rsidRDefault="008955AB" w:rsidP="008955AB">
      <w:pPr>
        <w:rPr>
          <w:lang w:eastAsia="ja-JP"/>
        </w:rPr>
      </w:pPr>
      <w:r w:rsidRPr="008955AB">
        <w:rPr>
          <w:lang w:eastAsia="ja-JP"/>
        </w:rPr>
        <w:t>エクスプローラーは以下を実装する。</w:t>
      </w:r>
    </w:p>
    <w:p w14:paraId="67D6D833" w14:textId="77777777" w:rsidR="00324DE6" w:rsidRPr="008955AB" w:rsidRDefault="00324DE6" w:rsidP="008955AB">
      <w:pPr>
        <w:rPr>
          <w:rFonts w:hint="eastAsia"/>
          <w:lang w:eastAsia="ja-JP"/>
        </w:rPr>
      </w:pPr>
    </w:p>
    <w:p w14:paraId="19FFD73E" w14:textId="4A6DDA0D" w:rsidR="008955AB" w:rsidRPr="008955AB" w:rsidRDefault="008955AB" w:rsidP="001F2DD6">
      <w:pPr>
        <w:pStyle w:val="40"/>
        <w:numPr>
          <w:ilvl w:val="3"/>
          <w:numId w:val="18"/>
        </w:numPr>
      </w:pPr>
      <w:r w:rsidRPr="008955AB">
        <w:t>処理：</w:t>
      </w:r>
      <w:proofErr w:type="spellStart"/>
      <w:r w:rsidRPr="008955AB">
        <w:rPr>
          <w:bCs/>
        </w:rPr>
        <w:t>Explorer.</w:t>
      </w:r>
      <w:r w:rsidRPr="008955AB">
        <w:t>getDirTree</w:t>
      </w:r>
      <w:proofErr w:type="spellEnd"/>
      <w:r w:rsidRPr="008955AB">
        <w:t xml:space="preserve">(path) </w:t>
      </w:r>
    </w:p>
    <w:p w14:paraId="06F13540" w14:textId="735306BA" w:rsidR="008955AB" w:rsidRDefault="008955AB" w:rsidP="00324DE6">
      <w:pPr>
        <w:rPr>
          <w:lang w:eastAsia="ja-JP"/>
        </w:rPr>
      </w:pPr>
      <w:r w:rsidRPr="008955AB">
        <w:rPr>
          <w:lang w:eastAsia="ja-JP"/>
        </w:rPr>
        <w:t>指定のフォルダパス以下のツリー情報を取得して返す。</w:t>
      </w:r>
    </w:p>
    <w:p w14:paraId="5335FDE3" w14:textId="77777777" w:rsidR="00324DE6" w:rsidRPr="008955AB" w:rsidRDefault="00324DE6" w:rsidP="00324DE6">
      <w:pPr>
        <w:rPr>
          <w:rFonts w:hint="eastAsia"/>
          <w:lang w:eastAsia="ja-JP"/>
        </w:rPr>
      </w:pPr>
    </w:p>
    <w:p w14:paraId="6E9495EA" w14:textId="5959D218" w:rsidR="008955AB" w:rsidRPr="008955AB" w:rsidRDefault="008955AB" w:rsidP="001F2DD6">
      <w:pPr>
        <w:pStyle w:val="40"/>
        <w:numPr>
          <w:ilvl w:val="3"/>
          <w:numId w:val="18"/>
        </w:numPr>
      </w:pPr>
      <w:r w:rsidRPr="008955AB">
        <w:t>処理：</w:t>
      </w:r>
      <w:r w:rsidRPr="008955AB">
        <w:t xml:space="preserve"> </w:t>
      </w:r>
      <w:proofErr w:type="spellStart"/>
      <w:r w:rsidRPr="008955AB">
        <w:t>Explorer.bind</w:t>
      </w:r>
      <w:proofErr w:type="spellEnd"/>
      <w:r w:rsidRPr="008955AB">
        <w:t>(</w:t>
      </w:r>
      <w:proofErr w:type="spellStart"/>
      <w:r w:rsidRPr="008955AB">
        <w:t>dirTree</w:t>
      </w:r>
      <w:proofErr w:type="spellEnd"/>
      <w:r w:rsidRPr="008955AB">
        <w:t xml:space="preserve">) </w:t>
      </w:r>
    </w:p>
    <w:p w14:paraId="55481EA7" w14:textId="65DDBA62" w:rsidR="008955AB" w:rsidRDefault="008955AB" w:rsidP="008955AB">
      <w:pPr>
        <w:rPr>
          <w:lang w:eastAsia="ja-JP"/>
        </w:rPr>
      </w:pPr>
      <w:r w:rsidRPr="008955AB">
        <w:rPr>
          <w:lang w:eastAsia="ja-JP"/>
        </w:rPr>
        <w:t>指定の内容をエクスプローラーに表示する。</w:t>
      </w:r>
    </w:p>
    <w:p w14:paraId="06442F60" w14:textId="77777777" w:rsidR="00324DE6" w:rsidRPr="008955AB" w:rsidRDefault="00324DE6" w:rsidP="008955AB">
      <w:pPr>
        <w:rPr>
          <w:rFonts w:hint="eastAsia"/>
          <w:lang w:eastAsia="ja-JP"/>
        </w:rPr>
      </w:pPr>
    </w:p>
    <w:p w14:paraId="4ACCD531" w14:textId="00DA2D53" w:rsidR="008955AB" w:rsidRPr="008955AB" w:rsidRDefault="008955AB" w:rsidP="001F2DD6">
      <w:pPr>
        <w:pStyle w:val="40"/>
        <w:numPr>
          <w:ilvl w:val="3"/>
          <w:numId w:val="18"/>
        </w:numPr>
      </w:pPr>
      <w:r w:rsidRPr="008955AB">
        <w:t>イベント：</w:t>
      </w:r>
      <w:r w:rsidRPr="008955AB">
        <w:t xml:space="preserve"> </w:t>
      </w:r>
      <w:proofErr w:type="spellStart"/>
      <w:r w:rsidRPr="008955AB">
        <w:t>Event.Explorer.selected</w:t>
      </w:r>
      <w:proofErr w:type="spellEnd"/>
      <w:r w:rsidRPr="008955AB">
        <w:t xml:space="preserve"> </w:t>
      </w:r>
    </w:p>
    <w:p w14:paraId="2F1BA18D" w14:textId="77777777" w:rsidR="008955AB" w:rsidRPr="008955AB" w:rsidRDefault="008955AB" w:rsidP="001F2DD6">
      <w:pPr>
        <w:numPr>
          <w:ilvl w:val="0"/>
          <w:numId w:val="32"/>
        </w:numPr>
      </w:pPr>
      <w:proofErr w:type="spellStart"/>
      <w:r w:rsidRPr="008955AB">
        <w:t>UI</w:t>
      </w:r>
      <w:r w:rsidRPr="008955AB">
        <w:t>から発火する</w:t>
      </w:r>
      <w:proofErr w:type="spellEnd"/>
      <w:r w:rsidRPr="008955AB">
        <w:t>。</w:t>
      </w:r>
    </w:p>
    <w:p w14:paraId="52117583" w14:textId="77777777" w:rsidR="008955AB" w:rsidRPr="008955AB" w:rsidRDefault="008955AB" w:rsidP="001F2DD6">
      <w:pPr>
        <w:numPr>
          <w:ilvl w:val="0"/>
          <w:numId w:val="32"/>
        </w:numPr>
        <w:rPr>
          <w:lang w:eastAsia="ja-JP"/>
        </w:rPr>
      </w:pPr>
      <w:r w:rsidRPr="008955AB">
        <w:rPr>
          <w:lang w:eastAsia="ja-JP"/>
        </w:rPr>
        <w:t>現在のファイルのパスを、選択されたファイルのパスに変更する。</w:t>
      </w:r>
    </w:p>
    <w:p w14:paraId="52E13018" w14:textId="77777777" w:rsidR="001045B7" w:rsidRPr="008955AB" w:rsidRDefault="001045B7" w:rsidP="008955AB">
      <w:pPr>
        <w:rPr>
          <w:lang w:eastAsia="ja-JP"/>
        </w:rPr>
      </w:pPr>
    </w:p>
    <w:p w14:paraId="14B837FF" w14:textId="3AABDF61" w:rsidR="00E92724" w:rsidRPr="008955AB" w:rsidRDefault="00E92724" w:rsidP="008955AB">
      <w:pPr>
        <w:rPr>
          <w:lang w:eastAsia="ja-JP"/>
        </w:rPr>
      </w:pPr>
      <w:r w:rsidRPr="008955AB">
        <w:rPr>
          <w:lang w:eastAsia="ja-JP"/>
        </w:rPr>
        <w:br w:type="page"/>
      </w:r>
    </w:p>
    <w:p w14:paraId="48BFAD3A" w14:textId="2117A6D7" w:rsidR="0044593A" w:rsidRDefault="001045B7" w:rsidP="0044593A">
      <w:pPr>
        <w:pStyle w:val="10"/>
        <w:ind w:left="427" w:hanging="427"/>
        <w:rPr>
          <w:sz w:val="36"/>
          <w:szCs w:val="36"/>
          <w:lang w:eastAsia="ja-JP"/>
        </w:rPr>
      </w:pPr>
      <w:bookmarkStart w:id="136" w:name="_Toc41316949"/>
      <w:bookmarkStart w:id="137" w:name="_Hlk38277820"/>
      <w:r>
        <w:rPr>
          <w:rFonts w:hint="eastAsia"/>
          <w:sz w:val="36"/>
          <w:szCs w:val="36"/>
          <w:lang w:eastAsia="ja-JP"/>
        </w:rPr>
        <w:lastRenderedPageBreak/>
        <w:t>インストールからセットアップまでの手順</w:t>
      </w:r>
      <w:bookmarkEnd w:id="136"/>
    </w:p>
    <w:p w14:paraId="7C655AD7" w14:textId="77777777" w:rsidR="00B92B4B" w:rsidRPr="00B92B4B" w:rsidRDefault="00B92B4B" w:rsidP="00B92B4B">
      <w:pPr>
        <w:rPr>
          <w:lang w:eastAsia="ja-JP"/>
        </w:rPr>
      </w:pPr>
    </w:p>
    <w:p w14:paraId="575AE2F7" w14:textId="18D64AB7" w:rsidR="005C1004" w:rsidRPr="00585E83" w:rsidRDefault="005C1004" w:rsidP="00B92B4B">
      <w:pPr>
        <w:pStyle w:val="20"/>
      </w:pPr>
      <w:bookmarkStart w:id="138" w:name="_Toc41316950"/>
      <w:bookmarkStart w:id="139" w:name="_Hlk38546328"/>
      <w:bookmarkEnd w:id="137"/>
      <w:bookmarkEnd w:id="138"/>
    </w:p>
    <w:p w14:paraId="54C1F71E" w14:textId="77777777" w:rsidR="006B42BD" w:rsidRDefault="00B92B4B" w:rsidP="005C1004">
      <w:pPr>
        <w:widowControl/>
        <w:spacing w:line="240" w:lineRule="auto"/>
        <w:rPr>
          <w:rFonts w:eastAsia="MS UI Gothic"/>
          <w:b/>
          <w:sz w:val="21"/>
          <w:szCs w:val="22"/>
          <w:lang w:eastAsia="ja-JP"/>
        </w:rPr>
      </w:pPr>
      <w:r>
        <w:rPr>
          <w:rFonts w:ascii="Meiryo UI" w:eastAsia="Meiryo UI" w:hAnsi="Meiryo UI"/>
          <w:noProof/>
          <w:lang w:eastAsia="ja-JP"/>
        </w:rPr>
        <mc:AlternateContent>
          <mc:Choice Requires="wpg">
            <w:drawing>
              <wp:anchor distT="0" distB="0" distL="114300" distR="114300" simplePos="0" relativeHeight="251501056" behindDoc="0" locked="0" layoutInCell="1" allowOverlap="1" wp14:anchorId="6FE40AF1" wp14:editId="7F927236">
                <wp:simplePos x="0" y="0"/>
                <wp:positionH relativeFrom="column">
                  <wp:posOffset>33051</wp:posOffset>
                </wp:positionH>
                <wp:positionV relativeFrom="paragraph">
                  <wp:posOffset>164304</wp:posOffset>
                </wp:positionV>
                <wp:extent cx="6078220" cy="7937276"/>
                <wp:effectExtent l="0" t="0" r="17780" b="45085"/>
                <wp:wrapNone/>
                <wp:docPr id="262" name="グループ化 262"/>
                <wp:cNvGraphicFramePr/>
                <a:graphic xmlns:a="http://schemas.openxmlformats.org/drawingml/2006/main">
                  <a:graphicData uri="http://schemas.microsoft.com/office/word/2010/wordprocessingGroup">
                    <wpg:wgp>
                      <wpg:cNvGrpSpPr/>
                      <wpg:grpSpPr>
                        <a:xfrm>
                          <a:off x="0" y="0"/>
                          <a:ext cx="6078220" cy="7937276"/>
                          <a:chOff x="0" y="0"/>
                          <a:chExt cx="6078816" cy="7938787"/>
                        </a:xfrm>
                      </wpg:grpSpPr>
                      <wps:wsp>
                        <wps:cNvPr id="190" name="直線コネクタ 149"/>
                        <wps:cNvCnPr>
                          <a:cxnSpLocks/>
                        </wps:cNvCnPr>
                        <wps:spPr>
                          <a:xfrm>
                            <a:off x="1322024" y="11017"/>
                            <a:ext cx="0" cy="7712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9" name="テキスト ボックス 151"/>
                        <wps:cNvSpPr txBox="1">
                          <a:spLocks/>
                        </wps:cNvSpPr>
                        <wps:spPr>
                          <a:xfrm>
                            <a:off x="0" y="0"/>
                            <a:ext cx="1207135" cy="502285"/>
                          </a:xfrm>
                          <a:prstGeom prst="rect">
                            <a:avLst/>
                          </a:prstGeom>
                          <a:solidFill>
                            <a:srgbClr val="FFFFCC"/>
                          </a:solidFill>
                          <a:ln w="6350">
                            <a:solidFill>
                              <a:prstClr val="black"/>
                            </a:solidFill>
                          </a:ln>
                        </wps:spPr>
                        <wps:txbx>
                          <w:txbxContent>
                            <w:p w14:paraId="3601CFFD" w14:textId="77777777" w:rsidR="00823440" w:rsidRPr="0030343B" w:rsidRDefault="00823440" w:rsidP="005C1004">
                              <w:pPr>
                                <w:jc w:val="center"/>
                                <w:rPr>
                                  <w:rFonts w:ascii="Yu Gothic" w:eastAsia="Yu Gothic" w:hAnsi="Yu Gothic"/>
                                  <w:sz w:val="18"/>
                                  <w:szCs w:val="18"/>
                                  <w:lang w:eastAsia="ja-JP"/>
                                </w:rPr>
                              </w:pPr>
                              <w:r w:rsidRPr="0030343B">
                                <w:rPr>
                                  <w:rFonts w:ascii="Yu Gothic" w:eastAsia="Yu Gothic" w:hAnsi="Yu Gothic" w:hint="eastAsia"/>
                                  <w:sz w:val="18"/>
                                  <w:szCs w:val="18"/>
                                  <w:lang w:eastAsia="ja-JP"/>
                                </w:rPr>
                                <w:t>ユーザー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テキスト ボックス 153"/>
                        <wps:cNvSpPr txBox="1">
                          <a:spLocks/>
                        </wps:cNvSpPr>
                        <wps:spPr>
                          <a:xfrm>
                            <a:off x="1487277" y="0"/>
                            <a:ext cx="1475105" cy="514350"/>
                          </a:xfrm>
                          <a:prstGeom prst="rect">
                            <a:avLst/>
                          </a:prstGeom>
                          <a:solidFill>
                            <a:srgbClr val="FFFFCC"/>
                          </a:solidFill>
                          <a:ln w="6350">
                            <a:solidFill>
                              <a:prstClr val="black"/>
                            </a:solidFill>
                          </a:ln>
                        </wps:spPr>
                        <wps:txbx>
                          <w:txbxContent>
                            <w:p w14:paraId="339A179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Ricoh Printing-Robo</w:t>
                              </w:r>
                            </w:p>
                            <w:p w14:paraId="3989018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メインモジュール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テキスト ボックス 150"/>
                        <wps:cNvSpPr txBox="1">
                          <a:spLocks/>
                        </wps:cNvSpPr>
                        <wps:spPr>
                          <a:xfrm>
                            <a:off x="4759286" y="0"/>
                            <a:ext cx="1319530" cy="502285"/>
                          </a:xfrm>
                          <a:prstGeom prst="rect">
                            <a:avLst/>
                          </a:prstGeom>
                          <a:solidFill>
                            <a:srgbClr val="FFFFCC"/>
                          </a:solidFill>
                          <a:ln w="6350">
                            <a:solidFill>
                              <a:prstClr val="black"/>
                            </a:solidFill>
                          </a:ln>
                        </wps:spPr>
                        <wps:txbx>
                          <w:txbxContent>
                            <w:p w14:paraId="1CD11E11" w14:textId="77777777" w:rsidR="00823440" w:rsidRPr="009534B5" w:rsidRDefault="00823440" w:rsidP="009534B5">
                              <w:pPr>
                                <w:spacing w:line="240" w:lineRule="exact"/>
                                <w:jc w:val="center"/>
                                <w:rPr>
                                  <w:rFonts w:ascii="Yu Gothic" w:eastAsia="Yu Gothic" w:hAnsi="Yu Gothic"/>
                                  <w:sz w:val="18"/>
                                  <w:szCs w:val="18"/>
                                  <w:lang w:eastAsia="ja-JP"/>
                                </w:rPr>
                              </w:pPr>
                              <w:r w:rsidRPr="009534B5">
                                <w:rPr>
                                  <w:rFonts w:ascii="Yu Gothic" w:eastAsia="Yu Gothic" w:hAnsi="Yu Gothic" w:hint="eastAsia"/>
                                  <w:sz w:val="18"/>
                                  <w:szCs w:val="18"/>
                                  <w:lang w:eastAsia="ja-JP"/>
                                </w:rPr>
                                <w:t>プリントコントローラー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7" name="テキスト ボックス 152"/>
                        <wps:cNvSpPr txBox="1">
                          <a:spLocks/>
                        </wps:cNvSpPr>
                        <wps:spPr>
                          <a:xfrm>
                            <a:off x="3018621" y="0"/>
                            <a:ext cx="1475105" cy="514350"/>
                          </a:xfrm>
                          <a:prstGeom prst="rect">
                            <a:avLst/>
                          </a:prstGeom>
                          <a:solidFill>
                            <a:srgbClr val="FFFFCC"/>
                          </a:solidFill>
                          <a:ln w="6350">
                            <a:solidFill>
                              <a:prstClr val="black"/>
                            </a:solidFill>
                          </a:ln>
                        </wps:spPr>
                        <wps:txbx>
                          <w:txbxContent>
                            <w:p w14:paraId="1CDB35BE"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Ricoh Printing-Robo</w:t>
                              </w:r>
                            </w:p>
                            <w:p w14:paraId="20A9725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サブモジュール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直線コネクタ 148"/>
                        <wps:cNvCnPr>
                          <a:cxnSpLocks/>
                        </wps:cNvCnPr>
                        <wps:spPr>
                          <a:xfrm>
                            <a:off x="4638101" y="11017"/>
                            <a:ext cx="0" cy="77120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 name="Rectangle 359"/>
                        <wps:cNvSpPr>
                          <a:spLocks noChangeArrowheads="1"/>
                        </wps:cNvSpPr>
                        <wps:spPr bwMode="auto">
                          <a:xfrm>
                            <a:off x="0" y="627962"/>
                            <a:ext cx="1207135" cy="64452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4313E94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ジョブ投入するCSVデータをフォルダに追加する</w:t>
                              </w:r>
                            </w:p>
                          </w:txbxContent>
                        </wps:txbx>
                        <wps:bodyPr rot="0" vert="horz" wrap="square" lIns="74295" tIns="8890" rIns="74295" bIns="8890" anchor="t" anchorCtr="0" upright="1">
                          <a:noAutofit/>
                        </wps:bodyPr>
                      </wps:wsp>
                      <wps:wsp>
                        <wps:cNvPr id="195" name="Rectangle 360"/>
                        <wps:cNvSpPr>
                          <a:spLocks noChangeArrowheads="1"/>
                        </wps:cNvSpPr>
                        <wps:spPr bwMode="auto">
                          <a:xfrm>
                            <a:off x="3095739" y="627962"/>
                            <a:ext cx="1301750" cy="82740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148BE32F" w14:textId="77777777" w:rsidR="00823440" w:rsidRPr="006C5844" w:rsidRDefault="00823440" w:rsidP="005C1004">
                              <w:pPr>
                                <w:rPr>
                                  <w:rFonts w:ascii="Yu Gothic" w:eastAsia="Yu Gothic" w:hAnsi="Yu Gothic"/>
                                  <w:sz w:val="16"/>
                                  <w:szCs w:val="16"/>
                                  <w:lang w:eastAsia="ja-JP"/>
                                </w:rPr>
                              </w:pPr>
                              <w:r w:rsidRPr="006C5844">
                                <w:rPr>
                                  <w:rFonts w:ascii="Yu Gothic" w:eastAsia="Yu Gothic" w:hAnsi="Yu Gothic" w:hint="eastAsia"/>
                                  <w:sz w:val="16"/>
                                  <w:szCs w:val="16"/>
                                  <w:lang w:eastAsia="ja-JP"/>
                                </w:rPr>
                                <w:t>設定ファイルを読み込みプリントコントローラーのURLをChromeブラウザで起動する</w:t>
                              </w:r>
                            </w:p>
                          </w:txbxContent>
                        </wps:txbx>
                        <wps:bodyPr rot="0" vert="horz" wrap="square" lIns="74295" tIns="8890" rIns="74295" bIns="8890" anchor="t" anchorCtr="0" upright="1">
                          <a:noAutofit/>
                        </wps:bodyPr>
                      </wps:wsp>
                      <wps:wsp>
                        <wps:cNvPr id="196" name="Rectangle 361"/>
                        <wps:cNvSpPr>
                          <a:spLocks noChangeArrowheads="1"/>
                        </wps:cNvSpPr>
                        <wps:spPr bwMode="auto">
                          <a:xfrm>
                            <a:off x="1553378" y="627962"/>
                            <a:ext cx="1301750" cy="112649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291B83C9" w14:textId="77777777" w:rsidR="00823440"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CSVデータが格納されたフォルダから起動するサブモジュールを選択し実行する</w:t>
                              </w:r>
                            </w:p>
                            <w:p w14:paraId="1F9B90E9"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サブモジュール実行中はフォルダ監視を中断する</w:t>
                              </w:r>
                            </w:p>
                          </w:txbxContent>
                        </wps:txbx>
                        <wps:bodyPr rot="0" vert="horz" wrap="square" lIns="74295" tIns="8890" rIns="74295" bIns="8890" anchor="t" anchorCtr="0" upright="1">
                          <a:noAutofit/>
                        </wps:bodyPr>
                      </wps:wsp>
                      <wps:wsp>
                        <wps:cNvPr id="192" name="AutoShape 362"/>
                        <wps:cNvSpPr>
                          <a:spLocks noChangeArrowheads="1"/>
                        </wps:cNvSpPr>
                        <wps:spPr bwMode="auto">
                          <a:xfrm>
                            <a:off x="4759286" y="627962"/>
                            <a:ext cx="1229360" cy="1358265"/>
                          </a:xfrm>
                          <a:prstGeom prst="flowChartProcess">
                            <a:avLst/>
                          </a:prstGeom>
                          <a:solidFill>
                            <a:srgbClr val="FFFFFF"/>
                          </a:solidFill>
                          <a:ln w="9525">
                            <a:solidFill>
                              <a:srgbClr val="000000"/>
                            </a:solidFill>
                            <a:miter lim="800000"/>
                            <a:headEnd/>
                            <a:tailEnd/>
                          </a:ln>
                        </wps:spPr>
                        <wps:txbx>
                          <w:txbxContent>
                            <w:p w14:paraId="292BB71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プリントコントローラー起動</w:t>
                              </w:r>
                            </w:p>
                            <w:p w14:paraId="0D1B4DBD" w14:textId="77777777" w:rsidR="00823440" w:rsidRPr="005D286B" w:rsidRDefault="00823440" w:rsidP="005C1004">
                              <w:pPr>
                                <w:rPr>
                                  <w:rFonts w:ascii="Yu Gothic" w:eastAsia="Yu Gothic" w:hAnsi="Yu Gothic"/>
                                  <w:sz w:val="16"/>
                                  <w:szCs w:val="16"/>
                                  <w:lang w:eastAsia="ja-JP"/>
                                </w:rPr>
                              </w:pPr>
                            </w:p>
                            <w:p w14:paraId="6B820C79"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起動に失敗した場合はチャネル処理を終了する（エラーログと再印刷用CSV出力）</w:t>
                              </w:r>
                            </w:p>
                          </w:txbxContent>
                        </wps:txbx>
                        <wps:bodyPr rot="0" vert="horz" wrap="square" lIns="74295" tIns="8890" rIns="74295" bIns="8890" anchor="t" anchorCtr="0" upright="1">
                          <a:noAutofit/>
                        </wps:bodyPr>
                      </wps:wsp>
                      <wps:wsp>
                        <wps:cNvPr id="193" name="AutoShape 363"/>
                        <wps:cNvSpPr>
                          <a:spLocks noChangeArrowheads="1"/>
                        </wps:cNvSpPr>
                        <wps:spPr bwMode="auto">
                          <a:xfrm>
                            <a:off x="4770302" y="2302525"/>
                            <a:ext cx="1229360" cy="1140460"/>
                          </a:xfrm>
                          <a:prstGeom prst="flowChartProcess">
                            <a:avLst/>
                          </a:prstGeom>
                          <a:solidFill>
                            <a:srgbClr val="FFFFFF"/>
                          </a:solidFill>
                          <a:ln w="9525">
                            <a:solidFill>
                              <a:srgbClr val="000000"/>
                            </a:solidFill>
                            <a:miter lim="800000"/>
                            <a:headEnd/>
                            <a:tailEnd/>
                          </a:ln>
                        </wps:spPr>
                        <wps:txbx>
                          <w:txbxContent>
                            <w:p w14:paraId="6F5556E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ログイン処理を行う</w:t>
                              </w:r>
                            </w:p>
                            <w:p w14:paraId="37F35374" w14:textId="77777777" w:rsidR="00823440" w:rsidRPr="005D286B" w:rsidRDefault="00823440" w:rsidP="005C1004">
                              <w:pPr>
                                <w:rPr>
                                  <w:rFonts w:ascii="Yu Gothic" w:eastAsia="Yu Gothic" w:hAnsi="Yu Gothic"/>
                                  <w:sz w:val="16"/>
                                  <w:szCs w:val="16"/>
                                  <w:lang w:eastAsia="ja-JP"/>
                                </w:rPr>
                              </w:pPr>
                            </w:p>
                            <w:p w14:paraId="0CD54EE7"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ログインに失敗した場合はチャネル処理を終了する（エラーログと再印刷用CSV出力）</w:t>
                              </w:r>
                            </w:p>
                          </w:txbxContent>
                        </wps:txbx>
                        <wps:bodyPr rot="0" vert="horz" wrap="square" lIns="74295" tIns="8890" rIns="74295" bIns="8890" anchor="t" anchorCtr="0" upright="1">
                          <a:noAutofit/>
                        </wps:bodyPr>
                      </wps:wsp>
                      <wps:wsp>
                        <wps:cNvPr id="202" name="AutoShape 364"/>
                        <wps:cNvSpPr>
                          <a:spLocks noChangeArrowheads="1"/>
                        </wps:cNvSpPr>
                        <wps:spPr bwMode="auto">
                          <a:xfrm>
                            <a:off x="3227942" y="2445745"/>
                            <a:ext cx="1212850" cy="637540"/>
                          </a:xfrm>
                          <a:prstGeom prst="flowChartProcess">
                            <a:avLst/>
                          </a:prstGeom>
                          <a:solidFill>
                            <a:srgbClr val="FFFFFF"/>
                          </a:solidFill>
                          <a:ln w="9525">
                            <a:solidFill>
                              <a:srgbClr val="000000"/>
                            </a:solidFill>
                            <a:miter lim="800000"/>
                            <a:headEnd/>
                            <a:tailEnd/>
                          </a:ln>
                        </wps:spPr>
                        <wps:txbx>
                          <w:txbxContent>
                            <w:p w14:paraId="4200B840" w14:textId="77777777" w:rsidR="00823440"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CSVデータの読み込み</w:t>
                              </w:r>
                            </w:p>
                            <w:p w14:paraId="30A94C3D"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投入データ分処理をループする</w:t>
                              </w:r>
                            </w:p>
                          </w:txbxContent>
                        </wps:txbx>
                        <wps:bodyPr rot="0" vert="horz" wrap="square" lIns="74295" tIns="8890" rIns="74295" bIns="8890" anchor="t" anchorCtr="0" upright="1">
                          <a:noAutofit/>
                        </wps:bodyPr>
                      </wps:wsp>
                      <wps:wsp>
                        <wps:cNvPr id="200" name="AutoShape 365"/>
                        <wps:cNvSpPr>
                          <a:spLocks noChangeArrowheads="1"/>
                        </wps:cNvSpPr>
                        <wps:spPr bwMode="auto">
                          <a:xfrm>
                            <a:off x="3227941" y="3767769"/>
                            <a:ext cx="1212850" cy="565785"/>
                          </a:xfrm>
                          <a:prstGeom prst="flowChartProcess">
                            <a:avLst/>
                          </a:prstGeom>
                          <a:solidFill>
                            <a:srgbClr val="FFFFFF"/>
                          </a:solidFill>
                          <a:ln w="9525">
                            <a:solidFill>
                              <a:srgbClr val="000000"/>
                            </a:solidFill>
                            <a:miter lim="800000"/>
                            <a:headEnd/>
                            <a:tailEnd/>
                          </a:ln>
                        </wps:spPr>
                        <wps:txbx>
                          <w:txbxContent>
                            <w:p w14:paraId="186B4A58"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ヘッダー行とCSVデータの項目との関連付けを行う</w:t>
                              </w:r>
                            </w:p>
                          </w:txbxContent>
                        </wps:txbx>
                        <wps:bodyPr rot="0" vert="horz" wrap="square" lIns="74295" tIns="8890" rIns="74295" bIns="8890" anchor="t" anchorCtr="0" upright="1">
                          <a:noAutofit/>
                        </wps:bodyPr>
                      </wps:wsp>
                      <wps:wsp>
                        <wps:cNvPr id="203" name="AutoShape 366"/>
                        <wps:cNvSpPr>
                          <a:spLocks noChangeArrowheads="1"/>
                        </wps:cNvSpPr>
                        <wps:spPr bwMode="auto">
                          <a:xfrm>
                            <a:off x="3268510" y="4726236"/>
                            <a:ext cx="1169035" cy="1452880"/>
                          </a:xfrm>
                          <a:prstGeom prst="flowChartProcess">
                            <a:avLst/>
                          </a:prstGeom>
                          <a:solidFill>
                            <a:srgbClr val="FFFFFF"/>
                          </a:solidFill>
                          <a:ln w="9525">
                            <a:solidFill>
                              <a:srgbClr val="000000"/>
                            </a:solidFill>
                            <a:miter lim="800000"/>
                            <a:headEnd/>
                            <a:tailEnd/>
                          </a:ln>
                        </wps:spPr>
                        <wps:txbx>
                          <w:txbxContent>
                            <w:p w14:paraId="63B490F9"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ジョブ投入で使用する変数定義を行う</w:t>
                              </w:r>
                            </w:p>
                            <w:p w14:paraId="212A7D5F"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（投入PDFデータのファイルパス作成、部数、仮想プリンター、用紙種類、印刷面、カラーモード）</w:t>
                              </w:r>
                            </w:p>
                            <w:p w14:paraId="761861FA" w14:textId="77777777" w:rsidR="00823440" w:rsidRPr="005D286B" w:rsidRDefault="00823440" w:rsidP="005C1004">
                              <w:pPr>
                                <w:rPr>
                                  <w:rFonts w:ascii="Yu Gothic" w:eastAsia="Yu Gothic" w:hAnsi="Yu Gothic"/>
                                  <w:sz w:val="16"/>
                                  <w:szCs w:val="16"/>
                                  <w:lang w:eastAsia="ja-JP"/>
                                </w:rPr>
                              </w:pPr>
                            </w:p>
                          </w:txbxContent>
                        </wps:txbx>
                        <wps:bodyPr rot="0" vert="horz" wrap="square" lIns="74295" tIns="8890" rIns="74295" bIns="8890" anchor="t" anchorCtr="0" upright="1">
                          <a:noAutofit/>
                        </wps:bodyPr>
                      </wps:wsp>
                      <wps:wsp>
                        <wps:cNvPr id="204" name="AutoShape 367"/>
                        <wps:cNvSpPr>
                          <a:spLocks noChangeArrowheads="1"/>
                        </wps:cNvSpPr>
                        <wps:spPr bwMode="auto">
                          <a:xfrm>
                            <a:off x="4759286" y="4682169"/>
                            <a:ext cx="1229360" cy="1907540"/>
                          </a:xfrm>
                          <a:prstGeom prst="flowChartProcess">
                            <a:avLst/>
                          </a:prstGeom>
                          <a:solidFill>
                            <a:srgbClr val="FFFFFF"/>
                          </a:solidFill>
                          <a:ln w="9525">
                            <a:solidFill>
                              <a:srgbClr val="000000"/>
                            </a:solidFill>
                            <a:miter lim="800000"/>
                            <a:headEnd/>
                            <a:tailEnd/>
                          </a:ln>
                        </wps:spPr>
                        <wps:txbx>
                          <w:txbxContent>
                            <w:p w14:paraId="0F69D78D" w14:textId="77777777" w:rsidR="00823440"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ジョブ投入処理を行う</w:t>
                              </w:r>
                            </w:p>
                            <w:p w14:paraId="6A7EF89D" w14:textId="77777777" w:rsidR="00823440" w:rsidRDefault="00823440" w:rsidP="005C1004">
                              <w:pPr>
                                <w:rPr>
                                  <w:rFonts w:ascii="Yu Gothic" w:eastAsia="Yu Gothic" w:hAnsi="Yu Gothic"/>
                                  <w:sz w:val="16"/>
                                  <w:szCs w:val="16"/>
                                  <w:lang w:eastAsia="ja-JP"/>
                                </w:rPr>
                              </w:pPr>
                            </w:p>
                            <w:p w14:paraId="24148850" w14:textId="77777777" w:rsidR="00823440"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CSVデータと設定ファイルから取得したPDFファイルパスを入力する。</w:t>
                              </w:r>
                            </w:p>
                            <w:p w14:paraId="42BE2068"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ファイルが存在しない場合はエラーログと再印刷用CSVを出力し次のデータ処理に進む</w:t>
                              </w:r>
                            </w:p>
                          </w:txbxContent>
                        </wps:txbx>
                        <wps:bodyPr rot="0" vert="horz" wrap="square" lIns="74295" tIns="8890" rIns="74295" bIns="8890" anchor="t" anchorCtr="0" upright="1">
                          <a:noAutofit/>
                        </wps:bodyPr>
                      </wps:wsp>
                      <wps:wsp>
                        <wps:cNvPr id="206" name="AutoShape 368"/>
                        <wps:cNvSpPr>
                          <a:spLocks noChangeArrowheads="1"/>
                        </wps:cNvSpPr>
                        <wps:spPr bwMode="auto">
                          <a:xfrm>
                            <a:off x="4759286" y="6962660"/>
                            <a:ext cx="1229360" cy="594995"/>
                          </a:xfrm>
                          <a:prstGeom prst="flowChartProcess">
                            <a:avLst/>
                          </a:prstGeom>
                          <a:solidFill>
                            <a:srgbClr val="FFFFFF"/>
                          </a:solidFill>
                          <a:ln w="9525">
                            <a:solidFill>
                              <a:srgbClr val="000000"/>
                            </a:solidFill>
                            <a:miter lim="800000"/>
                            <a:headEnd/>
                            <a:tailEnd/>
                          </a:ln>
                        </wps:spPr>
                        <wps:txbx>
                          <w:txbxContent>
                            <w:p w14:paraId="510B21BF"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設定ファイルから取得した仮想プリンター名を設定する</w:t>
                              </w:r>
                            </w:p>
                          </w:txbxContent>
                        </wps:txbx>
                        <wps:bodyPr rot="0" vert="horz" wrap="square" lIns="74295" tIns="8890" rIns="74295" bIns="8890" anchor="t" anchorCtr="0" upright="1">
                          <a:noAutofit/>
                        </wps:bodyPr>
                      </wps:wsp>
                      <wps:wsp>
                        <wps:cNvPr id="197" name="AutoShape 380"/>
                        <wps:cNvCnPr>
                          <a:cxnSpLocks noChangeShapeType="1"/>
                        </wps:cNvCnPr>
                        <wps:spPr bwMode="auto">
                          <a:xfrm>
                            <a:off x="1211855" y="958455"/>
                            <a:ext cx="344170" cy="0"/>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8" name="AutoShape 381"/>
                        <wps:cNvCnPr>
                          <a:cxnSpLocks noChangeShapeType="1"/>
                        </wps:cNvCnPr>
                        <wps:spPr bwMode="auto">
                          <a:xfrm>
                            <a:off x="2853368" y="958455"/>
                            <a:ext cx="241935" cy="0"/>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9" name="AutoShape 382"/>
                        <wps:cNvCnPr>
                          <a:cxnSpLocks noChangeShapeType="1"/>
                        </wps:cNvCnPr>
                        <wps:spPr bwMode="auto">
                          <a:xfrm>
                            <a:off x="4395730" y="958455"/>
                            <a:ext cx="365125" cy="0"/>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6" name="AutoShape 383"/>
                        <wps:cNvCnPr>
                          <a:cxnSpLocks noChangeShapeType="1"/>
                          <a:stCxn id="192" idx="2"/>
                          <a:endCxn id="193" idx="0"/>
                        </wps:cNvCnPr>
                        <wps:spPr bwMode="auto">
                          <a:xfrm>
                            <a:off x="5373966" y="1986227"/>
                            <a:ext cx="11016" cy="316298"/>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7" name="AutoShape 384"/>
                        <wps:cNvCnPr>
                          <a:cxnSpLocks noChangeShapeType="1"/>
                        </wps:cNvCnPr>
                        <wps:spPr bwMode="auto">
                          <a:xfrm>
                            <a:off x="5365214" y="6599096"/>
                            <a:ext cx="0" cy="370205"/>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 name="AutoShape 385"/>
                        <wps:cNvCnPr>
                          <a:cxnSpLocks noChangeShapeType="1"/>
                        </wps:cNvCnPr>
                        <wps:spPr bwMode="auto">
                          <a:xfrm flipH="1">
                            <a:off x="4437976" y="2776223"/>
                            <a:ext cx="321310" cy="0"/>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5" name="AutoShape 387"/>
                        <wps:cNvCnPr>
                          <a:cxnSpLocks noChangeShapeType="1"/>
                          <a:stCxn id="203" idx="3"/>
                        </wps:cNvCnPr>
                        <wps:spPr bwMode="auto">
                          <a:xfrm>
                            <a:off x="4437545" y="5452677"/>
                            <a:ext cx="332757" cy="0"/>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8" name="AutoShape 389"/>
                        <wps:cNvCnPr>
                          <a:cxnSpLocks noChangeShapeType="1"/>
                        </wps:cNvCnPr>
                        <wps:spPr bwMode="auto">
                          <a:xfrm>
                            <a:off x="5376238" y="7568582"/>
                            <a:ext cx="0" cy="370205"/>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3" name="AutoShape 383"/>
                        <wps:cNvCnPr>
                          <a:cxnSpLocks noChangeShapeType="1"/>
                          <a:stCxn id="202" idx="2"/>
                          <a:endCxn id="200" idx="0"/>
                        </wps:cNvCnPr>
                        <wps:spPr bwMode="auto">
                          <a:xfrm flipH="1">
                            <a:off x="3834367" y="3083285"/>
                            <a:ext cx="1" cy="684484"/>
                          </a:xfrm>
                          <a:prstGeom prst="straightConnector1">
                            <a:avLst/>
                          </a:prstGeom>
                          <a:noFill/>
                          <a:ln w="63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FE40AF1" id="グループ化 262" o:spid="_x0000_s1038" style="position:absolute;margin-left:2.6pt;margin-top:12.95pt;width:478.6pt;height:625pt;z-index:251501056;mso-width-relative:margin;mso-height-relative:margin" coordsize="60788,793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">
                <v:line id="直線コネクタ 149" o:spid="_x0000_s1039" style="position:absolute;visibility:visible;mso-wrap-style:square" from="13220,110" to="13220,77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" strokecolor="#4f81bd [3204]" strokeweight="2pt">
                  <v:shadow on="t" color="black" opacity="24903f" origin=",.5" offset="0,.55556mm"/>
                  <o:lock v:ext="edit" shapetype="f"/>
                </v:line>
                <v:shape id="テキスト ボックス 151" o:spid="_x0000_s1040" type="#_x0000_t202" style="position:absolute;width:12071;height:5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" fillcolor="#ffc" strokeweight=".5pt">
                  <v:path arrowok="t"/>
                  <v:textbox>
                    <w:txbxContent>
                      <w:p w14:paraId="3601CFFD" w14:textId="77777777" w:rsidR="00823440" w:rsidRPr="0030343B" w:rsidRDefault="00823440" w:rsidP="005C1004">
                        <w:pPr>
                          <w:jc w:val="center"/>
                          <w:rPr>
                            <w:rFonts w:ascii="Yu Gothic" w:eastAsia="Yu Gothic" w:hAnsi="Yu Gothic"/>
                            <w:sz w:val="18"/>
                            <w:szCs w:val="18"/>
                            <w:lang w:eastAsia="ja-JP"/>
                          </w:rPr>
                        </w:pPr>
                        <w:r w:rsidRPr="0030343B">
                          <w:rPr>
                            <w:rFonts w:ascii="Yu Gothic" w:eastAsia="Yu Gothic" w:hAnsi="Yu Gothic" w:hint="eastAsia"/>
                            <w:sz w:val="18"/>
                            <w:szCs w:val="18"/>
                            <w:lang w:eastAsia="ja-JP"/>
                          </w:rPr>
                          <w:t>ユーザー</w:t>
                        </w:r>
                      </w:p>
                    </w:txbxContent>
                  </v:textbox>
                </v:shape>
                <v:shape id="テキスト ボックス 153" o:spid="_x0000_s1041" type="#_x0000_t202" style="position:absolute;left:14872;width:14751;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" fillcolor="#ffc" strokeweight=".5pt">
                  <v:path arrowok="t"/>
                  <v:textbox>
                    <w:txbxContent>
                      <w:p w14:paraId="339A179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Ricoh Printing-Robo</w:t>
                        </w:r>
                      </w:p>
                      <w:p w14:paraId="3989018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メインモジュール</w:t>
                        </w:r>
                      </w:p>
                    </w:txbxContent>
                  </v:textbox>
                </v:shape>
                <v:shape id="テキスト ボックス 150" o:spid="_x0000_s1042" type="#_x0000_t202" style="position:absolute;left:47592;width:13196;height:5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" fillcolor="#ffc" strokeweight=".5pt">
                  <v:path arrowok="t"/>
                  <v:textbox inset="0,0,0,0">
                    <w:txbxContent>
                      <w:p w14:paraId="1CD11E11" w14:textId="77777777" w:rsidR="00823440" w:rsidRPr="009534B5" w:rsidRDefault="00823440" w:rsidP="009534B5">
                        <w:pPr>
                          <w:spacing w:line="240" w:lineRule="exact"/>
                          <w:jc w:val="center"/>
                          <w:rPr>
                            <w:rFonts w:ascii="Yu Gothic" w:eastAsia="Yu Gothic" w:hAnsi="Yu Gothic"/>
                            <w:sz w:val="18"/>
                            <w:szCs w:val="18"/>
                            <w:lang w:eastAsia="ja-JP"/>
                          </w:rPr>
                        </w:pPr>
                        <w:r w:rsidRPr="009534B5">
                          <w:rPr>
                            <w:rFonts w:ascii="Yu Gothic" w:eastAsia="Yu Gothic" w:hAnsi="Yu Gothic" w:hint="eastAsia"/>
                            <w:sz w:val="18"/>
                            <w:szCs w:val="18"/>
                            <w:lang w:eastAsia="ja-JP"/>
                          </w:rPr>
                          <w:t>プリントコントローラー</w:t>
                        </w:r>
                      </w:p>
                    </w:txbxContent>
                  </v:textbox>
                </v:shape>
                <v:shape id="テキスト ボックス 152" o:spid="_x0000_s1043" type="#_x0000_t202" style="position:absolute;left:30186;width:14751;height:5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" fillcolor="#ffc" strokeweight=".5pt">
                  <v:path arrowok="t"/>
                  <v:textbox>
                    <w:txbxContent>
                      <w:p w14:paraId="1CDB35BE"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Ricoh Printing-Robo</w:t>
                        </w:r>
                      </w:p>
                      <w:p w14:paraId="20A9725F" w14:textId="77777777" w:rsidR="00823440" w:rsidRPr="00DA13DB" w:rsidRDefault="00823440" w:rsidP="005C1004">
                        <w:pPr>
                          <w:jc w:val="center"/>
                          <w:rPr>
                            <w:rFonts w:ascii="Yu Gothic" w:eastAsia="Yu Gothic" w:hAnsi="Yu Gothic"/>
                            <w:sz w:val="18"/>
                            <w:szCs w:val="18"/>
                            <w:lang w:eastAsia="ja-JP"/>
                          </w:rPr>
                        </w:pPr>
                        <w:r w:rsidRPr="00DA13DB">
                          <w:rPr>
                            <w:rFonts w:ascii="Yu Gothic" w:eastAsia="Yu Gothic" w:hAnsi="Yu Gothic" w:hint="eastAsia"/>
                            <w:sz w:val="18"/>
                            <w:szCs w:val="18"/>
                            <w:lang w:eastAsia="ja-JP"/>
                          </w:rPr>
                          <w:t>サブモジュール</w:t>
                        </w:r>
                      </w:p>
                    </w:txbxContent>
                  </v:textbox>
                </v:shape>
                <v:line id="直線コネクタ 148" o:spid="_x0000_s1044" style="position:absolute;visibility:visible;mso-wrap-style:square" from="46381,110" to="46381,77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" strokecolor="#4f81bd [3204]" strokeweight="2pt">
                  <v:shadow on="t" color="black" opacity="24903f" origin=",.5" offset="0,.55556mm"/>
                  <o:lock v:ext="edit" shapetype="f"/>
                </v:line>
                <v:rect id="Rectangle 359" o:spid="_x0000_s1045" style="position:absolute;top:6279;width:12071;height:64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" fillcolor="white [3212]" strokecolor="black [3213]">
                  <v:textbox inset="5.85pt,.7pt,5.85pt,.7pt">
                    <w:txbxContent>
                      <w:p w14:paraId="4313E94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ジョブ投入するCSVデータをフォルダに追加する</w:t>
                        </w:r>
                      </w:p>
                    </w:txbxContent>
                  </v:textbox>
                </v:rect>
                <v:rect id="Rectangle 360" o:spid="_x0000_s1046" style="position:absolute;left:30957;top:6279;width:13017;height:8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" fillcolor="white [3212]" strokecolor="black [3213]">
                  <v:textbox inset="5.85pt,.7pt,5.85pt,.7pt">
                    <w:txbxContent>
                      <w:p w14:paraId="148BE32F" w14:textId="77777777" w:rsidR="00823440" w:rsidRPr="006C5844" w:rsidRDefault="00823440" w:rsidP="005C1004">
                        <w:pPr>
                          <w:rPr>
                            <w:rFonts w:ascii="Yu Gothic" w:eastAsia="Yu Gothic" w:hAnsi="Yu Gothic"/>
                            <w:sz w:val="16"/>
                            <w:szCs w:val="16"/>
                            <w:lang w:eastAsia="ja-JP"/>
                          </w:rPr>
                        </w:pPr>
                        <w:r w:rsidRPr="006C5844">
                          <w:rPr>
                            <w:rFonts w:ascii="Yu Gothic" w:eastAsia="Yu Gothic" w:hAnsi="Yu Gothic" w:hint="eastAsia"/>
                            <w:sz w:val="16"/>
                            <w:szCs w:val="16"/>
                            <w:lang w:eastAsia="ja-JP"/>
                          </w:rPr>
                          <w:t>設定ファイルを読み込みプリントコントローラーのURLをChromeブラウザで起動する</w:t>
                        </w:r>
                      </w:p>
                    </w:txbxContent>
                  </v:textbox>
                </v:rect>
                <v:rect id="Rectangle 361" o:spid="_x0000_s1047" style="position:absolute;left:15533;top:6279;width:13018;height:11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" fillcolor="white [3212]" strokecolor="black [3213]">
                  <v:textbox inset="5.85pt,.7pt,5.85pt,.7pt">
                    <w:txbxContent>
                      <w:p w14:paraId="291B83C9" w14:textId="77777777" w:rsidR="00823440"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CSVデータが格納されたフォルダから起動するサブモジュールを選択し実行する</w:t>
                        </w:r>
                      </w:p>
                      <w:p w14:paraId="1F9B90E9"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サブモジュール実行中はフォルダ監視を中断する</w:t>
                        </w:r>
                      </w:p>
                    </w:txbxContent>
                  </v:textbox>
                </v:rect>
                <v:shapetype id="_x0000_t109" coordsize="21600,21600" o:spt="109" path="m,l,21600r21600,l21600,xe">
                  <v:stroke joinstyle="miter"/>
                  <v:path gradientshapeok="t" o:connecttype="rect"/>
                </v:shapetype>
                <v:shape id="AutoShape 362" o:spid="_x0000_s1048" type="#_x0000_t109" style="position:absolute;left:47592;top:6279;width:12294;height:13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">
                  <v:textbox inset="5.85pt,.7pt,5.85pt,.7pt">
                    <w:txbxContent>
                      <w:p w14:paraId="292BB71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プリントコントローラー起動</w:t>
                        </w:r>
                      </w:p>
                      <w:p w14:paraId="0D1B4DBD" w14:textId="77777777" w:rsidR="00823440" w:rsidRPr="005D286B" w:rsidRDefault="00823440" w:rsidP="005C1004">
                        <w:pPr>
                          <w:rPr>
                            <w:rFonts w:ascii="Yu Gothic" w:eastAsia="Yu Gothic" w:hAnsi="Yu Gothic"/>
                            <w:sz w:val="16"/>
                            <w:szCs w:val="16"/>
                            <w:lang w:eastAsia="ja-JP"/>
                          </w:rPr>
                        </w:pPr>
                      </w:p>
                      <w:p w14:paraId="6B820C79"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起動に失敗した場合はチャネル処理を終了する（エラーログと再印刷用CSV出力）</w:t>
                        </w:r>
                      </w:p>
                    </w:txbxContent>
                  </v:textbox>
                </v:shape>
                <v:shape id="AutoShape 363" o:spid="_x0000_s1049" type="#_x0000_t109" style="position:absolute;left:47703;top:23025;width:12293;height:11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">
                  <v:textbox inset="5.85pt,.7pt,5.85pt,.7pt">
                    <w:txbxContent>
                      <w:p w14:paraId="6F5556E4"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ログイン処理を行う</w:t>
                        </w:r>
                      </w:p>
                      <w:p w14:paraId="37F35374" w14:textId="77777777" w:rsidR="00823440" w:rsidRPr="005D286B" w:rsidRDefault="00823440" w:rsidP="005C1004">
                        <w:pPr>
                          <w:rPr>
                            <w:rFonts w:ascii="Yu Gothic" w:eastAsia="Yu Gothic" w:hAnsi="Yu Gothic"/>
                            <w:sz w:val="16"/>
                            <w:szCs w:val="16"/>
                            <w:lang w:eastAsia="ja-JP"/>
                          </w:rPr>
                        </w:pPr>
                      </w:p>
                      <w:p w14:paraId="0CD54EE7"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ログインに失敗した場合はチャネル処理を終了する（エラーログと再印刷用CSV出力）</w:t>
                        </w:r>
                      </w:p>
                    </w:txbxContent>
                  </v:textbox>
                </v:shape>
                <v:shape id="AutoShape 364" o:spid="_x0000_s1050" type="#_x0000_t109" style="position:absolute;left:32279;top:24457;width:12128;height:6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">
                  <v:textbox inset="5.85pt,.7pt,5.85pt,.7pt">
                    <w:txbxContent>
                      <w:p w14:paraId="4200B840" w14:textId="77777777" w:rsidR="00823440"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CSVデータの読み込み</w:t>
                        </w:r>
                      </w:p>
                      <w:p w14:paraId="30A94C3D"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投入データ分処理をループする</w:t>
                        </w:r>
                      </w:p>
                    </w:txbxContent>
                  </v:textbox>
                </v:shape>
                <v:shape id="AutoShape 365" o:spid="_x0000_s1051" type="#_x0000_t109" style="position:absolute;left:32279;top:37677;width:12128;height:5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">
                  <v:textbox inset="5.85pt,.7pt,5.85pt,.7pt">
                    <w:txbxContent>
                      <w:p w14:paraId="186B4A58"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ヘッダー行とCSVデータの項目との関連付けを行う</w:t>
                        </w:r>
                      </w:p>
                    </w:txbxContent>
                  </v:textbox>
                </v:shape>
                <v:shape id="AutoShape 366" o:spid="_x0000_s1052" type="#_x0000_t109" style="position:absolute;left:32685;top:47262;width:11690;height:145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">
                  <v:textbox inset="5.85pt,.7pt,5.85pt,.7pt">
                    <w:txbxContent>
                      <w:p w14:paraId="63B490F9"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ジョブ投入で使用する変数定義を行う</w:t>
                        </w:r>
                      </w:p>
                      <w:p w14:paraId="212A7D5F" w14:textId="77777777" w:rsidR="00823440" w:rsidRPr="005D286B" w:rsidRDefault="00823440" w:rsidP="005C1004">
                        <w:pPr>
                          <w:rPr>
                            <w:rFonts w:ascii="Yu Gothic" w:eastAsia="Yu Gothic" w:hAnsi="Yu Gothic"/>
                            <w:sz w:val="16"/>
                            <w:szCs w:val="16"/>
                            <w:lang w:eastAsia="ja-JP"/>
                          </w:rPr>
                        </w:pPr>
                        <w:r w:rsidRPr="005D286B">
                          <w:rPr>
                            <w:rFonts w:ascii="Yu Gothic" w:eastAsia="Yu Gothic" w:hAnsi="Yu Gothic" w:hint="eastAsia"/>
                            <w:sz w:val="16"/>
                            <w:szCs w:val="16"/>
                            <w:lang w:eastAsia="ja-JP"/>
                          </w:rPr>
                          <w:t>（投入PDFデータのファイルパス作成、部数、仮想プリンター、用紙種類、印刷面、カラーモード）</w:t>
                        </w:r>
                      </w:p>
                      <w:p w14:paraId="761861FA" w14:textId="77777777" w:rsidR="00823440" w:rsidRPr="005D286B" w:rsidRDefault="00823440" w:rsidP="005C1004">
                        <w:pPr>
                          <w:rPr>
                            <w:rFonts w:ascii="Yu Gothic" w:eastAsia="Yu Gothic" w:hAnsi="Yu Gothic"/>
                            <w:sz w:val="16"/>
                            <w:szCs w:val="16"/>
                            <w:lang w:eastAsia="ja-JP"/>
                          </w:rPr>
                        </w:pPr>
                      </w:p>
                    </w:txbxContent>
                  </v:textbox>
                </v:shape>
                <v:shape id="AutoShape 367" o:spid="_x0000_s1053" type="#_x0000_t109" style="position:absolute;left:47592;top:46821;width:12294;height:190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">
                  <v:textbox inset="5.85pt,.7pt,5.85pt,.7pt">
                    <w:txbxContent>
                      <w:p w14:paraId="0F69D78D" w14:textId="77777777" w:rsidR="00823440"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ジョブ投入処理を行う</w:t>
                        </w:r>
                      </w:p>
                      <w:p w14:paraId="6A7EF89D" w14:textId="77777777" w:rsidR="00823440" w:rsidRDefault="00823440" w:rsidP="005C1004">
                        <w:pPr>
                          <w:rPr>
                            <w:rFonts w:ascii="Yu Gothic" w:eastAsia="Yu Gothic" w:hAnsi="Yu Gothic"/>
                            <w:sz w:val="16"/>
                            <w:szCs w:val="16"/>
                            <w:lang w:eastAsia="ja-JP"/>
                          </w:rPr>
                        </w:pPr>
                      </w:p>
                      <w:p w14:paraId="24148850" w14:textId="77777777" w:rsidR="00823440"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CSVデータと設定ファイルから取得したPDFファイルパスを入力する。</w:t>
                        </w:r>
                      </w:p>
                      <w:p w14:paraId="42BE2068"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ファイルが存在しない場合はエラーログと再印刷用CSVを出力し次のデータ処理に進む</w:t>
                        </w:r>
                      </w:p>
                    </w:txbxContent>
                  </v:textbox>
                </v:shape>
                <v:shape id="AutoShape 368" o:spid="_x0000_s1054" type="#_x0000_t109" style="position:absolute;left:47592;top:69626;width:12294;height:59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">
                  <v:textbox inset="5.85pt,.7pt,5.85pt,.7pt">
                    <w:txbxContent>
                      <w:p w14:paraId="510B21BF" w14:textId="77777777" w:rsidR="00823440" w:rsidRPr="005D286B" w:rsidRDefault="00823440" w:rsidP="005C1004">
                        <w:pPr>
                          <w:rPr>
                            <w:rFonts w:ascii="Yu Gothic" w:eastAsia="Yu Gothic" w:hAnsi="Yu Gothic"/>
                            <w:sz w:val="16"/>
                            <w:szCs w:val="16"/>
                            <w:lang w:eastAsia="ja-JP"/>
                          </w:rPr>
                        </w:pPr>
                        <w:r>
                          <w:rPr>
                            <w:rFonts w:ascii="Yu Gothic" w:eastAsia="Yu Gothic" w:hAnsi="Yu Gothic" w:hint="eastAsia"/>
                            <w:sz w:val="16"/>
                            <w:szCs w:val="16"/>
                            <w:lang w:eastAsia="ja-JP"/>
                          </w:rPr>
                          <w:t>設定ファイルから取得した仮想プリンター名を設定する</w:t>
                        </w:r>
                      </w:p>
                    </w:txbxContent>
                  </v:textbox>
                </v:shape>
                <v:shapetype id="_x0000_t32" coordsize="21600,21600" o:spt="32" o:oned="t" path="m,l21600,21600e" filled="f">
                  <v:path arrowok="t" fillok="f" o:connecttype="none"/>
                  <o:lock v:ext="edit" shapetype="t"/>
                </v:shapetype>
                <v:shape id="AutoShape 380" o:spid="_x0000_s1055" type="#_x0000_t32" style="position:absolute;left:12118;top:9584;width:34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" strokecolor="black [3213]" strokeweight=".5pt">
                  <v:stroke endarrow="block"/>
                </v:shape>
                <v:shape id="AutoShape 381" o:spid="_x0000_s1056" type="#_x0000_t32" style="position:absolute;left:28533;top:9584;width:24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" strokecolor="black [3213]" strokeweight=".5pt">
                  <v:stroke endarrow="block"/>
                </v:shape>
                <v:shape id="AutoShape 382" o:spid="_x0000_s1057" type="#_x0000_t32" style="position:absolute;left:43957;top:9584;width:36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" strokecolor="black [3213]" strokeweight=".5pt">
                  <v:stroke endarrow="block"/>
                </v:shape>
                <v:shape id="AutoShape 383" o:spid="_x0000_s1058" type="#_x0000_t32" style="position:absolute;left:53739;top:19862;width:110;height:3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" strokecolor="black [3213]" strokeweight=".5pt">
                  <v:stroke endarrow="block"/>
                </v:shape>
                <v:shape id="AutoShape 384" o:spid="_x0000_s1059" type="#_x0000_t32" style="position:absolute;left:53652;top:65990;width:0;height:37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" strokecolor="black [3213]" strokeweight=".5pt">
                  <v:stroke endarrow="block"/>
                </v:shape>
                <v:shape id="AutoShape 385" o:spid="_x0000_s1060" type="#_x0000_t32" style="position:absolute;left:44379;top:27762;width:3213;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" strokecolor="black [3213]" strokeweight=".5pt">
                  <v:stroke endarrow="block"/>
                </v:shape>
                <v:shape id="AutoShape 387" o:spid="_x0000_s1061" type="#_x0000_t32" style="position:absolute;left:44375;top:54526;width:33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" strokecolor="black [3213]" strokeweight=".5pt">
                  <v:stroke endarrow="block"/>
                </v:shape>
                <v:shape id="AutoShape 389" o:spid="_x0000_s1062" type="#_x0000_t32" style="position:absolute;left:53762;top:75685;width:0;height:37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" strokecolor="black [3213]" strokeweight=".5pt">
                  <v:stroke endarrow="block"/>
                </v:shape>
                <v:shape id="AutoShape 383" o:spid="_x0000_s1063" type="#_x0000_t32" style="position:absolute;left:38343;top:30832;width:0;height:68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" strokecolor="black [3213]" strokeweight=".5pt">
                  <v:stroke endarrow="block"/>
                </v:shape>
              </v:group>
            </w:pict>
          </mc:Fallback>
        </mc:AlternateContent>
      </w:r>
    </w:p>
    <w:p w14:paraId="30322E7D" w14:textId="77777777" w:rsidR="006B42BD" w:rsidRDefault="006B42BD" w:rsidP="005C1004">
      <w:pPr>
        <w:widowControl/>
        <w:spacing w:line="240" w:lineRule="auto"/>
        <w:rPr>
          <w:rFonts w:eastAsia="MS UI Gothic"/>
          <w:b/>
          <w:sz w:val="21"/>
          <w:szCs w:val="22"/>
          <w:lang w:eastAsia="ja-JP"/>
        </w:rPr>
      </w:pPr>
    </w:p>
    <w:p w14:paraId="102E3D2A" w14:textId="77777777" w:rsidR="006B42BD" w:rsidRDefault="006B42BD" w:rsidP="005C1004">
      <w:pPr>
        <w:widowControl/>
        <w:spacing w:line="240" w:lineRule="auto"/>
        <w:rPr>
          <w:rFonts w:eastAsia="MS UI Gothic"/>
          <w:b/>
          <w:sz w:val="21"/>
          <w:szCs w:val="22"/>
          <w:lang w:eastAsia="ja-JP"/>
        </w:rPr>
      </w:pPr>
    </w:p>
    <w:p w14:paraId="58ED403C" w14:textId="77777777" w:rsidR="006B42BD" w:rsidRDefault="006B42BD" w:rsidP="005C1004">
      <w:pPr>
        <w:widowControl/>
        <w:spacing w:line="240" w:lineRule="auto"/>
        <w:rPr>
          <w:rFonts w:eastAsia="MS UI Gothic"/>
          <w:b/>
          <w:sz w:val="21"/>
          <w:szCs w:val="22"/>
          <w:lang w:eastAsia="ja-JP"/>
        </w:rPr>
      </w:pPr>
    </w:p>
    <w:p w14:paraId="20C61EAE" w14:textId="77777777" w:rsidR="006B42BD" w:rsidRDefault="006B42BD" w:rsidP="005C1004">
      <w:pPr>
        <w:widowControl/>
        <w:spacing w:line="240" w:lineRule="auto"/>
        <w:rPr>
          <w:rFonts w:eastAsia="MS UI Gothic"/>
          <w:b/>
          <w:sz w:val="21"/>
          <w:szCs w:val="22"/>
          <w:lang w:eastAsia="ja-JP"/>
        </w:rPr>
      </w:pPr>
    </w:p>
    <w:p w14:paraId="6B93CDBA" w14:textId="77777777" w:rsidR="006B42BD" w:rsidRDefault="006B42BD" w:rsidP="005C1004">
      <w:pPr>
        <w:widowControl/>
        <w:spacing w:line="240" w:lineRule="auto"/>
        <w:rPr>
          <w:rFonts w:eastAsia="MS UI Gothic"/>
          <w:b/>
          <w:sz w:val="21"/>
          <w:szCs w:val="22"/>
          <w:lang w:eastAsia="ja-JP"/>
        </w:rPr>
      </w:pPr>
    </w:p>
    <w:p w14:paraId="20485494" w14:textId="77777777" w:rsidR="006B42BD" w:rsidRDefault="006B42BD" w:rsidP="005C1004">
      <w:pPr>
        <w:widowControl/>
        <w:spacing w:line="240" w:lineRule="auto"/>
        <w:rPr>
          <w:rFonts w:eastAsia="MS UI Gothic"/>
          <w:b/>
          <w:sz w:val="21"/>
          <w:szCs w:val="22"/>
          <w:lang w:eastAsia="ja-JP"/>
        </w:rPr>
      </w:pPr>
    </w:p>
    <w:p w14:paraId="11E17CEC" w14:textId="77777777" w:rsidR="006B42BD" w:rsidRDefault="006B42BD" w:rsidP="005C1004">
      <w:pPr>
        <w:widowControl/>
        <w:spacing w:line="240" w:lineRule="auto"/>
        <w:rPr>
          <w:rFonts w:eastAsia="MS UI Gothic"/>
          <w:b/>
          <w:sz w:val="21"/>
          <w:szCs w:val="22"/>
          <w:lang w:eastAsia="ja-JP"/>
        </w:rPr>
      </w:pPr>
    </w:p>
    <w:p w14:paraId="12822455" w14:textId="77777777" w:rsidR="006B42BD" w:rsidRDefault="006B42BD" w:rsidP="005C1004">
      <w:pPr>
        <w:widowControl/>
        <w:spacing w:line="240" w:lineRule="auto"/>
        <w:rPr>
          <w:rFonts w:eastAsia="MS UI Gothic"/>
          <w:b/>
          <w:sz w:val="21"/>
          <w:szCs w:val="22"/>
          <w:lang w:eastAsia="ja-JP"/>
        </w:rPr>
      </w:pPr>
    </w:p>
    <w:p w14:paraId="25B88601" w14:textId="77777777" w:rsidR="006B42BD" w:rsidRDefault="006B42BD" w:rsidP="005C1004">
      <w:pPr>
        <w:widowControl/>
        <w:spacing w:line="240" w:lineRule="auto"/>
        <w:rPr>
          <w:rFonts w:eastAsia="MS UI Gothic"/>
          <w:b/>
          <w:sz w:val="21"/>
          <w:szCs w:val="22"/>
          <w:lang w:eastAsia="ja-JP"/>
        </w:rPr>
      </w:pPr>
    </w:p>
    <w:p w14:paraId="32F9A5E3" w14:textId="77777777" w:rsidR="006B42BD" w:rsidRDefault="006B42BD" w:rsidP="005C1004">
      <w:pPr>
        <w:widowControl/>
        <w:spacing w:line="240" w:lineRule="auto"/>
        <w:rPr>
          <w:rFonts w:eastAsia="MS UI Gothic"/>
          <w:b/>
          <w:sz w:val="21"/>
          <w:szCs w:val="22"/>
          <w:lang w:eastAsia="ja-JP"/>
        </w:rPr>
      </w:pPr>
    </w:p>
    <w:p w14:paraId="2E5DC0EB" w14:textId="77777777" w:rsidR="006B42BD" w:rsidRDefault="006B42BD" w:rsidP="005C1004">
      <w:pPr>
        <w:widowControl/>
        <w:spacing w:line="240" w:lineRule="auto"/>
        <w:rPr>
          <w:rFonts w:eastAsia="MS UI Gothic"/>
          <w:b/>
          <w:sz w:val="21"/>
          <w:szCs w:val="22"/>
          <w:lang w:eastAsia="ja-JP"/>
        </w:rPr>
      </w:pPr>
    </w:p>
    <w:p w14:paraId="5DBECDD6" w14:textId="77777777" w:rsidR="006B42BD" w:rsidRDefault="006B42BD" w:rsidP="005C1004">
      <w:pPr>
        <w:widowControl/>
        <w:spacing w:line="240" w:lineRule="auto"/>
        <w:rPr>
          <w:rFonts w:eastAsia="MS UI Gothic"/>
          <w:b/>
          <w:sz w:val="21"/>
          <w:szCs w:val="22"/>
          <w:lang w:eastAsia="ja-JP"/>
        </w:rPr>
      </w:pPr>
    </w:p>
    <w:p w14:paraId="7BEB7C1B" w14:textId="77777777" w:rsidR="006B42BD" w:rsidRDefault="006B42BD" w:rsidP="005C1004">
      <w:pPr>
        <w:widowControl/>
        <w:spacing w:line="240" w:lineRule="auto"/>
        <w:rPr>
          <w:rFonts w:eastAsia="MS UI Gothic"/>
          <w:b/>
          <w:sz w:val="21"/>
          <w:szCs w:val="22"/>
          <w:lang w:eastAsia="ja-JP"/>
        </w:rPr>
      </w:pPr>
    </w:p>
    <w:p w14:paraId="14051132" w14:textId="77777777" w:rsidR="006B42BD" w:rsidRDefault="006B42BD" w:rsidP="005C1004">
      <w:pPr>
        <w:widowControl/>
        <w:spacing w:line="240" w:lineRule="auto"/>
        <w:rPr>
          <w:rFonts w:eastAsia="MS UI Gothic"/>
          <w:b/>
          <w:sz w:val="21"/>
          <w:szCs w:val="22"/>
          <w:lang w:eastAsia="ja-JP"/>
        </w:rPr>
      </w:pPr>
    </w:p>
    <w:p w14:paraId="21716888" w14:textId="77777777" w:rsidR="006B42BD" w:rsidRDefault="006B42BD" w:rsidP="005C1004">
      <w:pPr>
        <w:widowControl/>
        <w:spacing w:line="240" w:lineRule="auto"/>
        <w:rPr>
          <w:rFonts w:eastAsia="MS UI Gothic"/>
          <w:b/>
          <w:sz w:val="21"/>
          <w:szCs w:val="22"/>
          <w:lang w:eastAsia="ja-JP"/>
        </w:rPr>
      </w:pPr>
    </w:p>
    <w:p w14:paraId="16C3FA2F" w14:textId="77777777" w:rsidR="006B42BD" w:rsidRDefault="006B42BD" w:rsidP="005C1004">
      <w:pPr>
        <w:widowControl/>
        <w:spacing w:line="240" w:lineRule="auto"/>
        <w:rPr>
          <w:rFonts w:eastAsia="MS UI Gothic"/>
          <w:b/>
          <w:sz w:val="21"/>
          <w:szCs w:val="22"/>
          <w:lang w:eastAsia="ja-JP"/>
        </w:rPr>
      </w:pPr>
    </w:p>
    <w:p w14:paraId="77618934" w14:textId="77777777" w:rsidR="006B42BD" w:rsidRDefault="006B42BD" w:rsidP="005C1004">
      <w:pPr>
        <w:widowControl/>
        <w:spacing w:line="240" w:lineRule="auto"/>
        <w:rPr>
          <w:rFonts w:eastAsia="MS UI Gothic"/>
          <w:b/>
          <w:sz w:val="21"/>
          <w:szCs w:val="22"/>
          <w:lang w:eastAsia="ja-JP"/>
        </w:rPr>
      </w:pPr>
    </w:p>
    <w:p w14:paraId="73D98F91" w14:textId="77777777" w:rsidR="006B42BD" w:rsidRDefault="006B42BD" w:rsidP="005C1004">
      <w:pPr>
        <w:widowControl/>
        <w:spacing w:line="240" w:lineRule="auto"/>
        <w:rPr>
          <w:rFonts w:eastAsia="MS UI Gothic"/>
          <w:b/>
          <w:sz w:val="21"/>
          <w:szCs w:val="22"/>
          <w:lang w:eastAsia="ja-JP"/>
        </w:rPr>
      </w:pPr>
    </w:p>
    <w:p w14:paraId="7C659B4B" w14:textId="77777777" w:rsidR="006B42BD" w:rsidRDefault="006B42BD" w:rsidP="005C1004">
      <w:pPr>
        <w:widowControl/>
        <w:spacing w:line="240" w:lineRule="auto"/>
        <w:rPr>
          <w:rFonts w:eastAsia="MS UI Gothic"/>
          <w:b/>
          <w:sz w:val="21"/>
          <w:szCs w:val="22"/>
          <w:lang w:eastAsia="ja-JP"/>
        </w:rPr>
      </w:pPr>
    </w:p>
    <w:p w14:paraId="6103828E" w14:textId="77777777" w:rsidR="006B42BD" w:rsidRDefault="006B42BD" w:rsidP="005C1004">
      <w:pPr>
        <w:widowControl/>
        <w:spacing w:line="240" w:lineRule="auto"/>
        <w:rPr>
          <w:rFonts w:eastAsia="MS UI Gothic"/>
          <w:b/>
          <w:sz w:val="21"/>
          <w:szCs w:val="22"/>
          <w:lang w:eastAsia="ja-JP"/>
        </w:rPr>
      </w:pPr>
    </w:p>
    <w:p w14:paraId="5EB47A98" w14:textId="77777777" w:rsidR="006B42BD" w:rsidRDefault="006B42BD" w:rsidP="005C1004">
      <w:pPr>
        <w:widowControl/>
        <w:spacing w:line="240" w:lineRule="auto"/>
        <w:rPr>
          <w:rFonts w:eastAsia="MS UI Gothic"/>
          <w:b/>
          <w:sz w:val="21"/>
          <w:szCs w:val="22"/>
          <w:lang w:eastAsia="ja-JP"/>
        </w:rPr>
      </w:pPr>
    </w:p>
    <w:p w14:paraId="4CD00078" w14:textId="77777777" w:rsidR="006B42BD" w:rsidRDefault="006B42BD" w:rsidP="005C1004">
      <w:pPr>
        <w:widowControl/>
        <w:spacing w:line="240" w:lineRule="auto"/>
        <w:rPr>
          <w:rFonts w:eastAsia="MS UI Gothic"/>
          <w:b/>
          <w:sz w:val="21"/>
          <w:szCs w:val="22"/>
          <w:lang w:eastAsia="ja-JP"/>
        </w:rPr>
      </w:pPr>
    </w:p>
    <w:p w14:paraId="62AEE0F8" w14:textId="77777777" w:rsidR="006B42BD" w:rsidRDefault="006B42BD" w:rsidP="005C1004">
      <w:pPr>
        <w:widowControl/>
        <w:spacing w:line="240" w:lineRule="auto"/>
        <w:rPr>
          <w:rFonts w:eastAsia="MS UI Gothic"/>
          <w:b/>
          <w:sz w:val="21"/>
          <w:szCs w:val="22"/>
          <w:lang w:eastAsia="ja-JP"/>
        </w:rPr>
      </w:pPr>
    </w:p>
    <w:p w14:paraId="69F98114" w14:textId="77777777" w:rsidR="006B42BD" w:rsidRDefault="006B42BD" w:rsidP="005C1004">
      <w:pPr>
        <w:widowControl/>
        <w:spacing w:line="240" w:lineRule="auto"/>
        <w:rPr>
          <w:rFonts w:eastAsia="MS UI Gothic"/>
          <w:b/>
          <w:sz w:val="21"/>
          <w:szCs w:val="22"/>
          <w:lang w:eastAsia="ja-JP"/>
        </w:rPr>
      </w:pPr>
    </w:p>
    <w:p w14:paraId="23D9C731" w14:textId="77777777" w:rsidR="006B42BD" w:rsidRDefault="006B42BD" w:rsidP="005C1004">
      <w:pPr>
        <w:widowControl/>
        <w:spacing w:line="240" w:lineRule="auto"/>
        <w:rPr>
          <w:rFonts w:eastAsia="MS UI Gothic"/>
          <w:b/>
          <w:sz w:val="21"/>
          <w:szCs w:val="22"/>
          <w:lang w:eastAsia="ja-JP"/>
        </w:rPr>
      </w:pPr>
    </w:p>
    <w:p w14:paraId="74BB5DFE" w14:textId="77777777" w:rsidR="006B42BD" w:rsidRDefault="006B42BD" w:rsidP="005C1004">
      <w:pPr>
        <w:widowControl/>
        <w:spacing w:line="240" w:lineRule="auto"/>
        <w:rPr>
          <w:rFonts w:eastAsia="MS UI Gothic"/>
          <w:b/>
          <w:sz w:val="21"/>
          <w:szCs w:val="22"/>
          <w:lang w:eastAsia="ja-JP"/>
        </w:rPr>
      </w:pPr>
    </w:p>
    <w:p w14:paraId="5311C625" w14:textId="77777777" w:rsidR="006B42BD" w:rsidRDefault="006B42BD" w:rsidP="005C1004">
      <w:pPr>
        <w:widowControl/>
        <w:spacing w:line="240" w:lineRule="auto"/>
        <w:rPr>
          <w:rFonts w:eastAsia="MS UI Gothic"/>
          <w:b/>
          <w:sz w:val="21"/>
          <w:szCs w:val="22"/>
          <w:lang w:eastAsia="ja-JP"/>
        </w:rPr>
      </w:pPr>
    </w:p>
    <w:p w14:paraId="6BEB506E" w14:textId="77777777" w:rsidR="006B42BD" w:rsidRDefault="006B42BD" w:rsidP="005C1004">
      <w:pPr>
        <w:widowControl/>
        <w:spacing w:line="240" w:lineRule="auto"/>
        <w:rPr>
          <w:rFonts w:eastAsia="MS UI Gothic"/>
          <w:b/>
          <w:sz w:val="21"/>
          <w:szCs w:val="22"/>
          <w:lang w:eastAsia="ja-JP"/>
        </w:rPr>
      </w:pPr>
    </w:p>
    <w:p w14:paraId="3D7987BE" w14:textId="77777777" w:rsidR="006B42BD" w:rsidRDefault="006B42BD" w:rsidP="005C1004">
      <w:pPr>
        <w:widowControl/>
        <w:spacing w:line="240" w:lineRule="auto"/>
        <w:rPr>
          <w:rFonts w:eastAsia="MS UI Gothic"/>
          <w:b/>
          <w:sz w:val="21"/>
          <w:szCs w:val="22"/>
          <w:lang w:eastAsia="ja-JP"/>
        </w:rPr>
      </w:pPr>
    </w:p>
    <w:p w14:paraId="7A59608F" w14:textId="77777777" w:rsidR="006B42BD" w:rsidRDefault="006B42BD" w:rsidP="005C1004">
      <w:pPr>
        <w:widowControl/>
        <w:spacing w:line="240" w:lineRule="auto"/>
        <w:rPr>
          <w:rFonts w:eastAsia="MS UI Gothic"/>
          <w:b/>
          <w:sz w:val="21"/>
          <w:szCs w:val="22"/>
          <w:lang w:eastAsia="ja-JP"/>
        </w:rPr>
      </w:pPr>
    </w:p>
    <w:p w14:paraId="51DA344D" w14:textId="77777777" w:rsidR="006B42BD" w:rsidRDefault="006B42BD" w:rsidP="005C1004">
      <w:pPr>
        <w:widowControl/>
        <w:spacing w:line="240" w:lineRule="auto"/>
        <w:rPr>
          <w:rFonts w:eastAsia="MS UI Gothic"/>
          <w:b/>
          <w:sz w:val="21"/>
          <w:szCs w:val="22"/>
          <w:lang w:eastAsia="ja-JP"/>
        </w:rPr>
      </w:pPr>
    </w:p>
    <w:p w14:paraId="3B154C9C" w14:textId="77777777" w:rsidR="006B42BD" w:rsidRDefault="006B42BD" w:rsidP="005C1004">
      <w:pPr>
        <w:widowControl/>
        <w:spacing w:line="240" w:lineRule="auto"/>
        <w:rPr>
          <w:rFonts w:eastAsia="MS UI Gothic"/>
          <w:b/>
          <w:sz w:val="21"/>
          <w:szCs w:val="22"/>
          <w:lang w:eastAsia="ja-JP"/>
        </w:rPr>
      </w:pPr>
    </w:p>
    <w:p w14:paraId="3B28BFF5" w14:textId="77777777" w:rsidR="006B42BD" w:rsidRDefault="006B42BD" w:rsidP="005C1004">
      <w:pPr>
        <w:widowControl/>
        <w:spacing w:line="240" w:lineRule="auto"/>
        <w:rPr>
          <w:rFonts w:eastAsia="MS UI Gothic"/>
          <w:b/>
          <w:sz w:val="21"/>
          <w:szCs w:val="22"/>
          <w:lang w:eastAsia="ja-JP"/>
        </w:rPr>
      </w:pPr>
    </w:p>
    <w:p w14:paraId="2558F831" w14:textId="77777777" w:rsidR="006B42BD" w:rsidRDefault="006B42BD" w:rsidP="005C1004">
      <w:pPr>
        <w:widowControl/>
        <w:spacing w:line="240" w:lineRule="auto"/>
        <w:rPr>
          <w:rFonts w:eastAsia="MS UI Gothic"/>
          <w:b/>
          <w:sz w:val="21"/>
          <w:szCs w:val="22"/>
          <w:lang w:eastAsia="ja-JP"/>
        </w:rPr>
      </w:pPr>
    </w:p>
    <w:p w14:paraId="61362FA3" w14:textId="77777777" w:rsidR="006B42BD" w:rsidRDefault="006B42BD" w:rsidP="005C1004">
      <w:pPr>
        <w:widowControl/>
        <w:spacing w:line="240" w:lineRule="auto"/>
        <w:rPr>
          <w:rFonts w:eastAsia="MS UI Gothic"/>
          <w:b/>
          <w:sz w:val="21"/>
          <w:szCs w:val="22"/>
          <w:lang w:eastAsia="ja-JP"/>
        </w:rPr>
      </w:pPr>
    </w:p>
    <w:p w14:paraId="76CE771F" w14:textId="77777777" w:rsidR="006B42BD" w:rsidRDefault="006B42BD" w:rsidP="005C1004">
      <w:pPr>
        <w:widowControl/>
        <w:spacing w:line="240" w:lineRule="auto"/>
        <w:rPr>
          <w:rFonts w:eastAsia="MS UI Gothic"/>
          <w:b/>
          <w:sz w:val="21"/>
          <w:szCs w:val="22"/>
          <w:lang w:eastAsia="ja-JP"/>
        </w:rPr>
      </w:pPr>
    </w:p>
    <w:p w14:paraId="69BCEA94" w14:textId="77777777" w:rsidR="006B42BD" w:rsidRDefault="006B42BD" w:rsidP="005C1004">
      <w:pPr>
        <w:widowControl/>
        <w:spacing w:line="240" w:lineRule="auto"/>
        <w:rPr>
          <w:rFonts w:eastAsia="MS UI Gothic"/>
          <w:b/>
          <w:sz w:val="21"/>
          <w:szCs w:val="22"/>
          <w:lang w:eastAsia="ja-JP"/>
        </w:rPr>
      </w:pPr>
    </w:p>
    <w:p w14:paraId="0F801599" w14:textId="77777777" w:rsidR="006B42BD" w:rsidRDefault="006B42BD" w:rsidP="005C1004">
      <w:pPr>
        <w:widowControl/>
        <w:spacing w:line="240" w:lineRule="auto"/>
        <w:rPr>
          <w:rFonts w:eastAsia="MS UI Gothic"/>
          <w:b/>
          <w:sz w:val="21"/>
          <w:szCs w:val="22"/>
          <w:lang w:eastAsia="ja-JP"/>
        </w:rPr>
      </w:pPr>
    </w:p>
    <w:p w14:paraId="3FC93C4A" w14:textId="77777777" w:rsidR="006B42BD" w:rsidRDefault="006B42BD" w:rsidP="005C1004">
      <w:pPr>
        <w:widowControl/>
        <w:spacing w:line="240" w:lineRule="auto"/>
        <w:rPr>
          <w:rFonts w:eastAsia="MS UI Gothic"/>
          <w:b/>
          <w:sz w:val="21"/>
          <w:szCs w:val="22"/>
          <w:lang w:eastAsia="ja-JP"/>
        </w:rPr>
      </w:pPr>
    </w:p>
    <w:p w14:paraId="261AB515" w14:textId="77777777" w:rsidR="006B42BD" w:rsidRDefault="006B42BD" w:rsidP="005C1004">
      <w:pPr>
        <w:widowControl/>
        <w:spacing w:line="240" w:lineRule="auto"/>
        <w:rPr>
          <w:rFonts w:eastAsia="MS UI Gothic"/>
          <w:b/>
          <w:sz w:val="21"/>
          <w:szCs w:val="22"/>
          <w:lang w:eastAsia="ja-JP"/>
        </w:rPr>
      </w:pPr>
    </w:p>
    <w:p w14:paraId="69A1A411" w14:textId="77777777" w:rsidR="006B42BD" w:rsidRDefault="006B42BD" w:rsidP="005C1004">
      <w:pPr>
        <w:widowControl/>
        <w:spacing w:line="240" w:lineRule="auto"/>
        <w:rPr>
          <w:rFonts w:eastAsia="MS UI Gothic"/>
          <w:b/>
          <w:sz w:val="21"/>
          <w:szCs w:val="22"/>
          <w:lang w:eastAsia="ja-JP"/>
        </w:rPr>
      </w:pPr>
    </w:p>
    <w:p w14:paraId="79201E47" w14:textId="77777777" w:rsidR="006B42BD" w:rsidRDefault="006B42BD" w:rsidP="005C1004">
      <w:pPr>
        <w:widowControl/>
        <w:spacing w:line="240" w:lineRule="auto"/>
        <w:rPr>
          <w:rFonts w:eastAsia="MS UI Gothic"/>
          <w:b/>
          <w:sz w:val="21"/>
          <w:szCs w:val="22"/>
          <w:lang w:eastAsia="ja-JP"/>
        </w:rPr>
      </w:pPr>
    </w:p>
    <w:p w14:paraId="60367E88" w14:textId="77777777" w:rsidR="006B42BD" w:rsidRDefault="006B42BD" w:rsidP="005C1004">
      <w:pPr>
        <w:widowControl/>
        <w:spacing w:line="240" w:lineRule="auto"/>
        <w:rPr>
          <w:rFonts w:eastAsia="MS UI Gothic"/>
          <w:b/>
          <w:sz w:val="21"/>
          <w:szCs w:val="22"/>
          <w:lang w:eastAsia="ja-JP"/>
        </w:rPr>
      </w:pPr>
    </w:p>
    <w:p w14:paraId="25A1013F" w14:textId="77777777" w:rsidR="006B42BD" w:rsidRDefault="006B42BD" w:rsidP="005C1004">
      <w:pPr>
        <w:widowControl/>
        <w:spacing w:line="240" w:lineRule="auto"/>
        <w:rPr>
          <w:rFonts w:eastAsia="MS UI Gothic"/>
          <w:b/>
          <w:sz w:val="21"/>
          <w:szCs w:val="22"/>
          <w:lang w:eastAsia="ja-JP"/>
        </w:rPr>
      </w:pPr>
    </w:p>
    <w:p w14:paraId="2CB99F8F" w14:textId="77777777" w:rsidR="006B42BD" w:rsidRDefault="006B42BD" w:rsidP="005C1004">
      <w:pPr>
        <w:widowControl/>
        <w:spacing w:line="240" w:lineRule="auto"/>
        <w:rPr>
          <w:rFonts w:eastAsia="MS UI Gothic"/>
          <w:b/>
          <w:sz w:val="21"/>
          <w:szCs w:val="22"/>
          <w:lang w:eastAsia="ja-JP"/>
        </w:rPr>
      </w:pPr>
    </w:p>
    <w:p w14:paraId="682B0A56" w14:textId="77777777" w:rsidR="006B42BD" w:rsidRDefault="006B42BD" w:rsidP="005C1004">
      <w:pPr>
        <w:widowControl/>
        <w:spacing w:line="240" w:lineRule="auto"/>
        <w:rPr>
          <w:rFonts w:eastAsia="MS UI Gothic"/>
          <w:b/>
          <w:sz w:val="21"/>
          <w:szCs w:val="22"/>
          <w:lang w:eastAsia="ja-JP"/>
        </w:rPr>
      </w:pPr>
    </w:p>
    <w:p w14:paraId="563879D4" w14:textId="77777777" w:rsidR="006B42BD" w:rsidRDefault="006B42BD" w:rsidP="005C1004">
      <w:pPr>
        <w:widowControl/>
        <w:spacing w:line="240" w:lineRule="auto"/>
        <w:rPr>
          <w:rFonts w:eastAsia="MS UI Gothic"/>
          <w:b/>
          <w:sz w:val="21"/>
          <w:szCs w:val="22"/>
          <w:lang w:eastAsia="ja-JP"/>
        </w:rPr>
      </w:pPr>
    </w:p>
    <w:p w14:paraId="5607B893" w14:textId="77777777" w:rsidR="00B92B4B" w:rsidRDefault="00B92B4B" w:rsidP="00B92B4B">
      <w:pPr>
        <w:rPr>
          <w:lang w:eastAsia="ja-JP"/>
        </w:rPr>
      </w:pPr>
    </w:p>
    <w:p w14:paraId="0140B50D" w14:textId="68B62BB6" w:rsidR="00F72FA1" w:rsidRPr="00157ECA" w:rsidRDefault="00F72FA1" w:rsidP="00B92B4B">
      <w:pPr>
        <w:pStyle w:val="20"/>
      </w:pPr>
      <w:bookmarkStart w:id="140" w:name="_Toc41125324"/>
      <w:bookmarkStart w:id="141" w:name="_Toc41316951"/>
      <w:r w:rsidRPr="00157ECA">
        <w:rPr>
          <w:rFonts w:hint="eastAsia"/>
        </w:rPr>
        <w:lastRenderedPageBreak/>
        <w:t>操作</w:t>
      </w:r>
      <w:bookmarkEnd w:id="140"/>
      <w:r w:rsidR="00E92724">
        <w:rPr>
          <w:rFonts w:hint="eastAsia"/>
        </w:rPr>
        <w:t>画面</w:t>
      </w:r>
      <w:bookmarkEnd w:id="141"/>
    </w:p>
    <w:p w14:paraId="2A6E6F71" w14:textId="77777777" w:rsidR="005C1004" w:rsidRDefault="005C1004" w:rsidP="00D51B28">
      <w:pPr>
        <w:rPr>
          <w:rFonts w:ascii="Meiryo UI" w:eastAsia="Meiryo UI" w:hAnsi="Meiryo UI"/>
          <w:color w:val="000000" w:themeColor="text1"/>
          <w:lang w:eastAsia="ja-JP"/>
        </w:rPr>
      </w:pPr>
    </w:p>
    <w:p w14:paraId="69B612F9" w14:textId="77777777" w:rsidR="00D51B28" w:rsidRDefault="00D51B28" w:rsidP="00D51B28">
      <w:pPr>
        <w:rPr>
          <w:rFonts w:ascii="Meiryo UI" w:eastAsia="Meiryo UI" w:hAnsi="Meiryo UI"/>
          <w:color w:val="000000" w:themeColor="text1"/>
          <w:sz w:val="22"/>
          <w:szCs w:val="22"/>
          <w:lang w:eastAsia="ja-JP"/>
        </w:rPr>
      </w:pPr>
      <w:r w:rsidRPr="00157ECA">
        <w:rPr>
          <w:rFonts w:ascii="Meiryo UI" w:eastAsia="Meiryo UI" w:hAnsi="Meiryo UI" w:hint="eastAsia"/>
          <w:color w:val="000000" w:themeColor="text1"/>
          <w:sz w:val="22"/>
          <w:szCs w:val="22"/>
          <w:lang w:eastAsia="ja-JP"/>
        </w:rPr>
        <w:t>【操作手順１】ログイン処理</w:t>
      </w:r>
    </w:p>
    <w:p w14:paraId="0902C665" w14:textId="77777777" w:rsidR="00293289" w:rsidRDefault="00293289" w:rsidP="00D51B28">
      <w:pPr>
        <w:rPr>
          <w:rFonts w:ascii="Meiryo UI" w:eastAsia="Meiryo UI" w:hAnsi="Meiryo UI"/>
          <w:color w:val="000000" w:themeColor="text1"/>
          <w:sz w:val="22"/>
          <w:szCs w:val="22"/>
          <w:lang w:eastAsia="ja-JP"/>
        </w:rPr>
      </w:pPr>
      <w:r>
        <w:rPr>
          <w:rFonts w:hint="eastAsia"/>
          <w:noProof/>
          <w:lang w:eastAsia="ja-JP"/>
        </w:rPr>
        <mc:AlternateContent>
          <mc:Choice Requires="wpg">
            <w:drawing>
              <wp:anchor distT="0" distB="0" distL="114300" distR="114300" simplePos="0" relativeHeight="251457024" behindDoc="0" locked="0" layoutInCell="1" allowOverlap="1" wp14:anchorId="477D906E" wp14:editId="30347FF3">
                <wp:simplePos x="0" y="0"/>
                <wp:positionH relativeFrom="column">
                  <wp:posOffset>19050</wp:posOffset>
                </wp:positionH>
                <wp:positionV relativeFrom="paragraph">
                  <wp:posOffset>41275</wp:posOffset>
                </wp:positionV>
                <wp:extent cx="5607022" cy="3932555"/>
                <wp:effectExtent l="19050" t="19050" r="13335" b="10795"/>
                <wp:wrapNone/>
                <wp:docPr id="284" name="グループ化 284"/>
                <wp:cNvGraphicFramePr/>
                <a:graphic xmlns:a="http://schemas.openxmlformats.org/drawingml/2006/main">
                  <a:graphicData uri="http://schemas.microsoft.com/office/word/2010/wordprocessingGroup">
                    <wpg:wgp>
                      <wpg:cNvGrpSpPr/>
                      <wpg:grpSpPr>
                        <a:xfrm>
                          <a:off x="0" y="0"/>
                          <a:ext cx="5607022" cy="3932555"/>
                          <a:chOff x="0" y="0"/>
                          <a:chExt cx="5607585" cy="3933021"/>
                        </a:xfrm>
                      </wpg:grpSpPr>
                      <pic:pic xmlns:pic="http://schemas.openxmlformats.org/drawingml/2006/picture">
                        <pic:nvPicPr>
                          <pic:cNvPr id="4" name="図 4"/>
                          <pic:cNvPicPr/>
                        </pic:nvPicPr>
                        <pic:blipFill>
                          <a:blip r:embed="rId28">
                            <a:extLst>
                              <a:ext uri="{28A0092B-C50C-407E-A947-70E740481C1C}">
                                <a14:useLocalDpi xmlns:a14="http://schemas.microsoft.com/office/drawing/2010/main" val="0"/>
                              </a:ext>
                            </a:extLst>
                          </a:blip>
                          <a:stretch>
                            <a:fillRect/>
                          </a:stretch>
                        </pic:blipFill>
                        <pic:spPr>
                          <a:xfrm>
                            <a:off x="0" y="0"/>
                            <a:ext cx="5607585" cy="3933021"/>
                          </a:xfrm>
                          <a:prstGeom prst="rect">
                            <a:avLst/>
                          </a:prstGeom>
                          <a:ln>
                            <a:solidFill>
                              <a:sysClr val="windowText" lastClr="000000"/>
                            </a:solidFill>
                          </a:ln>
                        </pic:spPr>
                      </pic:pic>
                      <wps:wsp>
                        <wps:cNvPr id="168" name="四角形: 角を丸くする 10"/>
                        <wps:cNvSpPr>
                          <a:spLocks/>
                        </wps:cNvSpPr>
                        <wps:spPr>
                          <a:xfrm>
                            <a:off x="1630496" y="1399142"/>
                            <a:ext cx="2270125" cy="942975"/>
                          </a:xfrm>
                          <a:prstGeom prst="roundRect">
                            <a:avLst/>
                          </a:prstGeom>
                          <a:noFill/>
                          <a:ln w="38100" cap="flat" cmpd="sng" algn="ctr">
                            <a:solidFill>
                              <a:srgbClr val="FF0000"/>
                            </a:solidFill>
                            <a:prstDash val="solid"/>
                            <a:miter lim="800000"/>
                          </a:ln>
                          <a:effectLst/>
                        </wps:spPr>
                        <wps:bodyPr vertOverflow="clip" horzOverflow="clip" rtlCol="0" anchor="t"/>
                      </wps:wsp>
                      <wps:wsp>
                        <wps:cNvPr id="169" name="AutoShape 336"/>
                        <wps:cNvSpPr>
                          <a:spLocks noChangeArrowheads="1"/>
                        </wps:cNvSpPr>
                        <wps:spPr bwMode="auto">
                          <a:xfrm>
                            <a:off x="2676810" y="2699132"/>
                            <a:ext cx="2629148" cy="647065"/>
                          </a:xfrm>
                          <a:prstGeom prst="wedgeRoundRectCallout">
                            <a:avLst>
                              <a:gd name="adj1" fmla="val -36565"/>
                              <a:gd name="adj2" fmla="val -83069"/>
                              <a:gd name="adj3" fmla="val 16667"/>
                            </a:avLst>
                          </a:prstGeom>
                          <a:gradFill rotWithShape="1">
                            <a:gsLst>
                              <a:gs pos="0">
                                <a:srgbClr val="B5D5A7"/>
                              </a:gs>
                              <a:gs pos="50000">
                                <a:srgbClr val="AACE99"/>
                              </a:gs>
                              <a:gs pos="100000">
                                <a:srgbClr val="9CCA86"/>
                              </a:gs>
                            </a:gsLst>
                            <a:lin ang="5400000"/>
                          </a:gradFill>
                          <a:ln w="6350">
                            <a:solidFill>
                              <a:srgbClr val="70AD47"/>
                            </a:solidFill>
                            <a:miter lim="800000"/>
                            <a:headEnd/>
                            <a:tailEnd/>
                          </a:ln>
                        </wps:spPr>
                        <wps:txbx>
                          <w:txbxContent>
                            <w:p w14:paraId="69C0168C" w14:textId="77777777" w:rsidR="00823440" w:rsidRPr="00AD1AEE" w:rsidRDefault="00823440" w:rsidP="00017F67">
                              <w:pPr>
                                <w:spacing w:beforeLines="50" w:before="120" w:line="240" w:lineRule="exact"/>
                                <w:rPr>
                                  <w:lang w:eastAsia="ja-JP"/>
                                </w:rPr>
                              </w:pPr>
                              <w:r>
                                <w:rPr>
                                  <w:rFonts w:ascii="游明朝" w:eastAsia="游明朝" w:hAnsi="游明朝" w:hint="eastAsia"/>
                                  <w:color w:val="000000"/>
                                  <w:sz w:val="18"/>
                                  <w:szCs w:val="18"/>
                                  <w:lang w:eastAsia="ja-JP"/>
                                </w:rPr>
                                <w:t>ユーザーIDオペレーター、パスワードなしで</w:t>
                              </w:r>
                              <w:r>
                                <w:rPr>
                                  <w:rFonts w:ascii="游明朝" w:eastAsia="游明朝" w:hAnsi="游明朝"/>
                                  <w:color w:val="000000"/>
                                  <w:sz w:val="18"/>
                                  <w:szCs w:val="18"/>
                                  <w:lang w:eastAsia="ja-JP"/>
                                </w:rPr>
                                <w:br/>
                              </w:r>
                              <w:r>
                                <w:rPr>
                                  <w:rFonts w:ascii="游明朝" w:eastAsia="游明朝" w:hAnsi="游明朝" w:hint="eastAsia"/>
                                  <w:color w:val="000000"/>
                                  <w:sz w:val="18"/>
                                  <w:szCs w:val="18"/>
                                  <w:lang w:eastAsia="ja-JP"/>
                                </w:rPr>
                                <w:t>ログインボタンをクリックする</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77D906E" id="グループ化 284" o:spid="_x0000_s1064" style="position:absolute;margin-left:1.5pt;margin-top:3.25pt;width:441.5pt;height:309.65pt;z-index:251457024;mso-width-relative:margin" coordsize="56075,393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 o:spid="_x0000_s1065" type="#_x0000_t75" style="position:absolute;width:56075;height:393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" stroked="t" strokecolor="windowText">
                  <v:imagedata r:id="rId29" o:title=""/>
                </v:shape>
                <v:roundrect id="四角形: 角を丸くする 10" o:spid="_x0000_s1066" style="position:absolute;left:16304;top:13991;width:22702;height:943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" filled="f" strokecolor="red" strokeweight="3pt">
                  <v:stroke joinstyle="miter"/>
                  <v:path arrowok="t"/>
                </v:round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6" o:spid="_x0000_s1067" type="#_x0000_t62" style="position:absolute;left:26768;top:26991;width:26291;height:6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" adj="2902,-7143" fillcolor="#b5d5a7" strokecolor="#70ad47" strokeweight=".5pt">
                  <v:fill color2="#9cca86" rotate="t" colors="0 #b5d5a7;.5 #aace99;1 #9cca86" focus="100%" type="gradient">
                    <o:fill v:ext="view" type="gradientUnscaled"/>
                  </v:fill>
                  <v:textbox>
                    <w:txbxContent>
                      <w:p w14:paraId="69C0168C" w14:textId="77777777" w:rsidR="00823440" w:rsidRPr="00AD1AEE" w:rsidRDefault="00823440" w:rsidP="00017F67">
                        <w:pPr>
                          <w:spacing w:beforeLines="50" w:before="120" w:line="240" w:lineRule="exact"/>
                          <w:rPr>
                            <w:lang w:eastAsia="ja-JP"/>
                          </w:rPr>
                        </w:pPr>
                        <w:r>
                          <w:rPr>
                            <w:rFonts w:ascii="游明朝" w:eastAsia="游明朝" w:hAnsi="游明朝" w:hint="eastAsia"/>
                            <w:color w:val="000000"/>
                            <w:sz w:val="18"/>
                            <w:szCs w:val="18"/>
                            <w:lang w:eastAsia="ja-JP"/>
                          </w:rPr>
                          <w:t>ユーザーIDオペレーター、パスワードなしで</w:t>
                        </w:r>
                        <w:r>
                          <w:rPr>
                            <w:rFonts w:ascii="游明朝" w:eastAsia="游明朝" w:hAnsi="游明朝"/>
                            <w:color w:val="000000"/>
                            <w:sz w:val="18"/>
                            <w:szCs w:val="18"/>
                            <w:lang w:eastAsia="ja-JP"/>
                          </w:rPr>
                          <w:br/>
                        </w:r>
                        <w:r>
                          <w:rPr>
                            <w:rFonts w:ascii="游明朝" w:eastAsia="游明朝" w:hAnsi="游明朝" w:hint="eastAsia"/>
                            <w:color w:val="000000"/>
                            <w:sz w:val="18"/>
                            <w:szCs w:val="18"/>
                            <w:lang w:eastAsia="ja-JP"/>
                          </w:rPr>
                          <w:t>ログインボタンをクリックする</w:t>
                        </w:r>
                      </w:p>
                    </w:txbxContent>
                  </v:textbox>
                </v:shape>
              </v:group>
            </w:pict>
          </mc:Fallback>
        </mc:AlternateContent>
      </w:r>
    </w:p>
    <w:p w14:paraId="4A81CA16" w14:textId="77777777" w:rsidR="00293289" w:rsidRDefault="00293289" w:rsidP="00D51B28">
      <w:pPr>
        <w:rPr>
          <w:rFonts w:ascii="Meiryo UI" w:eastAsia="Meiryo UI" w:hAnsi="Meiryo UI"/>
          <w:color w:val="000000" w:themeColor="text1"/>
          <w:sz w:val="22"/>
          <w:szCs w:val="22"/>
          <w:lang w:eastAsia="ja-JP"/>
        </w:rPr>
      </w:pPr>
    </w:p>
    <w:p w14:paraId="70328D13" w14:textId="77777777" w:rsidR="00293289" w:rsidRDefault="00293289" w:rsidP="00D51B28">
      <w:pPr>
        <w:rPr>
          <w:rFonts w:ascii="Meiryo UI" w:eastAsia="Meiryo UI" w:hAnsi="Meiryo UI"/>
          <w:color w:val="000000" w:themeColor="text1"/>
          <w:sz w:val="22"/>
          <w:szCs w:val="22"/>
          <w:lang w:eastAsia="ja-JP"/>
        </w:rPr>
      </w:pPr>
    </w:p>
    <w:p w14:paraId="5E5AFEFF" w14:textId="77777777" w:rsidR="00293289" w:rsidRDefault="00293289" w:rsidP="00D51B28">
      <w:pPr>
        <w:rPr>
          <w:rFonts w:ascii="Meiryo UI" w:eastAsia="Meiryo UI" w:hAnsi="Meiryo UI"/>
          <w:color w:val="000000" w:themeColor="text1"/>
          <w:sz w:val="22"/>
          <w:szCs w:val="22"/>
          <w:lang w:eastAsia="ja-JP"/>
        </w:rPr>
      </w:pPr>
    </w:p>
    <w:p w14:paraId="63F56875" w14:textId="77777777" w:rsidR="00293289" w:rsidRDefault="00293289" w:rsidP="00D51B28">
      <w:pPr>
        <w:rPr>
          <w:rFonts w:ascii="Meiryo UI" w:eastAsia="Meiryo UI" w:hAnsi="Meiryo UI"/>
          <w:color w:val="000000" w:themeColor="text1"/>
          <w:sz w:val="22"/>
          <w:szCs w:val="22"/>
          <w:lang w:eastAsia="ja-JP"/>
        </w:rPr>
      </w:pPr>
    </w:p>
    <w:p w14:paraId="58B538F4" w14:textId="77777777" w:rsidR="00293289" w:rsidRDefault="00293289" w:rsidP="00D51B28">
      <w:pPr>
        <w:rPr>
          <w:rFonts w:ascii="Meiryo UI" w:eastAsia="Meiryo UI" w:hAnsi="Meiryo UI"/>
          <w:color w:val="000000" w:themeColor="text1"/>
          <w:sz w:val="22"/>
          <w:szCs w:val="22"/>
          <w:lang w:eastAsia="ja-JP"/>
        </w:rPr>
      </w:pPr>
    </w:p>
    <w:p w14:paraId="3B56CA6C" w14:textId="77777777" w:rsidR="00293289" w:rsidRDefault="00293289" w:rsidP="00D51B28">
      <w:pPr>
        <w:rPr>
          <w:rFonts w:ascii="Meiryo UI" w:eastAsia="Meiryo UI" w:hAnsi="Meiryo UI"/>
          <w:color w:val="000000" w:themeColor="text1"/>
          <w:sz w:val="22"/>
          <w:szCs w:val="22"/>
          <w:lang w:eastAsia="ja-JP"/>
        </w:rPr>
      </w:pPr>
    </w:p>
    <w:p w14:paraId="0BA06CA7" w14:textId="77777777" w:rsidR="00293289" w:rsidRDefault="00293289" w:rsidP="00D51B28">
      <w:pPr>
        <w:rPr>
          <w:rFonts w:ascii="Meiryo UI" w:eastAsia="Meiryo UI" w:hAnsi="Meiryo UI"/>
          <w:color w:val="000000" w:themeColor="text1"/>
          <w:sz w:val="22"/>
          <w:szCs w:val="22"/>
          <w:lang w:eastAsia="ja-JP"/>
        </w:rPr>
      </w:pPr>
    </w:p>
    <w:p w14:paraId="2474E6DC" w14:textId="77777777" w:rsidR="00293289" w:rsidRDefault="00293289" w:rsidP="00D51B28">
      <w:pPr>
        <w:rPr>
          <w:rFonts w:ascii="Meiryo UI" w:eastAsia="Meiryo UI" w:hAnsi="Meiryo UI"/>
          <w:color w:val="000000" w:themeColor="text1"/>
          <w:sz w:val="22"/>
          <w:szCs w:val="22"/>
          <w:lang w:eastAsia="ja-JP"/>
        </w:rPr>
      </w:pPr>
    </w:p>
    <w:p w14:paraId="33C9557F" w14:textId="77777777" w:rsidR="00293289" w:rsidRDefault="00293289" w:rsidP="00D51B28">
      <w:pPr>
        <w:rPr>
          <w:rFonts w:ascii="Meiryo UI" w:eastAsia="Meiryo UI" w:hAnsi="Meiryo UI"/>
          <w:color w:val="000000" w:themeColor="text1"/>
          <w:sz w:val="22"/>
          <w:szCs w:val="22"/>
          <w:lang w:eastAsia="ja-JP"/>
        </w:rPr>
      </w:pPr>
    </w:p>
    <w:p w14:paraId="4DE1BF3B" w14:textId="77777777" w:rsidR="00293289" w:rsidRDefault="00293289" w:rsidP="00D51B28">
      <w:pPr>
        <w:rPr>
          <w:rFonts w:ascii="Meiryo UI" w:eastAsia="Meiryo UI" w:hAnsi="Meiryo UI"/>
          <w:color w:val="000000" w:themeColor="text1"/>
          <w:sz w:val="22"/>
          <w:szCs w:val="22"/>
          <w:lang w:eastAsia="ja-JP"/>
        </w:rPr>
      </w:pPr>
    </w:p>
    <w:p w14:paraId="687208F5" w14:textId="77777777" w:rsidR="00293289" w:rsidRDefault="00293289" w:rsidP="00D51B28">
      <w:pPr>
        <w:rPr>
          <w:rFonts w:ascii="Meiryo UI" w:eastAsia="Meiryo UI" w:hAnsi="Meiryo UI"/>
          <w:color w:val="000000" w:themeColor="text1"/>
          <w:sz w:val="22"/>
          <w:szCs w:val="22"/>
          <w:lang w:eastAsia="ja-JP"/>
        </w:rPr>
      </w:pPr>
    </w:p>
    <w:p w14:paraId="79CE86A0" w14:textId="77777777" w:rsidR="00293289" w:rsidRDefault="00293289" w:rsidP="00D51B28">
      <w:pPr>
        <w:rPr>
          <w:rFonts w:ascii="Meiryo UI" w:eastAsia="Meiryo UI" w:hAnsi="Meiryo UI"/>
          <w:color w:val="000000" w:themeColor="text1"/>
          <w:sz w:val="22"/>
          <w:szCs w:val="22"/>
          <w:lang w:eastAsia="ja-JP"/>
        </w:rPr>
      </w:pPr>
    </w:p>
    <w:p w14:paraId="030FB059" w14:textId="77777777" w:rsidR="00293289" w:rsidRDefault="00293289" w:rsidP="00D51B28">
      <w:pPr>
        <w:rPr>
          <w:rFonts w:ascii="Meiryo UI" w:eastAsia="Meiryo UI" w:hAnsi="Meiryo UI"/>
          <w:color w:val="000000" w:themeColor="text1"/>
          <w:sz w:val="22"/>
          <w:szCs w:val="22"/>
          <w:lang w:eastAsia="ja-JP"/>
        </w:rPr>
      </w:pPr>
    </w:p>
    <w:p w14:paraId="0BED0281" w14:textId="77777777" w:rsidR="00293289" w:rsidRDefault="00293289" w:rsidP="00D51B28">
      <w:pPr>
        <w:rPr>
          <w:rFonts w:ascii="Meiryo UI" w:eastAsia="Meiryo UI" w:hAnsi="Meiryo UI"/>
          <w:color w:val="000000" w:themeColor="text1"/>
          <w:sz w:val="22"/>
          <w:szCs w:val="22"/>
          <w:lang w:eastAsia="ja-JP"/>
        </w:rPr>
      </w:pPr>
    </w:p>
    <w:p w14:paraId="1E85BCE0" w14:textId="77777777" w:rsidR="00293289" w:rsidRDefault="00293289" w:rsidP="00D51B28">
      <w:pPr>
        <w:rPr>
          <w:rFonts w:ascii="Meiryo UI" w:eastAsia="Meiryo UI" w:hAnsi="Meiryo UI"/>
          <w:color w:val="000000" w:themeColor="text1"/>
          <w:sz w:val="22"/>
          <w:szCs w:val="22"/>
          <w:lang w:eastAsia="ja-JP"/>
        </w:rPr>
      </w:pPr>
    </w:p>
    <w:p w14:paraId="0BAB95B7" w14:textId="77777777" w:rsidR="00293289" w:rsidRDefault="00293289" w:rsidP="00D51B28">
      <w:pPr>
        <w:rPr>
          <w:rFonts w:ascii="Meiryo UI" w:eastAsia="Meiryo UI" w:hAnsi="Meiryo UI"/>
          <w:color w:val="000000" w:themeColor="text1"/>
          <w:sz w:val="22"/>
          <w:szCs w:val="22"/>
          <w:lang w:eastAsia="ja-JP"/>
        </w:rPr>
      </w:pPr>
    </w:p>
    <w:p w14:paraId="509B487C" w14:textId="77777777" w:rsidR="00293289" w:rsidRDefault="00293289" w:rsidP="00D51B28">
      <w:pPr>
        <w:rPr>
          <w:rFonts w:ascii="Meiryo UI" w:eastAsia="Meiryo UI" w:hAnsi="Meiryo UI"/>
          <w:color w:val="000000" w:themeColor="text1"/>
          <w:sz w:val="22"/>
          <w:szCs w:val="22"/>
          <w:lang w:eastAsia="ja-JP"/>
        </w:rPr>
      </w:pPr>
    </w:p>
    <w:p w14:paraId="7038ABAD" w14:textId="77777777" w:rsidR="00293289" w:rsidRDefault="00293289" w:rsidP="00D51B28">
      <w:pPr>
        <w:rPr>
          <w:rFonts w:ascii="Meiryo UI" w:eastAsia="Meiryo UI" w:hAnsi="Meiryo UI"/>
          <w:color w:val="000000" w:themeColor="text1"/>
          <w:sz w:val="22"/>
          <w:szCs w:val="22"/>
          <w:lang w:eastAsia="ja-JP"/>
        </w:rPr>
      </w:pPr>
      <w:r>
        <w:rPr>
          <w:rFonts w:ascii="Meiryo UI" w:eastAsia="Meiryo UI" w:hAnsi="Meiryo UI" w:hint="eastAsia"/>
          <w:noProof/>
          <w:color w:val="000000" w:themeColor="text1"/>
          <w:sz w:val="22"/>
          <w:szCs w:val="22"/>
          <w:lang w:eastAsia="ja-JP"/>
        </w:rPr>
        <mc:AlternateContent>
          <mc:Choice Requires="wpg">
            <w:drawing>
              <wp:anchor distT="0" distB="0" distL="114300" distR="114300" simplePos="0" relativeHeight="251547136" behindDoc="0" locked="0" layoutInCell="1" allowOverlap="1" wp14:anchorId="12D08CBC" wp14:editId="691D4A57">
                <wp:simplePos x="0" y="0"/>
                <wp:positionH relativeFrom="column">
                  <wp:posOffset>19050</wp:posOffset>
                </wp:positionH>
                <wp:positionV relativeFrom="paragraph">
                  <wp:posOffset>109855</wp:posOffset>
                </wp:positionV>
                <wp:extent cx="5381626" cy="2886075"/>
                <wp:effectExtent l="19050" t="19050" r="28575" b="28575"/>
                <wp:wrapNone/>
                <wp:docPr id="285" name="グループ化 285"/>
                <wp:cNvGraphicFramePr/>
                <a:graphic xmlns:a="http://schemas.openxmlformats.org/drawingml/2006/main">
                  <a:graphicData uri="http://schemas.microsoft.com/office/word/2010/wordprocessingGroup">
                    <wpg:wgp>
                      <wpg:cNvGrpSpPr/>
                      <wpg:grpSpPr>
                        <a:xfrm>
                          <a:off x="0" y="0"/>
                          <a:ext cx="5381626" cy="2886075"/>
                          <a:chOff x="0" y="0"/>
                          <a:chExt cx="5381876" cy="2886419"/>
                        </a:xfrm>
                      </wpg:grpSpPr>
                      <pic:pic xmlns:pic="http://schemas.openxmlformats.org/drawingml/2006/picture">
                        <pic:nvPicPr>
                          <pic:cNvPr id="15" name="図 1"/>
                          <pic:cNvPicPr/>
                        </pic:nvPicPr>
                        <pic:blipFill>
                          <a:blip r:embed="rId30">
                            <a:extLst>
                              <a:ext uri="{28A0092B-C50C-407E-A947-70E740481C1C}">
                                <a14:useLocalDpi xmlns:a14="http://schemas.microsoft.com/office/drawing/2010/main" val="0"/>
                              </a:ext>
                            </a:extLst>
                          </a:blip>
                          <a:stretch>
                            <a:fillRect/>
                          </a:stretch>
                        </pic:blipFill>
                        <pic:spPr>
                          <a:xfrm>
                            <a:off x="0" y="0"/>
                            <a:ext cx="4505899" cy="2886419"/>
                          </a:xfrm>
                          <a:prstGeom prst="rect">
                            <a:avLst/>
                          </a:prstGeom>
                          <a:ln>
                            <a:solidFill>
                              <a:sysClr val="windowText" lastClr="000000"/>
                            </a:solidFill>
                          </a:ln>
                        </pic:spPr>
                      </pic:pic>
                      <wps:wsp>
                        <wps:cNvPr id="167" name="AutoShape 482"/>
                        <wps:cNvSpPr>
                          <a:spLocks noChangeArrowheads="1"/>
                        </wps:cNvSpPr>
                        <wps:spPr bwMode="auto">
                          <a:xfrm>
                            <a:off x="2566931" y="1905918"/>
                            <a:ext cx="2814945" cy="924560"/>
                          </a:xfrm>
                          <a:prstGeom prst="wedgeRoundRectCallout">
                            <a:avLst>
                              <a:gd name="adj1" fmla="val -36565"/>
                              <a:gd name="adj2" fmla="val -73144"/>
                              <a:gd name="adj3" fmla="val 16667"/>
                            </a:avLst>
                          </a:prstGeom>
                          <a:gradFill rotWithShape="1">
                            <a:gsLst>
                              <a:gs pos="0">
                                <a:srgbClr val="B5D5A7"/>
                              </a:gs>
                              <a:gs pos="50000">
                                <a:srgbClr val="AACE99"/>
                              </a:gs>
                              <a:gs pos="100000">
                                <a:srgbClr val="9CCA86"/>
                              </a:gs>
                            </a:gsLst>
                            <a:lin ang="5400000"/>
                          </a:gradFill>
                          <a:ln w="6350">
                            <a:solidFill>
                              <a:srgbClr val="70AD47"/>
                            </a:solidFill>
                            <a:miter lim="800000"/>
                            <a:headEnd/>
                            <a:tailEnd/>
                          </a:ln>
                        </wps:spPr>
                        <wps:txbx>
                          <w:txbxContent>
                            <w:p w14:paraId="42B03862" w14:textId="77777777" w:rsidR="00823440" w:rsidRPr="00AD1AEE" w:rsidRDefault="00823440" w:rsidP="00017F67">
                              <w:pPr>
                                <w:spacing w:beforeLines="50" w:before="120" w:line="240" w:lineRule="exact"/>
                                <w:rPr>
                                  <w:lang w:eastAsia="ja-JP"/>
                                </w:rPr>
                              </w:pPr>
                              <w:r w:rsidRPr="00C07295">
                                <w:rPr>
                                  <w:rFonts w:ascii="游明朝" w:eastAsia="游明朝" w:hAnsi="游明朝" w:hint="eastAsia"/>
                                  <w:color w:val="000000"/>
                                  <w:sz w:val="18"/>
                                  <w:szCs w:val="18"/>
                                  <w:lang w:eastAsia="ja-JP"/>
                                </w:rPr>
                                <w:t>通信切れ等でログイン画面が表示されずログインできない場合はエラー終了とする</w:t>
                              </w:r>
                            </w:p>
                            <w:p w14:paraId="7D6FDC7E" w14:textId="77777777" w:rsidR="00823440" w:rsidRPr="00AD1AEE" w:rsidRDefault="00823440" w:rsidP="00017F67">
                              <w:pPr>
                                <w:spacing w:beforeLines="50" w:before="120" w:line="240" w:lineRule="exact"/>
                                <w:rPr>
                                  <w:lang w:eastAsia="ja-JP"/>
                                </w:rPr>
                              </w:pPr>
                              <w:r w:rsidRPr="00C07295">
                                <w:rPr>
                                  <w:rFonts w:ascii="游明朝" w:eastAsia="游明朝" w:hAnsi="游明朝" w:hint="eastAsia"/>
                                  <w:color w:val="000000"/>
                                  <w:sz w:val="18"/>
                                  <w:szCs w:val="18"/>
                                  <w:lang w:eastAsia="ja-JP"/>
                                </w:rPr>
                                <w:t>エラーログ出力、</w:t>
                              </w:r>
                              <w:r w:rsidRPr="00C07295">
                                <w:rPr>
                                  <w:rFonts w:ascii="游明朝" w:eastAsia="游明朝" w:hAnsi="游明朝"/>
                                  <w:color w:val="000000"/>
                                  <w:sz w:val="18"/>
                                  <w:szCs w:val="18"/>
                                  <w:lang w:eastAsia="ja-JP"/>
                                </w:rPr>
                                <w:t>CSV</w:t>
                              </w:r>
                              <w:r w:rsidRPr="00C07295">
                                <w:rPr>
                                  <w:rFonts w:ascii="游明朝" w:eastAsia="游明朝" w:hAnsi="游明朝" w:hint="eastAsia"/>
                                  <w:color w:val="000000"/>
                                  <w:sz w:val="18"/>
                                  <w:szCs w:val="18"/>
                                  <w:lang w:eastAsia="ja-JP"/>
                                </w:rPr>
                                <w:t>データを再印刷用</w:t>
                              </w:r>
                              <w:r w:rsidRPr="00C07295">
                                <w:rPr>
                                  <w:rFonts w:ascii="游明朝" w:eastAsia="游明朝" w:hAnsi="游明朝"/>
                                  <w:color w:val="000000"/>
                                  <w:sz w:val="18"/>
                                  <w:szCs w:val="18"/>
                                  <w:lang w:eastAsia="ja-JP"/>
                                </w:rPr>
                                <w:t>CSV</w:t>
                              </w:r>
                              <w:r>
                                <w:rPr>
                                  <w:rFonts w:ascii="游明朝" w:eastAsia="游明朝" w:hAnsi="游明朝" w:hint="eastAsia"/>
                                  <w:color w:val="000000"/>
                                  <w:sz w:val="18"/>
                                  <w:szCs w:val="18"/>
                                  <w:lang w:eastAsia="ja-JP"/>
                                </w:rPr>
                                <w:br/>
                              </w:r>
                              <w:r w:rsidRPr="00C07295">
                                <w:rPr>
                                  <w:rFonts w:ascii="游明朝" w:eastAsia="游明朝" w:hAnsi="游明朝" w:hint="eastAsia"/>
                                  <w:color w:val="000000"/>
                                  <w:sz w:val="18"/>
                                  <w:szCs w:val="18"/>
                                  <w:lang w:eastAsia="ja-JP"/>
                                </w:rPr>
                                <w:t>に書き込む</w:t>
                              </w:r>
                            </w:p>
                            <w:p w14:paraId="476AC642" w14:textId="77777777" w:rsidR="00823440" w:rsidRPr="00C07295" w:rsidRDefault="00823440" w:rsidP="00C07295">
                              <w:pPr>
                                <w:rPr>
                                  <w:lang w:eastAsia="ja-JP"/>
                                </w:rPr>
                              </w:pP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2D08CBC" id="グループ化 285" o:spid="_x0000_s1068" style="position:absolute;margin-left:1.5pt;margin-top:8.65pt;width:423.75pt;height:227.25pt;z-index:251547136;mso-width-relative:margin" coordsize="53818,288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">
                <v:shape id="図 1" o:spid="_x0000_s1069" type="#_x0000_t75" style="position:absolute;width:45058;height:28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" stroked="t" strokecolor="windowText">
                  <v:imagedata r:id="rId31" o:title=""/>
                </v:shape>
                <v:shape id="AutoShape 482" o:spid="_x0000_s1070" type="#_x0000_t62" style="position:absolute;left:25669;top:19059;width:28149;height:9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" adj="2902,-4999" fillcolor="#b5d5a7" strokecolor="#70ad47" strokeweight=".5pt">
                  <v:fill color2="#9cca86" rotate="t" colors="0 #b5d5a7;.5 #aace99;1 #9cca86" focus="100%" type="gradient">
                    <o:fill v:ext="view" type="gradientUnscaled"/>
                  </v:fill>
                  <v:textbox>
                    <w:txbxContent>
                      <w:p w14:paraId="42B03862" w14:textId="77777777" w:rsidR="00823440" w:rsidRPr="00AD1AEE" w:rsidRDefault="00823440" w:rsidP="00017F67">
                        <w:pPr>
                          <w:spacing w:beforeLines="50" w:before="120" w:line="240" w:lineRule="exact"/>
                          <w:rPr>
                            <w:lang w:eastAsia="ja-JP"/>
                          </w:rPr>
                        </w:pPr>
                        <w:r w:rsidRPr="00C07295">
                          <w:rPr>
                            <w:rFonts w:ascii="游明朝" w:eastAsia="游明朝" w:hAnsi="游明朝" w:hint="eastAsia"/>
                            <w:color w:val="000000"/>
                            <w:sz w:val="18"/>
                            <w:szCs w:val="18"/>
                            <w:lang w:eastAsia="ja-JP"/>
                          </w:rPr>
                          <w:t>通信切れ等でログイン画面が表示されずログインできない場合はエラー終了とする</w:t>
                        </w:r>
                      </w:p>
                      <w:p w14:paraId="7D6FDC7E" w14:textId="77777777" w:rsidR="00823440" w:rsidRPr="00AD1AEE" w:rsidRDefault="00823440" w:rsidP="00017F67">
                        <w:pPr>
                          <w:spacing w:beforeLines="50" w:before="120" w:line="240" w:lineRule="exact"/>
                          <w:rPr>
                            <w:lang w:eastAsia="ja-JP"/>
                          </w:rPr>
                        </w:pPr>
                        <w:r w:rsidRPr="00C07295">
                          <w:rPr>
                            <w:rFonts w:ascii="游明朝" w:eastAsia="游明朝" w:hAnsi="游明朝" w:hint="eastAsia"/>
                            <w:color w:val="000000"/>
                            <w:sz w:val="18"/>
                            <w:szCs w:val="18"/>
                            <w:lang w:eastAsia="ja-JP"/>
                          </w:rPr>
                          <w:t>エラーログ出力、</w:t>
                        </w:r>
                        <w:r w:rsidRPr="00C07295">
                          <w:rPr>
                            <w:rFonts w:ascii="游明朝" w:eastAsia="游明朝" w:hAnsi="游明朝"/>
                            <w:color w:val="000000"/>
                            <w:sz w:val="18"/>
                            <w:szCs w:val="18"/>
                            <w:lang w:eastAsia="ja-JP"/>
                          </w:rPr>
                          <w:t>CSV</w:t>
                        </w:r>
                        <w:r w:rsidRPr="00C07295">
                          <w:rPr>
                            <w:rFonts w:ascii="游明朝" w:eastAsia="游明朝" w:hAnsi="游明朝" w:hint="eastAsia"/>
                            <w:color w:val="000000"/>
                            <w:sz w:val="18"/>
                            <w:szCs w:val="18"/>
                            <w:lang w:eastAsia="ja-JP"/>
                          </w:rPr>
                          <w:t>データを再印刷用</w:t>
                        </w:r>
                        <w:r w:rsidRPr="00C07295">
                          <w:rPr>
                            <w:rFonts w:ascii="游明朝" w:eastAsia="游明朝" w:hAnsi="游明朝"/>
                            <w:color w:val="000000"/>
                            <w:sz w:val="18"/>
                            <w:szCs w:val="18"/>
                            <w:lang w:eastAsia="ja-JP"/>
                          </w:rPr>
                          <w:t>CSV</w:t>
                        </w:r>
                        <w:r>
                          <w:rPr>
                            <w:rFonts w:ascii="游明朝" w:eastAsia="游明朝" w:hAnsi="游明朝" w:hint="eastAsia"/>
                            <w:color w:val="000000"/>
                            <w:sz w:val="18"/>
                            <w:szCs w:val="18"/>
                            <w:lang w:eastAsia="ja-JP"/>
                          </w:rPr>
                          <w:br/>
                        </w:r>
                        <w:r w:rsidRPr="00C07295">
                          <w:rPr>
                            <w:rFonts w:ascii="游明朝" w:eastAsia="游明朝" w:hAnsi="游明朝" w:hint="eastAsia"/>
                            <w:color w:val="000000"/>
                            <w:sz w:val="18"/>
                            <w:szCs w:val="18"/>
                            <w:lang w:eastAsia="ja-JP"/>
                          </w:rPr>
                          <w:t>に書き込む</w:t>
                        </w:r>
                      </w:p>
                      <w:p w14:paraId="476AC642" w14:textId="77777777" w:rsidR="00823440" w:rsidRPr="00C07295" w:rsidRDefault="00823440" w:rsidP="00C07295">
                        <w:pPr>
                          <w:rPr>
                            <w:lang w:eastAsia="ja-JP"/>
                          </w:rPr>
                        </w:pPr>
                      </w:p>
                    </w:txbxContent>
                  </v:textbox>
                </v:shape>
              </v:group>
            </w:pict>
          </mc:Fallback>
        </mc:AlternateContent>
      </w:r>
    </w:p>
    <w:p w14:paraId="491F0049" w14:textId="77777777" w:rsidR="00293289" w:rsidRDefault="00293289" w:rsidP="00D51B28">
      <w:pPr>
        <w:rPr>
          <w:rFonts w:ascii="Meiryo UI" w:eastAsia="Meiryo UI" w:hAnsi="Meiryo UI"/>
          <w:color w:val="000000" w:themeColor="text1"/>
          <w:sz w:val="22"/>
          <w:szCs w:val="22"/>
          <w:lang w:eastAsia="ja-JP"/>
        </w:rPr>
      </w:pPr>
    </w:p>
    <w:p w14:paraId="455AD4D9" w14:textId="77777777" w:rsidR="00293289" w:rsidRDefault="00293289" w:rsidP="00D51B28">
      <w:pPr>
        <w:rPr>
          <w:rFonts w:ascii="Meiryo UI" w:eastAsia="Meiryo UI" w:hAnsi="Meiryo UI"/>
          <w:color w:val="000000" w:themeColor="text1"/>
          <w:sz w:val="22"/>
          <w:szCs w:val="22"/>
          <w:lang w:eastAsia="ja-JP"/>
        </w:rPr>
      </w:pPr>
    </w:p>
    <w:p w14:paraId="48A46AFD" w14:textId="77777777" w:rsidR="00293289" w:rsidRDefault="00293289" w:rsidP="00D51B28">
      <w:pPr>
        <w:rPr>
          <w:rFonts w:ascii="Meiryo UI" w:eastAsia="Meiryo UI" w:hAnsi="Meiryo UI"/>
          <w:color w:val="000000" w:themeColor="text1"/>
          <w:sz w:val="22"/>
          <w:szCs w:val="22"/>
          <w:lang w:eastAsia="ja-JP"/>
        </w:rPr>
      </w:pPr>
    </w:p>
    <w:p w14:paraId="66A943CD" w14:textId="77777777" w:rsidR="00293289" w:rsidRPr="00157ECA" w:rsidRDefault="00293289" w:rsidP="00D51B28">
      <w:pPr>
        <w:rPr>
          <w:rFonts w:ascii="Meiryo UI" w:eastAsia="Meiryo UI" w:hAnsi="Meiryo UI"/>
          <w:color w:val="000000" w:themeColor="text1"/>
          <w:sz w:val="22"/>
          <w:szCs w:val="22"/>
          <w:lang w:eastAsia="ja-JP"/>
        </w:rPr>
      </w:pPr>
    </w:p>
    <w:p w14:paraId="069AEBCA" w14:textId="77777777" w:rsidR="00D51B28" w:rsidRDefault="00D51B28" w:rsidP="00D51B28">
      <w:pPr>
        <w:rPr>
          <w:rFonts w:ascii="Meiryo UI" w:eastAsia="Meiryo UI" w:hAnsi="Meiryo UI"/>
          <w:color w:val="FF0000"/>
          <w:lang w:eastAsia="ja-JP"/>
        </w:rPr>
      </w:pPr>
    </w:p>
    <w:p w14:paraId="00544F79" w14:textId="77777777" w:rsidR="00C07295" w:rsidRDefault="00C07295" w:rsidP="00C07295">
      <w:pPr>
        <w:rPr>
          <w:rFonts w:ascii="Meiryo UI" w:eastAsia="Meiryo UI" w:hAnsi="Meiryo UI"/>
          <w:color w:val="FF0000"/>
          <w:lang w:eastAsia="ja-JP"/>
        </w:rPr>
      </w:pPr>
    </w:p>
    <w:p w14:paraId="3D797314" w14:textId="77777777" w:rsidR="00293289" w:rsidRDefault="00293289" w:rsidP="00C07295">
      <w:pPr>
        <w:rPr>
          <w:rFonts w:ascii="Meiryo UI" w:eastAsia="Meiryo UI" w:hAnsi="Meiryo UI"/>
          <w:color w:val="FF0000"/>
          <w:lang w:eastAsia="ja-JP"/>
        </w:rPr>
      </w:pPr>
    </w:p>
    <w:p w14:paraId="7740A0DA" w14:textId="77777777" w:rsidR="00293289" w:rsidRDefault="00293289" w:rsidP="00C07295">
      <w:pPr>
        <w:rPr>
          <w:rFonts w:ascii="Meiryo UI" w:eastAsia="Meiryo UI" w:hAnsi="Meiryo UI"/>
          <w:color w:val="FF0000"/>
          <w:lang w:eastAsia="ja-JP"/>
        </w:rPr>
      </w:pPr>
    </w:p>
    <w:p w14:paraId="0567CA94" w14:textId="77777777" w:rsidR="00293289" w:rsidRDefault="00293289" w:rsidP="00C07295">
      <w:pPr>
        <w:rPr>
          <w:rFonts w:ascii="Meiryo UI" w:eastAsia="Meiryo UI" w:hAnsi="Meiryo UI"/>
          <w:color w:val="FF0000"/>
          <w:lang w:eastAsia="ja-JP"/>
        </w:rPr>
      </w:pPr>
    </w:p>
    <w:p w14:paraId="79D33B25" w14:textId="77777777" w:rsidR="00293289" w:rsidRDefault="00293289" w:rsidP="00C07295">
      <w:pPr>
        <w:rPr>
          <w:rFonts w:ascii="Meiryo UI" w:eastAsia="Meiryo UI" w:hAnsi="Meiryo UI"/>
          <w:color w:val="FF0000"/>
          <w:lang w:eastAsia="ja-JP"/>
        </w:rPr>
      </w:pPr>
    </w:p>
    <w:p w14:paraId="3791012A" w14:textId="77777777" w:rsidR="00293289" w:rsidRDefault="00293289" w:rsidP="00C07295">
      <w:pPr>
        <w:rPr>
          <w:rFonts w:ascii="Meiryo UI" w:eastAsia="Meiryo UI" w:hAnsi="Meiryo UI"/>
          <w:color w:val="FF0000"/>
          <w:lang w:eastAsia="ja-JP"/>
        </w:rPr>
      </w:pPr>
    </w:p>
    <w:p w14:paraId="50E67283" w14:textId="77777777" w:rsidR="00293289" w:rsidRDefault="00293289" w:rsidP="00C07295">
      <w:pPr>
        <w:rPr>
          <w:rFonts w:ascii="Meiryo UI" w:eastAsia="Meiryo UI" w:hAnsi="Meiryo UI"/>
          <w:color w:val="FF0000"/>
          <w:lang w:eastAsia="ja-JP"/>
        </w:rPr>
      </w:pPr>
    </w:p>
    <w:p w14:paraId="33C3E5A8" w14:textId="77777777" w:rsidR="00293289" w:rsidRDefault="00293289" w:rsidP="00C07295">
      <w:pPr>
        <w:rPr>
          <w:rFonts w:ascii="Meiryo UI" w:eastAsia="Meiryo UI" w:hAnsi="Meiryo UI"/>
          <w:color w:val="FF0000"/>
          <w:lang w:eastAsia="ja-JP"/>
        </w:rPr>
      </w:pPr>
    </w:p>
    <w:p w14:paraId="7D4E1E3E" w14:textId="77777777" w:rsidR="00293289" w:rsidRDefault="00293289" w:rsidP="00C07295">
      <w:pPr>
        <w:rPr>
          <w:rFonts w:ascii="Meiryo UI" w:eastAsia="Meiryo UI" w:hAnsi="Meiryo UI"/>
          <w:color w:val="FF0000"/>
          <w:lang w:eastAsia="ja-JP"/>
        </w:rPr>
      </w:pPr>
    </w:p>
    <w:p w14:paraId="38EB23EA" w14:textId="77777777" w:rsidR="00C07295" w:rsidRDefault="00C07295" w:rsidP="00C07295">
      <w:pPr>
        <w:ind w:firstLineChars="100" w:firstLine="200"/>
        <w:rPr>
          <w:rFonts w:ascii="Meiryo UI" w:eastAsia="Meiryo UI" w:hAnsi="Meiryo UI"/>
          <w:color w:val="FF0000"/>
          <w:lang w:eastAsia="ja-JP"/>
        </w:rPr>
      </w:pPr>
    </w:p>
    <w:p w14:paraId="1C33B11F" w14:textId="41B122AD" w:rsidR="00E92724" w:rsidRDefault="00B92B4B" w:rsidP="00E92724">
      <w:pPr>
        <w:pStyle w:val="20"/>
        <w:ind w:left="585" w:hanging="585"/>
      </w:pPr>
      <w:r>
        <w:rPr>
          <w:rFonts w:ascii="Meiryo UI" w:eastAsia="Meiryo UI" w:hAnsi="Meiryo UI"/>
          <w:color w:val="FF0000"/>
        </w:rPr>
        <w:br w:type="page"/>
      </w:r>
      <w:bookmarkStart w:id="142" w:name="_Toc41316952"/>
      <w:r w:rsidR="00E92724">
        <w:rPr>
          <w:rFonts w:hint="eastAsia"/>
        </w:rPr>
        <w:lastRenderedPageBreak/>
        <w:t>関連ファイルの定義</w:t>
      </w:r>
      <w:bookmarkEnd w:id="142"/>
    </w:p>
    <w:p w14:paraId="410B2ECD" w14:textId="386BE696" w:rsidR="001045B7" w:rsidRPr="00B55924" w:rsidRDefault="00E92724" w:rsidP="001045B7">
      <w:pPr>
        <w:pStyle w:val="10"/>
        <w:ind w:left="427" w:hanging="427"/>
        <w:rPr>
          <w:sz w:val="36"/>
          <w:szCs w:val="36"/>
          <w:lang w:eastAsia="ja-JP"/>
        </w:rPr>
      </w:pPr>
      <w:r>
        <w:rPr>
          <w:rFonts w:ascii="Meiryo UI" w:eastAsia="Meiryo UI" w:hAnsi="Meiryo UI"/>
          <w:b w:val="0"/>
          <w:color w:val="FF0000"/>
          <w:sz w:val="28"/>
          <w:szCs w:val="28"/>
          <w:lang w:eastAsia="ja-JP"/>
        </w:rPr>
        <w:br w:type="page"/>
      </w:r>
      <w:bookmarkStart w:id="143" w:name="_Toc41316953"/>
      <w:r w:rsidR="001045B7">
        <w:rPr>
          <w:rFonts w:hint="eastAsia"/>
          <w:sz w:val="36"/>
          <w:szCs w:val="36"/>
          <w:lang w:eastAsia="ja-JP"/>
        </w:rPr>
        <w:lastRenderedPageBreak/>
        <w:t>ファイル環境</w:t>
      </w:r>
      <w:bookmarkEnd w:id="143"/>
    </w:p>
    <w:p w14:paraId="650F392D" w14:textId="77777777" w:rsidR="001045B7" w:rsidRDefault="001045B7" w:rsidP="001045B7">
      <w:pPr>
        <w:rPr>
          <w:rFonts w:ascii="Meiryo UI" w:eastAsia="Meiryo UI" w:hAnsi="Meiryo UI"/>
          <w:lang w:eastAsia="ja-JP"/>
        </w:rPr>
      </w:pPr>
    </w:p>
    <w:p w14:paraId="141150DC" w14:textId="5B2C0192" w:rsidR="001045B7" w:rsidRDefault="001045B7" w:rsidP="001045B7">
      <w:pPr>
        <w:pStyle w:val="20"/>
      </w:pPr>
      <w:bookmarkStart w:id="144" w:name="_Toc41316954"/>
      <w:r>
        <w:rPr>
          <w:rFonts w:hint="eastAsia"/>
        </w:rPr>
        <w:t>利用ファイルの</w:t>
      </w:r>
      <w:r>
        <w:rPr>
          <w:rFonts w:hint="eastAsia"/>
        </w:rPr>
        <w:t>W</w:t>
      </w:r>
      <w:r>
        <w:rPr>
          <w:rFonts w:hint="eastAsia"/>
        </w:rPr>
        <w:t>ｉ</w:t>
      </w:r>
      <w:proofErr w:type="spellStart"/>
      <w:r>
        <w:rPr>
          <w:rFonts w:hint="eastAsia"/>
        </w:rPr>
        <w:t>ndows</w:t>
      </w:r>
      <w:proofErr w:type="spellEnd"/>
      <w:r>
        <w:rPr>
          <w:rFonts w:hint="eastAsia"/>
        </w:rPr>
        <w:t>内環境（フォルダ）</w:t>
      </w:r>
      <w:bookmarkEnd w:id="144"/>
    </w:p>
    <w:p w14:paraId="438C0CFB" w14:textId="7757D5C5" w:rsidR="001045B7" w:rsidRPr="001045B7" w:rsidRDefault="001045B7">
      <w:pPr>
        <w:widowControl/>
        <w:spacing w:line="240" w:lineRule="auto"/>
        <w:rPr>
          <w:rFonts w:ascii="Meiryo UI" w:eastAsia="Meiryo UI" w:hAnsi="Meiryo UI"/>
          <w:b/>
          <w:color w:val="FF0000"/>
          <w:sz w:val="28"/>
          <w:szCs w:val="28"/>
          <w:lang w:eastAsia="ja-JP"/>
        </w:rPr>
      </w:pPr>
    </w:p>
    <w:p w14:paraId="708F35AD" w14:textId="77777777" w:rsidR="00E92724" w:rsidRDefault="00E92724">
      <w:pPr>
        <w:widowControl/>
        <w:spacing w:line="240" w:lineRule="auto"/>
        <w:rPr>
          <w:rFonts w:ascii="Meiryo UI" w:eastAsia="Meiryo UI" w:hAnsi="Meiryo UI"/>
          <w:b/>
          <w:color w:val="FF0000"/>
          <w:sz w:val="28"/>
          <w:szCs w:val="28"/>
          <w:lang w:eastAsia="ja-JP"/>
        </w:rPr>
      </w:pPr>
    </w:p>
    <w:p w14:paraId="5BF55DD1" w14:textId="3EFC97A0" w:rsidR="001045B7" w:rsidRDefault="001045B7">
      <w:pPr>
        <w:widowControl/>
        <w:spacing w:line="240" w:lineRule="auto"/>
        <w:rPr>
          <w:lang w:eastAsia="ja-JP"/>
        </w:rPr>
      </w:pPr>
      <w:r>
        <w:rPr>
          <w:lang w:eastAsia="ja-JP"/>
        </w:rPr>
        <w:br w:type="page"/>
      </w:r>
    </w:p>
    <w:p w14:paraId="1137E60A" w14:textId="77777777" w:rsidR="00457294" w:rsidRPr="00B55924" w:rsidRDefault="00457294" w:rsidP="001F2DD6">
      <w:pPr>
        <w:pStyle w:val="10"/>
        <w:numPr>
          <w:ilvl w:val="0"/>
          <w:numId w:val="19"/>
        </w:numPr>
        <w:tabs>
          <w:tab w:val="left" w:pos="426"/>
        </w:tabs>
        <w:ind w:left="0"/>
        <w:rPr>
          <w:sz w:val="36"/>
          <w:szCs w:val="36"/>
          <w:lang w:eastAsia="ja-JP"/>
        </w:rPr>
      </w:pPr>
      <w:bookmarkStart w:id="145" w:name="_Toc41125333"/>
      <w:bookmarkStart w:id="146" w:name="_Toc41316955"/>
      <w:bookmarkStart w:id="147" w:name="_Ref374648299"/>
      <w:bookmarkEnd w:id="139"/>
      <w:r w:rsidRPr="00B55924">
        <w:rPr>
          <w:rFonts w:ascii="ＭＳ Ｐゴシック" w:hAnsi="ＭＳ Ｐゴシック" w:hint="eastAsia"/>
          <w:sz w:val="36"/>
          <w:szCs w:val="36"/>
          <w:lang w:eastAsia="ja-JP"/>
        </w:rPr>
        <w:lastRenderedPageBreak/>
        <w:t>性能要件</w:t>
      </w:r>
      <w:bookmarkEnd w:id="145"/>
      <w:bookmarkEnd w:id="146"/>
    </w:p>
    <w:p w14:paraId="2880C8E7" w14:textId="77777777" w:rsidR="00457294" w:rsidRDefault="00457294" w:rsidP="002E7F78">
      <w:pPr>
        <w:rPr>
          <w:rFonts w:ascii="Meiryo UI" w:eastAsia="Meiryo UI" w:hAnsi="Meiryo UI"/>
          <w:lang w:eastAsia="ja-JP"/>
        </w:rPr>
      </w:pPr>
    </w:p>
    <w:p w14:paraId="550EFC8B"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48" w:name="_Toc40889314"/>
      <w:bookmarkStart w:id="149" w:name="_Toc41316956"/>
      <w:r w:rsidRPr="006A5F1B">
        <w:rPr>
          <w:rFonts w:eastAsia="MS UI Gothic" w:hint="eastAsia"/>
          <w:b/>
          <w:sz w:val="24"/>
          <w:szCs w:val="28"/>
          <w:lang w:eastAsia="ja-JP"/>
        </w:rPr>
        <w:t>性能要件</w:t>
      </w:r>
      <w:bookmarkEnd w:id="148"/>
      <w:bookmarkEnd w:id="149"/>
    </w:p>
    <w:tbl>
      <w:tblPr>
        <w:tblW w:w="499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6101"/>
        <w:gridCol w:w="1253"/>
      </w:tblGrid>
      <w:tr w:rsidR="006A5F1B" w:rsidRPr="006A5F1B" w14:paraId="386BCC18" w14:textId="77777777" w:rsidTr="00481281">
        <w:trPr>
          <w:jc w:val="right"/>
        </w:trPr>
        <w:tc>
          <w:tcPr>
            <w:tcW w:w="1198" w:type="pct"/>
            <w:shd w:val="clear" w:color="auto" w:fill="D9D9D9"/>
          </w:tcPr>
          <w:p w14:paraId="3AFB4AE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54" w:type="pct"/>
            <w:shd w:val="clear" w:color="auto" w:fill="D9D9D9"/>
          </w:tcPr>
          <w:p w14:paraId="55750A5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648" w:type="pct"/>
            <w:shd w:val="clear" w:color="auto" w:fill="D9D9D9"/>
          </w:tcPr>
          <w:p w14:paraId="061A423D"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color w:val="000000" w:themeColor="text1"/>
                <w:lang w:eastAsia="ja-JP"/>
              </w:rPr>
              <w:t>対応可否</w:t>
            </w:r>
          </w:p>
        </w:tc>
      </w:tr>
      <w:tr w:rsidR="006A5F1B" w:rsidRPr="006A5F1B" w14:paraId="7514C89D" w14:textId="77777777" w:rsidTr="00481281">
        <w:trPr>
          <w:jc w:val="right"/>
        </w:trPr>
        <w:tc>
          <w:tcPr>
            <w:tcW w:w="1198" w:type="pct"/>
          </w:tcPr>
          <w:p w14:paraId="1A817576"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速さ</w:t>
            </w:r>
          </w:p>
        </w:tc>
        <w:tc>
          <w:tcPr>
            <w:tcW w:w="3154" w:type="pct"/>
            <w:shd w:val="clear" w:color="auto" w:fill="auto"/>
          </w:tcPr>
          <w:p w14:paraId="7383E0F1" w14:textId="58E71AA0" w:rsidR="006A5F1B" w:rsidRPr="006A5F1B" w:rsidRDefault="006A5F1B" w:rsidP="006A5F1B">
            <w:pPr>
              <w:rPr>
                <w:rFonts w:ascii="Meiryo UI" w:eastAsia="Meiryo UI" w:hAnsi="Meiryo UI"/>
                <w:color w:val="000000"/>
                <w:lang w:eastAsia="ja-JP"/>
              </w:rPr>
            </w:pPr>
            <w:r w:rsidRPr="006A5F1B">
              <w:rPr>
                <w:rFonts w:ascii="Meiryo UI" w:eastAsia="Meiryo UI" w:hAnsi="Meiryo UI" w:hint="eastAsia"/>
                <w:color w:val="000000"/>
                <w:lang w:eastAsia="ja-JP"/>
              </w:rPr>
              <w:t>レスポンスについて、利用者が耐えられない極な低速度でないこと</w:t>
            </w:r>
          </w:p>
        </w:tc>
        <w:tc>
          <w:tcPr>
            <w:tcW w:w="648" w:type="pct"/>
          </w:tcPr>
          <w:p w14:paraId="25597CC8" w14:textId="7BFAA05D" w:rsidR="006A5F1B" w:rsidRPr="006A5F1B" w:rsidRDefault="006A5F1B" w:rsidP="006A5F1B">
            <w:pPr>
              <w:rPr>
                <w:rFonts w:ascii="Meiryo UI" w:eastAsia="Meiryo UI" w:hAnsi="Meiryo UI"/>
                <w:color w:val="000000"/>
                <w:lang w:eastAsia="ja-JP"/>
              </w:rPr>
            </w:pPr>
          </w:p>
        </w:tc>
      </w:tr>
      <w:tr w:rsidR="006A5F1B" w:rsidRPr="006A5F1B" w14:paraId="605A396A" w14:textId="77777777" w:rsidTr="00481281">
        <w:trPr>
          <w:jc w:val="right"/>
        </w:trPr>
        <w:tc>
          <w:tcPr>
            <w:tcW w:w="1198" w:type="pct"/>
            <w:tcBorders>
              <w:bottom w:val="single" w:sz="4" w:space="0" w:color="auto"/>
            </w:tcBorders>
          </w:tcPr>
          <w:p w14:paraId="39612593"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正確さ</w:t>
            </w:r>
          </w:p>
        </w:tc>
        <w:tc>
          <w:tcPr>
            <w:tcW w:w="3154" w:type="pct"/>
          </w:tcPr>
          <w:p w14:paraId="5EEB39AA"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48" w:type="pct"/>
          </w:tcPr>
          <w:p w14:paraId="0110109E" w14:textId="34F55C4B" w:rsidR="006A5F1B" w:rsidRPr="006A5F1B" w:rsidRDefault="006A5F1B" w:rsidP="006A5F1B">
            <w:pPr>
              <w:rPr>
                <w:rFonts w:ascii="Meiryo UI" w:eastAsia="Meiryo UI" w:hAnsi="Meiryo UI"/>
                <w:lang w:eastAsia="ja-JP"/>
              </w:rPr>
            </w:pPr>
          </w:p>
        </w:tc>
      </w:tr>
      <w:tr w:rsidR="006A5F1B" w:rsidRPr="006A5F1B" w14:paraId="7B559547" w14:textId="77777777" w:rsidTr="00481281">
        <w:trPr>
          <w:jc w:val="right"/>
        </w:trPr>
        <w:tc>
          <w:tcPr>
            <w:tcW w:w="1198" w:type="pct"/>
            <w:tcBorders>
              <w:bottom w:val="single" w:sz="4" w:space="0" w:color="auto"/>
            </w:tcBorders>
          </w:tcPr>
          <w:p w14:paraId="0059844F"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信頼度/使用可能度</w:t>
            </w:r>
          </w:p>
        </w:tc>
        <w:tc>
          <w:tcPr>
            <w:tcW w:w="3154" w:type="pct"/>
          </w:tcPr>
          <w:p w14:paraId="05357FC1"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48" w:type="pct"/>
          </w:tcPr>
          <w:p w14:paraId="7072B34D" w14:textId="43E27FDD" w:rsidR="006A5F1B" w:rsidRPr="006A5F1B" w:rsidRDefault="006A5F1B" w:rsidP="006A5F1B">
            <w:pPr>
              <w:rPr>
                <w:rFonts w:ascii="Meiryo UI" w:eastAsia="Meiryo UI" w:hAnsi="Meiryo UI"/>
                <w:lang w:eastAsia="ja-JP"/>
              </w:rPr>
            </w:pPr>
          </w:p>
        </w:tc>
      </w:tr>
      <w:tr w:rsidR="006A5F1B" w:rsidRPr="006A5F1B" w14:paraId="1E9BE187" w14:textId="77777777" w:rsidTr="00481281">
        <w:trPr>
          <w:jc w:val="right"/>
        </w:trPr>
        <w:tc>
          <w:tcPr>
            <w:tcW w:w="1198" w:type="pct"/>
          </w:tcPr>
          <w:p w14:paraId="1D4CCC0A"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信頼度/使用可能度</w:t>
            </w:r>
          </w:p>
        </w:tc>
        <w:tc>
          <w:tcPr>
            <w:tcW w:w="3154" w:type="pct"/>
          </w:tcPr>
          <w:p w14:paraId="263C703B"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p w14:paraId="77AA3DAE" w14:textId="77777777" w:rsidR="006A5F1B" w:rsidRPr="006A5F1B" w:rsidRDefault="006A5F1B" w:rsidP="006A5F1B">
            <w:pPr>
              <w:rPr>
                <w:rFonts w:ascii="Meiryo UI" w:eastAsia="Meiryo UI" w:hAnsi="Meiryo UI"/>
                <w:u w:val="single"/>
                <w:lang w:eastAsia="ja-JP"/>
              </w:rPr>
            </w:pPr>
            <w:r w:rsidRPr="006A5F1B">
              <w:rPr>
                <w:rFonts w:ascii="Meiryo UI" w:eastAsia="Meiryo UI" w:hAnsi="Meiryo UI" w:hint="eastAsia"/>
                <w:u w:val="single"/>
                <w:lang w:eastAsia="ja-JP"/>
              </w:rPr>
              <w:t>適合基準：</w:t>
            </w:r>
          </w:p>
          <w:p w14:paraId="590D2988"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48" w:type="pct"/>
          </w:tcPr>
          <w:p w14:paraId="68FF20D8" w14:textId="63501A39" w:rsidR="006A5F1B" w:rsidRPr="006A5F1B" w:rsidRDefault="006A5F1B" w:rsidP="006A5F1B">
            <w:pPr>
              <w:rPr>
                <w:rFonts w:ascii="Meiryo UI" w:eastAsia="Meiryo UI" w:hAnsi="Meiryo UI"/>
                <w:lang w:eastAsia="ja-JP"/>
              </w:rPr>
            </w:pPr>
          </w:p>
        </w:tc>
      </w:tr>
      <w:tr w:rsidR="006A5F1B" w:rsidRPr="006A5F1B" w14:paraId="40CEAAF5" w14:textId="77777777" w:rsidTr="00481281">
        <w:trPr>
          <w:jc w:val="right"/>
        </w:trPr>
        <w:tc>
          <w:tcPr>
            <w:tcW w:w="1198" w:type="pct"/>
          </w:tcPr>
          <w:p w14:paraId="5D27B076"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キャパシティ</w:t>
            </w:r>
          </w:p>
        </w:tc>
        <w:tc>
          <w:tcPr>
            <w:tcW w:w="3154" w:type="pct"/>
          </w:tcPr>
          <w:p w14:paraId="56A99674"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p w14:paraId="42FDB615" w14:textId="77777777" w:rsidR="006A5F1B" w:rsidRPr="006A5F1B" w:rsidRDefault="006A5F1B" w:rsidP="006A5F1B">
            <w:pPr>
              <w:rPr>
                <w:rFonts w:ascii="Meiryo UI" w:eastAsia="Meiryo UI" w:hAnsi="Meiryo UI"/>
                <w:u w:val="single"/>
                <w:lang w:eastAsia="ja-JP"/>
              </w:rPr>
            </w:pPr>
            <w:r w:rsidRPr="006A5F1B">
              <w:rPr>
                <w:rFonts w:ascii="Meiryo UI" w:eastAsia="Meiryo UI" w:hAnsi="Meiryo UI" w:hint="eastAsia"/>
                <w:u w:val="single"/>
                <w:lang w:eastAsia="ja-JP"/>
              </w:rPr>
              <w:t>適合基準：</w:t>
            </w:r>
          </w:p>
          <w:p w14:paraId="1A3F2A9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48" w:type="pct"/>
          </w:tcPr>
          <w:p w14:paraId="04515FA3" w14:textId="130AEDDA" w:rsidR="006A5F1B" w:rsidRPr="006A5F1B" w:rsidRDefault="006A5F1B" w:rsidP="006A5F1B">
            <w:pPr>
              <w:rPr>
                <w:rFonts w:ascii="Meiryo UI" w:eastAsia="Meiryo UI" w:hAnsi="Meiryo UI"/>
                <w:lang w:eastAsia="ja-JP"/>
              </w:rPr>
            </w:pPr>
          </w:p>
        </w:tc>
      </w:tr>
    </w:tbl>
    <w:p w14:paraId="5381626D" w14:textId="77777777" w:rsidR="006A5F1B" w:rsidRPr="006A5F1B" w:rsidRDefault="006A5F1B" w:rsidP="006A5F1B">
      <w:pPr>
        <w:rPr>
          <w:rFonts w:ascii="Meiryo UI" w:eastAsia="Meiryo UI" w:hAnsi="Meiryo UI"/>
          <w:lang w:eastAsia="ja-JP"/>
        </w:rPr>
      </w:pPr>
    </w:p>
    <w:p w14:paraId="25A9DF3E"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50" w:name="_Toc40889315"/>
      <w:bookmarkStart w:id="151" w:name="_Toc41316957"/>
      <w:r w:rsidRPr="006A5F1B">
        <w:rPr>
          <w:rFonts w:eastAsia="MS UI Gothic" w:hint="eastAsia"/>
          <w:b/>
          <w:sz w:val="24"/>
          <w:szCs w:val="28"/>
          <w:lang w:eastAsia="ja-JP"/>
        </w:rPr>
        <w:t>セキュリティ要件</w:t>
      </w:r>
      <w:bookmarkEnd w:id="150"/>
      <w:bookmarkEnd w:id="151"/>
    </w:p>
    <w:tbl>
      <w:tblPr>
        <w:tblW w:w="499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7"/>
        <w:gridCol w:w="6078"/>
        <w:gridCol w:w="1277"/>
      </w:tblGrid>
      <w:tr w:rsidR="006A5F1B" w:rsidRPr="006A5F1B" w14:paraId="1ED2AF04" w14:textId="77777777" w:rsidTr="00481281">
        <w:trPr>
          <w:jc w:val="right"/>
        </w:trPr>
        <w:tc>
          <w:tcPr>
            <w:tcW w:w="1198" w:type="pct"/>
            <w:shd w:val="clear" w:color="auto" w:fill="D9D9D9"/>
          </w:tcPr>
          <w:p w14:paraId="00E619BB"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42" w:type="pct"/>
            <w:shd w:val="clear" w:color="auto" w:fill="D9D9D9"/>
          </w:tcPr>
          <w:p w14:paraId="1675C3FF"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660" w:type="pct"/>
            <w:shd w:val="clear" w:color="auto" w:fill="D9D9D9"/>
          </w:tcPr>
          <w:p w14:paraId="3EECD5CB" w14:textId="77777777" w:rsidR="006A5F1B" w:rsidRPr="006A5F1B" w:rsidRDefault="006A5F1B" w:rsidP="006A5F1B">
            <w:pPr>
              <w:rPr>
                <w:rFonts w:ascii="Meiryo UI" w:eastAsia="Meiryo UI" w:hAnsi="Meiryo UI"/>
                <w:color w:val="000000" w:themeColor="text1"/>
                <w:lang w:eastAsia="ja-JP"/>
              </w:rPr>
            </w:pPr>
            <w:r w:rsidRPr="006A5F1B">
              <w:rPr>
                <w:rFonts w:ascii="Meiryo UI" w:eastAsia="Meiryo UI" w:hAnsi="Meiryo UI" w:hint="eastAsia"/>
                <w:color w:val="000000" w:themeColor="text1"/>
                <w:lang w:eastAsia="ja-JP"/>
              </w:rPr>
              <w:t>対応可否</w:t>
            </w:r>
          </w:p>
        </w:tc>
      </w:tr>
      <w:tr w:rsidR="006A5F1B" w:rsidRPr="006A5F1B" w14:paraId="611D2611" w14:textId="77777777" w:rsidTr="00481281">
        <w:trPr>
          <w:jc w:val="right"/>
        </w:trPr>
        <w:tc>
          <w:tcPr>
            <w:tcW w:w="1198" w:type="pct"/>
          </w:tcPr>
          <w:p w14:paraId="1390FB95" w14:textId="77777777" w:rsidR="006A5F1B" w:rsidRPr="006A5F1B" w:rsidRDefault="006A5F1B" w:rsidP="006A5F1B">
            <w:pPr>
              <w:rPr>
                <w:rFonts w:ascii="Meiryo UI" w:eastAsia="Meiryo UI" w:hAnsi="Meiryo UI"/>
              </w:rPr>
            </w:pPr>
            <w:proofErr w:type="spellStart"/>
            <w:r w:rsidRPr="006A5F1B">
              <w:rPr>
                <w:rFonts w:ascii="Meiryo UI" w:eastAsia="Meiryo UI" w:hAnsi="Meiryo UI" w:hint="eastAsia"/>
              </w:rPr>
              <w:t>不正</w:t>
            </w:r>
            <w:proofErr w:type="spellEnd"/>
            <w:r w:rsidRPr="006A5F1B">
              <w:rPr>
                <w:rFonts w:ascii="Meiryo UI" w:eastAsia="Meiryo UI" w:hAnsi="Meiryo UI" w:hint="eastAsia"/>
                <w:lang w:eastAsia="ja-JP"/>
              </w:rPr>
              <w:t>ログイン</w:t>
            </w:r>
            <w:proofErr w:type="spellStart"/>
            <w:r w:rsidRPr="006A5F1B">
              <w:rPr>
                <w:rFonts w:ascii="Meiryo UI" w:eastAsia="Meiryo UI" w:hAnsi="Meiryo UI" w:hint="eastAsia"/>
              </w:rPr>
              <w:t>対策</w:t>
            </w:r>
            <w:proofErr w:type="spellEnd"/>
          </w:p>
        </w:tc>
        <w:tc>
          <w:tcPr>
            <w:tcW w:w="3142" w:type="pct"/>
          </w:tcPr>
          <w:p w14:paraId="3C102F69" w14:textId="77777777" w:rsidR="006A5F1B" w:rsidRPr="006A5F1B" w:rsidRDefault="006A5F1B" w:rsidP="006A5F1B">
            <w:pPr>
              <w:rPr>
                <w:rFonts w:ascii="ＭＳ Ｐゴシック" w:hAnsi="ＭＳ Ｐゴシック"/>
                <w:lang w:eastAsia="ja-JP"/>
              </w:rPr>
            </w:pPr>
            <w:r w:rsidRPr="006A5F1B">
              <w:rPr>
                <w:rFonts w:ascii="ＭＳ Ｐゴシック" w:hAnsi="ＭＳ Ｐゴシック"/>
                <w:lang w:eastAsia="ja-JP"/>
              </w:rPr>
              <w:t>V</w:t>
            </w:r>
            <w:r w:rsidRPr="006A5F1B">
              <w:rPr>
                <w:rFonts w:ascii="ＭＳ Ｐゴシック" w:hAnsi="ＭＳ Ｐゴシック" w:hint="eastAsia"/>
                <w:lang w:eastAsia="ja-JP"/>
              </w:rPr>
              <w:t>er2.0からプラスライセンスの利用者IDが付加されたため、不正IDでのログインができないよう対策をとる</w:t>
            </w:r>
          </w:p>
        </w:tc>
        <w:tc>
          <w:tcPr>
            <w:tcW w:w="660" w:type="pct"/>
          </w:tcPr>
          <w:p w14:paraId="53F7B665" w14:textId="25538250" w:rsidR="006A5F1B" w:rsidRPr="006A5F1B" w:rsidRDefault="006A5F1B" w:rsidP="006A5F1B">
            <w:pPr>
              <w:rPr>
                <w:rFonts w:ascii="Meiryo UI" w:eastAsia="Meiryo UI" w:hAnsi="Meiryo UI"/>
                <w:lang w:eastAsia="ja-JP"/>
              </w:rPr>
            </w:pPr>
          </w:p>
        </w:tc>
      </w:tr>
    </w:tbl>
    <w:p w14:paraId="364A512A" w14:textId="77777777" w:rsidR="006A5F1B" w:rsidRPr="006A5F1B" w:rsidRDefault="006A5F1B" w:rsidP="006A5F1B">
      <w:pPr>
        <w:spacing w:line="240" w:lineRule="auto"/>
        <w:ind w:leftChars="142" w:left="284"/>
        <w:rPr>
          <w:rFonts w:ascii="Meiryo UI" w:eastAsia="Meiryo UI" w:hAnsi="Meiryo UI"/>
          <w:lang w:eastAsia="ja-JP"/>
        </w:rPr>
      </w:pPr>
    </w:p>
    <w:p w14:paraId="5C187CD1"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52" w:name="_Toc40889316"/>
      <w:bookmarkStart w:id="153" w:name="_Toc41316958"/>
      <w:r w:rsidRPr="006A5F1B">
        <w:rPr>
          <w:rFonts w:eastAsia="MS UI Gothic" w:hint="eastAsia"/>
          <w:b/>
          <w:sz w:val="24"/>
          <w:szCs w:val="28"/>
          <w:lang w:eastAsia="ja-JP"/>
        </w:rPr>
        <w:t>使用性要件</w:t>
      </w:r>
      <w:bookmarkEnd w:id="152"/>
      <w:bookmarkEnd w:id="153"/>
    </w:p>
    <w:tbl>
      <w:tblPr>
        <w:tblW w:w="499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7"/>
        <w:gridCol w:w="6078"/>
        <w:gridCol w:w="1277"/>
      </w:tblGrid>
      <w:tr w:rsidR="006A5F1B" w:rsidRPr="006A5F1B" w14:paraId="005CB751" w14:textId="77777777" w:rsidTr="00481281">
        <w:trPr>
          <w:jc w:val="right"/>
        </w:trPr>
        <w:tc>
          <w:tcPr>
            <w:tcW w:w="1198" w:type="pct"/>
            <w:shd w:val="clear" w:color="auto" w:fill="D9D9D9"/>
          </w:tcPr>
          <w:p w14:paraId="32793F7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42" w:type="pct"/>
            <w:shd w:val="clear" w:color="auto" w:fill="D9D9D9"/>
          </w:tcPr>
          <w:p w14:paraId="70853E8D"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660" w:type="pct"/>
            <w:shd w:val="clear" w:color="auto" w:fill="D9D9D9"/>
          </w:tcPr>
          <w:p w14:paraId="42BDA481" w14:textId="77777777" w:rsidR="006A5F1B" w:rsidRPr="006A5F1B" w:rsidRDefault="006A5F1B" w:rsidP="006A5F1B">
            <w:pPr>
              <w:rPr>
                <w:rFonts w:ascii="Meiryo UI" w:eastAsia="Meiryo UI" w:hAnsi="Meiryo UI"/>
                <w:color w:val="000000" w:themeColor="text1"/>
                <w:lang w:eastAsia="ja-JP"/>
              </w:rPr>
            </w:pPr>
            <w:r w:rsidRPr="006A5F1B">
              <w:rPr>
                <w:rFonts w:ascii="Meiryo UI" w:eastAsia="Meiryo UI" w:hAnsi="Meiryo UI" w:hint="eastAsia"/>
                <w:color w:val="000000" w:themeColor="text1"/>
                <w:lang w:eastAsia="ja-JP"/>
              </w:rPr>
              <w:t>対応可否</w:t>
            </w:r>
          </w:p>
        </w:tc>
      </w:tr>
      <w:tr w:rsidR="006A5F1B" w:rsidRPr="006A5F1B" w14:paraId="6190969A" w14:textId="77777777" w:rsidTr="00481281">
        <w:trPr>
          <w:jc w:val="right"/>
        </w:trPr>
        <w:tc>
          <w:tcPr>
            <w:tcW w:w="1198" w:type="pct"/>
          </w:tcPr>
          <w:p w14:paraId="7FF158B7"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使い易さ</w:t>
            </w:r>
          </w:p>
        </w:tc>
        <w:tc>
          <w:tcPr>
            <w:tcW w:w="3142" w:type="pct"/>
          </w:tcPr>
          <w:p w14:paraId="68E570D2" w14:textId="77777777" w:rsidR="006A5F1B" w:rsidRPr="006A5F1B" w:rsidRDefault="006A5F1B" w:rsidP="006A5F1B">
            <w:pPr>
              <w:rPr>
                <w:rFonts w:ascii="Meiryo UI" w:eastAsia="Meiryo UI" w:hAnsi="Meiryo UI"/>
                <w:color w:val="000000"/>
                <w:lang w:eastAsia="ja-JP"/>
              </w:rPr>
            </w:pPr>
            <w:r w:rsidRPr="006A5F1B">
              <w:rPr>
                <w:rFonts w:ascii="Meiryo UI" w:eastAsia="Meiryo UI" w:hAnsi="Meiryo UI" w:hint="eastAsia"/>
                <w:lang w:eastAsia="ja-JP"/>
              </w:rPr>
              <w:t>原価設定、見積もり書作成について、操作性を重視する</w:t>
            </w:r>
          </w:p>
        </w:tc>
        <w:tc>
          <w:tcPr>
            <w:tcW w:w="660" w:type="pct"/>
          </w:tcPr>
          <w:p w14:paraId="452618C2" w14:textId="0FBB00CC" w:rsidR="006A5F1B" w:rsidRPr="006A5F1B" w:rsidRDefault="006A5F1B" w:rsidP="006A5F1B">
            <w:pPr>
              <w:rPr>
                <w:rFonts w:ascii="Meiryo UI" w:eastAsia="Meiryo UI" w:hAnsi="Meiryo UI"/>
                <w:lang w:eastAsia="ja-JP"/>
              </w:rPr>
            </w:pPr>
          </w:p>
        </w:tc>
      </w:tr>
      <w:tr w:rsidR="006A5F1B" w:rsidRPr="006A5F1B" w14:paraId="072D2E4F" w14:textId="77777777" w:rsidTr="00481281">
        <w:trPr>
          <w:jc w:val="right"/>
        </w:trPr>
        <w:tc>
          <w:tcPr>
            <w:tcW w:w="1198" w:type="pct"/>
          </w:tcPr>
          <w:p w14:paraId="02EE80C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学び易さ</w:t>
            </w:r>
          </w:p>
        </w:tc>
        <w:tc>
          <w:tcPr>
            <w:tcW w:w="3142" w:type="pct"/>
          </w:tcPr>
          <w:p w14:paraId="12CEAB7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60" w:type="pct"/>
          </w:tcPr>
          <w:p w14:paraId="1D95641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r w:rsidR="006A5F1B" w:rsidRPr="006A5F1B" w14:paraId="4C4C5484" w14:textId="77777777" w:rsidTr="00481281">
        <w:trPr>
          <w:jc w:val="right"/>
        </w:trPr>
        <w:tc>
          <w:tcPr>
            <w:tcW w:w="1198" w:type="pct"/>
            <w:tcBorders>
              <w:bottom w:val="single" w:sz="4" w:space="0" w:color="auto"/>
            </w:tcBorders>
          </w:tcPr>
          <w:p w14:paraId="6B563469"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魅力性</w:t>
            </w:r>
          </w:p>
        </w:tc>
        <w:tc>
          <w:tcPr>
            <w:tcW w:w="3142" w:type="pct"/>
            <w:tcBorders>
              <w:bottom w:val="single" w:sz="4" w:space="0" w:color="auto"/>
            </w:tcBorders>
          </w:tcPr>
          <w:p w14:paraId="65258452"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60" w:type="pct"/>
            <w:tcBorders>
              <w:bottom w:val="single" w:sz="4" w:space="0" w:color="auto"/>
            </w:tcBorders>
          </w:tcPr>
          <w:p w14:paraId="6B523872"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bl>
    <w:p w14:paraId="27532365" w14:textId="77777777" w:rsidR="006A5F1B" w:rsidRPr="006A5F1B" w:rsidRDefault="006A5F1B" w:rsidP="006A5F1B">
      <w:pPr>
        <w:spacing w:line="240" w:lineRule="auto"/>
        <w:ind w:leftChars="142" w:left="284"/>
        <w:rPr>
          <w:rFonts w:ascii="Meiryo UI" w:eastAsia="Meiryo UI" w:hAnsi="Meiryo UI"/>
          <w:lang w:eastAsia="ja-JP"/>
        </w:rPr>
      </w:pPr>
    </w:p>
    <w:p w14:paraId="3B81B28F"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54" w:name="_Toc40889317"/>
      <w:bookmarkStart w:id="155" w:name="_Toc41316959"/>
      <w:r w:rsidRPr="006A5F1B">
        <w:rPr>
          <w:rFonts w:eastAsia="MS UI Gothic" w:hint="eastAsia"/>
          <w:b/>
          <w:sz w:val="24"/>
          <w:szCs w:val="28"/>
          <w:lang w:eastAsia="ja-JP"/>
        </w:rPr>
        <w:t>技術要件</w:t>
      </w:r>
      <w:bookmarkEnd w:id="154"/>
      <w:bookmarkEnd w:id="155"/>
    </w:p>
    <w:tbl>
      <w:tblPr>
        <w:tblW w:w="4962"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6024"/>
        <w:gridCol w:w="1275"/>
      </w:tblGrid>
      <w:tr w:rsidR="006A5F1B" w:rsidRPr="006A5F1B" w14:paraId="0348A8F0" w14:textId="77777777" w:rsidTr="00481281">
        <w:trPr>
          <w:jc w:val="right"/>
        </w:trPr>
        <w:tc>
          <w:tcPr>
            <w:tcW w:w="1205" w:type="pct"/>
            <w:shd w:val="clear" w:color="auto" w:fill="D9D9D9"/>
          </w:tcPr>
          <w:p w14:paraId="79ABDBC2"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32" w:type="pct"/>
            <w:shd w:val="clear" w:color="auto" w:fill="D9D9D9"/>
          </w:tcPr>
          <w:p w14:paraId="511A8A13"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663" w:type="pct"/>
            <w:shd w:val="clear" w:color="auto" w:fill="D9D9D9"/>
          </w:tcPr>
          <w:p w14:paraId="022FEAA0" w14:textId="77777777" w:rsidR="006A5F1B" w:rsidRPr="006A5F1B" w:rsidRDefault="006A5F1B" w:rsidP="006A5F1B">
            <w:pPr>
              <w:rPr>
                <w:rFonts w:ascii="Meiryo UI" w:eastAsia="Meiryo UI" w:hAnsi="Meiryo UI"/>
                <w:color w:val="000000" w:themeColor="text1"/>
                <w:lang w:eastAsia="ja-JP"/>
              </w:rPr>
            </w:pPr>
            <w:r w:rsidRPr="006A5F1B">
              <w:rPr>
                <w:rFonts w:ascii="Meiryo UI" w:eastAsia="Meiryo UI" w:hAnsi="Meiryo UI" w:hint="eastAsia"/>
                <w:color w:val="000000" w:themeColor="text1"/>
                <w:lang w:eastAsia="ja-JP"/>
              </w:rPr>
              <w:t>対応可否</w:t>
            </w:r>
          </w:p>
        </w:tc>
      </w:tr>
      <w:tr w:rsidR="006A5F1B" w:rsidRPr="006A5F1B" w14:paraId="24ED73CB" w14:textId="77777777" w:rsidTr="00481281">
        <w:trPr>
          <w:jc w:val="right"/>
        </w:trPr>
        <w:tc>
          <w:tcPr>
            <w:tcW w:w="1205" w:type="pct"/>
          </w:tcPr>
          <w:p w14:paraId="1585A422"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システム実現方式、構成</w:t>
            </w:r>
          </w:p>
        </w:tc>
        <w:tc>
          <w:tcPr>
            <w:tcW w:w="3132" w:type="pct"/>
          </w:tcPr>
          <w:p w14:paraId="42F66584"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適合基準：</w:t>
            </w:r>
          </w:p>
          <w:p w14:paraId="01A161E0"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・定義通りに実現されること。</w:t>
            </w:r>
          </w:p>
        </w:tc>
        <w:tc>
          <w:tcPr>
            <w:tcW w:w="663" w:type="pct"/>
          </w:tcPr>
          <w:p w14:paraId="27348560" w14:textId="141A3B66" w:rsidR="006A5F1B" w:rsidRPr="006A5F1B" w:rsidRDefault="006A5F1B" w:rsidP="006A5F1B">
            <w:pPr>
              <w:rPr>
                <w:rFonts w:ascii="Meiryo UI" w:eastAsia="Meiryo UI" w:hAnsi="Meiryo UI"/>
                <w:lang w:eastAsia="ja-JP"/>
              </w:rPr>
            </w:pPr>
          </w:p>
        </w:tc>
      </w:tr>
      <w:tr w:rsidR="006A5F1B" w:rsidRPr="006A5F1B" w14:paraId="37BA326B" w14:textId="77777777" w:rsidTr="00481281">
        <w:trPr>
          <w:jc w:val="right"/>
        </w:trPr>
        <w:tc>
          <w:tcPr>
            <w:tcW w:w="1205" w:type="pct"/>
          </w:tcPr>
          <w:p w14:paraId="447FEF67"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開発言語、</w:t>
            </w:r>
          </w:p>
          <w:p w14:paraId="7B100A88"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ライブラリー</w:t>
            </w:r>
          </w:p>
        </w:tc>
        <w:tc>
          <w:tcPr>
            <w:tcW w:w="3132" w:type="pct"/>
          </w:tcPr>
          <w:p w14:paraId="31711046"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p w14:paraId="598A137D" w14:textId="77777777" w:rsidR="006A5F1B" w:rsidRPr="006A5F1B" w:rsidRDefault="006A5F1B" w:rsidP="006A5F1B">
            <w:pPr>
              <w:rPr>
                <w:rFonts w:ascii="Meiryo UI" w:eastAsia="Meiryo UI" w:hAnsi="Meiryo UI"/>
                <w:lang w:eastAsia="ja-JP"/>
              </w:rPr>
            </w:pPr>
          </w:p>
        </w:tc>
        <w:tc>
          <w:tcPr>
            <w:tcW w:w="663" w:type="pct"/>
          </w:tcPr>
          <w:p w14:paraId="211A75E2"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p w14:paraId="0F291FEB" w14:textId="77777777" w:rsidR="006A5F1B" w:rsidRPr="006A5F1B" w:rsidRDefault="006A5F1B" w:rsidP="006A5F1B">
            <w:pPr>
              <w:rPr>
                <w:rFonts w:ascii="Meiryo UI" w:eastAsia="Meiryo UI" w:hAnsi="Meiryo UI"/>
                <w:lang w:eastAsia="ja-JP"/>
              </w:rPr>
            </w:pPr>
          </w:p>
        </w:tc>
      </w:tr>
      <w:tr w:rsidR="006A5F1B" w:rsidRPr="006A5F1B" w14:paraId="7A893C43" w14:textId="77777777" w:rsidTr="00481281">
        <w:trPr>
          <w:trHeight w:val="70"/>
          <w:jc w:val="right"/>
        </w:trPr>
        <w:tc>
          <w:tcPr>
            <w:tcW w:w="1205" w:type="pct"/>
          </w:tcPr>
          <w:p w14:paraId="7D2D079D"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開発基準、標準</w:t>
            </w:r>
          </w:p>
        </w:tc>
        <w:tc>
          <w:tcPr>
            <w:tcW w:w="3132" w:type="pct"/>
          </w:tcPr>
          <w:p w14:paraId="4389FC9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p w14:paraId="1FABC55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適合基準：</w:t>
            </w:r>
          </w:p>
          <w:p w14:paraId="1BBF1D1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c>
          <w:tcPr>
            <w:tcW w:w="663" w:type="pct"/>
          </w:tcPr>
          <w:p w14:paraId="0DCC87FA"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color w:val="000000"/>
                <w:lang w:eastAsia="ja-JP"/>
              </w:rPr>
              <w:t>―</w:t>
            </w:r>
          </w:p>
        </w:tc>
      </w:tr>
    </w:tbl>
    <w:p w14:paraId="7DD9CA40" w14:textId="77777777" w:rsidR="006A5F1B" w:rsidRPr="006A5F1B" w:rsidRDefault="006A5F1B" w:rsidP="006A5F1B">
      <w:pPr>
        <w:spacing w:line="240" w:lineRule="auto"/>
        <w:rPr>
          <w:rFonts w:ascii="Meiryo UI" w:eastAsia="Meiryo UI" w:hAnsi="Meiryo UI"/>
          <w:lang w:eastAsia="ja-JP"/>
        </w:rPr>
      </w:pPr>
    </w:p>
    <w:p w14:paraId="2730F974" w14:textId="77777777" w:rsidR="006A5F1B" w:rsidRPr="006A5F1B" w:rsidRDefault="006A5F1B" w:rsidP="006A5F1B">
      <w:pPr>
        <w:widowControl/>
        <w:spacing w:line="240" w:lineRule="auto"/>
        <w:rPr>
          <w:rFonts w:ascii="Meiryo UI" w:eastAsia="Meiryo UI" w:hAnsi="Meiryo UI"/>
          <w:lang w:eastAsia="ja-JP"/>
        </w:rPr>
      </w:pPr>
      <w:r w:rsidRPr="006A5F1B">
        <w:rPr>
          <w:rFonts w:ascii="Meiryo UI" w:eastAsia="Meiryo UI" w:hAnsi="Meiryo UI"/>
          <w:lang w:eastAsia="ja-JP"/>
        </w:rPr>
        <w:br w:type="page"/>
      </w:r>
    </w:p>
    <w:p w14:paraId="1CDEA8E4" w14:textId="77777777" w:rsidR="006A5F1B" w:rsidRPr="006A5F1B" w:rsidRDefault="006A5F1B" w:rsidP="006A5F1B">
      <w:pPr>
        <w:spacing w:line="240" w:lineRule="auto"/>
        <w:rPr>
          <w:rFonts w:ascii="Meiryo UI" w:eastAsia="Meiryo UI" w:hAnsi="Meiryo UI"/>
          <w:lang w:eastAsia="ja-JP"/>
        </w:rPr>
      </w:pPr>
    </w:p>
    <w:p w14:paraId="2501ECD3"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56" w:name="_Toc40889318"/>
      <w:bookmarkStart w:id="157" w:name="_Toc41316960"/>
      <w:r w:rsidRPr="006A5F1B">
        <w:rPr>
          <w:rFonts w:eastAsia="MS UI Gothic" w:hint="eastAsia"/>
          <w:b/>
          <w:sz w:val="24"/>
          <w:szCs w:val="28"/>
          <w:lang w:eastAsia="ja-JP"/>
        </w:rPr>
        <w:t>運用・保守要件</w:t>
      </w:r>
      <w:bookmarkEnd w:id="156"/>
      <w:bookmarkEnd w:id="157"/>
    </w:p>
    <w:tbl>
      <w:tblPr>
        <w:tblW w:w="49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5927"/>
        <w:gridCol w:w="1421"/>
      </w:tblGrid>
      <w:tr w:rsidR="006A5F1B" w:rsidRPr="006A5F1B" w14:paraId="1BF3E77C" w14:textId="77777777" w:rsidTr="00481281">
        <w:trPr>
          <w:jc w:val="right"/>
        </w:trPr>
        <w:tc>
          <w:tcPr>
            <w:tcW w:w="1143" w:type="pct"/>
            <w:shd w:val="clear" w:color="auto" w:fill="D9D9D9"/>
          </w:tcPr>
          <w:p w14:paraId="55E724C1"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11" w:type="pct"/>
            <w:shd w:val="clear" w:color="auto" w:fill="D9D9D9"/>
          </w:tcPr>
          <w:p w14:paraId="1F79F29B"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746" w:type="pct"/>
            <w:shd w:val="clear" w:color="auto" w:fill="D9D9D9"/>
          </w:tcPr>
          <w:p w14:paraId="245CECC4" w14:textId="77777777" w:rsidR="006A5F1B" w:rsidRPr="006A5F1B" w:rsidRDefault="006A5F1B" w:rsidP="006A5F1B">
            <w:pPr>
              <w:rPr>
                <w:rFonts w:ascii="Meiryo UI" w:eastAsia="Meiryo UI" w:hAnsi="Meiryo UI"/>
                <w:color w:val="FF0000"/>
                <w:lang w:eastAsia="ja-JP"/>
              </w:rPr>
            </w:pPr>
            <w:r w:rsidRPr="006A5F1B">
              <w:rPr>
                <w:rFonts w:ascii="Meiryo UI" w:eastAsia="Meiryo UI" w:hAnsi="Meiryo UI" w:hint="eastAsia"/>
                <w:color w:val="000000" w:themeColor="text1"/>
                <w:lang w:eastAsia="ja-JP"/>
              </w:rPr>
              <w:t>対応可否</w:t>
            </w:r>
          </w:p>
        </w:tc>
      </w:tr>
      <w:tr w:rsidR="006A5F1B" w:rsidRPr="006A5F1B" w14:paraId="19107442" w14:textId="77777777" w:rsidTr="00481281">
        <w:trPr>
          <w:jc w:val="right"/>
        </w:trPr>
        <w:tc>
          <w:tcPr>
            <w:tcW w:w="1143" w:type="pct"/>
          </w:tcPr>
          <w:p w14:paraId="77043013"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システム</w:t>
            </w:r>
          </w:p>
          <w:p w14:paraId="76B5334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運用形態</w:t>
            </w:r>
          </w:p>
        </w:tc>
        <w:tc>
          <w:tcPr>
            <w:tcW w:w="3111" w:type="pct"/>
          </w:tcPr>
          <w:p w14:paraId="207DE81E"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適合基準：</w:t>
            </w:r>
          </w:p>
          <w:p w14:paraId="193E83F8"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・定義通りに実現されること。</w:t>
            </w:r>
          </w:p>
        </w:tc>
        <w:tc>
          <w:tcPr>
            <w:tcW w:w="746" w:type="pct"/>
          </w:tcPr>
          <w:p w14:paraId="0E5975FF" w14:textId="5713A546" w:rsidR="006A5F1B" w:rsidRPr="006A5F1B" w:rsidRDefault="006A5F1B" w:rsidP="006A5F1B">
            <w:pPr>
              <w:rPr>
                <w:rFonts w:ascii="Meiryo UI" w:eastAsia="Meiryo UI" w:hAnsi="Meiryo UI"/>
                <w:lang w:eastAsia="ja-JP"/>
              </w:rPr>
            </w:pPr>
          </w:p>
        </w:tc>
      </w:tr>
      <w:tr w:rsidR="006A5F1B" w:rsidRPr="006A5F1B" w14:paraId="5F69A0EB" w14:textId="77777777" w:rsidTr="00481281">
        <w:trPr>
          <w:jc w:val="right"/>
        </w:trPr>
        <w:tc>
          <w:tcPr>
            <w:tcW w:w="1143" w:type="pct"/>
          </w:tcPr>
          <w:p w14:paraId="2748B96E"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運用環境</w:t>
            </w:r>
          </w:p>
          <w:p w14:paraId="2BFE864E"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及び可搬性</w:t>
            </w:r>
          </w:p>
        </w:tc>
        <w:tc>
          <w:tcPr>
            <w:tcW w:w="3111" w:type="pct"/>
          </w:tcPr>
          <w:p w14:paraId="5E7333E7"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適合基準：</w:t>
            </w:r>
          </w:p>
          <w:p w14:paraId="049B0F6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・定義通りに実現されること。</w:t>
            </w:r>
          </w:p>
        </w:tc>
        <w:tc>
          <w:tcPr>
            <w:tcW w:w="746" w:type="pct"/>
          </w:tcPr>
          <w:p w14:paraId="4BAA4D70" w14:textId="27B84247" w:rsidR="006A5F1B" w:rsidRPr="006A5F1B" w:rsidRDefault="006A5F1B" w:rsidP="006A5F1B">
            <w:pPr>
              <w:rPr>
                <w:rFonts w:ascii="Meiryo UI" w:eastAsia="Meiryo UI" w:hAnsi="Meiryo UI"/>
                <w:lang w:eastAsia="ja-JP"/>
              </w:rPr>
            </w:pPr>
          </w:p>
        </w:tc>
      </w:tr>
      <w:tr w:rsidR="006A5F1B" w:rsidRPr="006A5F1B" w14:paraId="2B1CA7A8" w14:textId="77777777" w:rsidTr="00481281">
        <w:trPr>
          <w:jc w:val="right"/>
        </w:trPr>
        <w:tc>
          <w:tcPr>
            <w:tcW w:w="1143" w:type="pct"/>
          </w:tcPr>
          <w:p w14:paraId="724F5267"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通常運用</w:t>
            </w:r>
          </w:p>
        </w:tc>
        <w:tc>
          <w:tcPr>
            <w:tcW w:w="3111" w:type="pct"/>
          </w:tcPr>
          <w:p w14:paraId="68191CFF" w14:textId="77777777" w:rsidR="006A5F1B" w:rsidRPr="006A5F1B" w:rsidRDefault="006A5F1B" w:rsidP="001F2DD6">
            <w:pPr>
              <w:numPr>
                <w:ilvl w:val="0"/>
                <w:numId w:val="12"/>
              </w:numPr>
              <w:ind w:left="257" w:hanging="257"/>
              <w:rPr>
                <w:rFonts w:ascii="Meiryo UI" w:eastAsia="Meiryo UI" w:hAnsi="Meiryo UI"/>
                <w:lang w:eastAsia="ja-JP"/>
              </w:rPr>
            </w:pPr>
            <w:r w:rsidRPr="006A5F1B">
              <w:rPr>
                <w:rFonts w:ascii="Meiryo UI" w:eastAsia="Meiryo UI" w:hAnsi="Meiryo UI" w:hint="eastAsia"/>
                <w:lang w:eastAsia="ja-JP"/>
              </w:rPr>
              <w:t>通常運用時間帯：</w:t>
            </w:r>
          </w:p>
          <w:p w14:paraId="267A4BEA" w14:textId="77777777" w:rsidR="006A5F1B" w:rsidRPr="006A5F1B" w:rsidRDefault="006A5F1B" w:rsidP="001F2DD6">
            <w:pPr>
              <w:numPr>
                <w:ilvl w:val="1"/>
                <w:numId w:val="12"/>
              </w:numPr>
              <w:ind w:left="840"/>
              <w:rPr>
                <w:rFonts w:ascii="Meiryo UI" w:eastAsia="Meiryo UI" w:hAnsi="Meiryo UI"/>
                <w:lang w:eastAsia="ja-JP"/>
              </w:rPr>
            </w:pPr>
            <w:r w:rsidRPr="006A5F1B">
              <w:rPr>
                <w:rFonts w:ascii="Meiryo UI" w:eastAsia="Meiryo UI" w:hAnsi="Meiryo UI" w:hint="eastAsia"/>
                <w:lang w:eastAsia="ja-JP"/>
              </w:rPr>
              <w:t>24時間３６５日の利用が可能であること</w:t>
            </w:r>
          </w:p>
          <w:p w14:paraId="3CBF0B5A" w14:textId="77777777" w:rsidR="006A5F1B" w:rsidRPr="006A5F1B" w:rsidRDefault="006A5F1B" w:rsidP="001F2DD6">
            <w:pPr>
              <w:numPr>
                <w:ilvl w:val="0"/>
                <w:numId w:val="12"/>
              </w:numPr>
              <w:ind w:left="257" w:hanging="257"/>
              <w:rPr>
                <w:rFonts w:ascii="Meiryo UI" w:eastAsia="Meiryo UI" w:hAnsi="Meiryo UI"/>
                <w:lang w:eastAsia="ja-JP"/>
              </w:rPr>
            </w:pPr>
            <w:r w:rsidRPr="006A5F1B">
              <w:rPr>
                <w:rFonts w:ascii="Meiryo UI" w:eastAsia="Meiryo UI" w:hAnsi="Meiryo UI" w:hint="eastAsia"/>
                <w:lang w:eastAsia="ja-JP"/>
              </w:rPr>
              <w:t>監視情報とアラート基準：</w:t>
            </w:r>
          </w:p>
          <w:p w14:paraId="08235025" w14:textId="77777777" w:rsidR="006A5F1B" w:rsidRPr="006A5F1B" w:rsidRDefault="006A5F1B" w:rsidP="006A5F1B">
            <w:pPr>
              <w:ind w:left="257"/>
              <w:rPr>
                <w:rFonts w:ascii="Meiryo UI" w:eastAsia="Meiryo UI" w:hAnsi="Meiryo UI"/>
                <w:lang w:eastAsia="ja-JP"/>
              </w:rPr>
            </w:pPr>
            <w:r w:rsidRPr="006A5F1B">
              <w:rPr>
                <w:rFonts w:ascii="Meiryo UI" w:eastAsia="Meiryo UI" w:hAnsi="Meiryo UI" w:hint="eastAsia"/>
                <w:lang w:eastAsia="ja-JP"/>
              </w:rPr>
              <w:t>―</w:t>
            </w:r>
          </w:p>
          <w:p w14:paraId="4DC643C1" w14:textId="77777777" w:rsidR="006A5F1B" w:rsidRPr="006A5F1B" w:rsidRDefault="006A5F1B" w:rsidP="001F2DD6">
            <w:pPr>
              <w:numPr>
                <w:ilvl w:val="0"/>
                <w:numId w:val="12"/>
              </w:numPr>
              <w:ind w:left="257" w:hanging="257"/>
              <w:rPr>
                <w:rFonts w:ascii="Meiryo UI" w:eastAsia="Meiryo UI" w:hAnsi="Meiryo UI"/>
                <w:lang w:eastAsia="ja-JP"/>
              </w:rPr>
            </w:pPr>
            <w:r w:rsidRPr="006A5F1B">
              <w:rPr>
                <w:rFonts w:ascii="Meiryo UI" w:eastAsia="Meiryo UI" w:hAnsi="Meiryo UI" w:hint="eastAsia"/>
                <w:lang w:eastAsia="ja-JP"/>
              </w:rPr>
              <w:t>実行ログ</w:t>
            </w:r>
          </w:p>
          <w:p w14:paraId="4A221250" w14:textId="77777777" w:rsidR="006A5F1B" w:rsidRPr="006A5F1B" w:rsidRDefault="006A5F1B" w:rsidP="001F2DD6">
            <w:pPr>
              <w:numPr>
                <w:ilvl w:val="1"/>
                <w:numId w:val="13"/>
              </w:numPr>
              <w:rPr>
                <w:rFonts w:ascii="Meiryo UI" w:eastAsia="Meiryo UI" w:hAnsi="Meiryo UI"/>
                <w:lang w:eastAsia="ja-JP"/>
              </w:rPr>
            </w:pPr>
            <w:r w:rsidRPr="006A5F1B">
              <w:rPr>
                <w:rFonts w:ascii="Meiryo UI" w:eastAsia="Meiryo UI" w:hAnsi="Meiryo UI" w:hint="eastAsia"/>
                <w:lang w:eastAsia="ja-JP"/>
              </w:rPr>
              <w:t>取得の有無：</w:t>
            </w:r>
            <w:del w:id="158" w:author="Hashimoto Yoshino (橋本 良乃)" w:date="2020-01-20T14:54:00Z">
              <w:r w:rsidRPr="006A5F1B" w:rsidDel="004668E0">
                <w:rPr>
                  <w:rFonts w:ascii="Meiryo UI" w:eastAsia="Meiryo UI" w:hAnsi="Meiryo UI" w:hint="eastAsia"/>
                  <w:lang w:eastAsia="ja-JP"/>
                </w:rPr>
                <w:delText>１期と同様、問題発生時に</w:delText>
              </w:r>
            </w:del>
            <w:r w:rsidRPr="006A5F1B">
              <w:rPr>
                <w:rFonts w:ascii="Meiryo UI" w:eastAsia="Meiryo UI" w:hAnsi="Meiryo UI" w:hint="eastAsia"/>
                <w:lang w:eastAsia="ja-JP"/>
              </w:rPr>
              <w:t>取得する。</w:t>
            </w:r>
          </w:p>
          <w:p w14:paraId="182560AE" w14:textId="77777777" w:rsidR="006A5F1B" w:rsidRPr="006A5F1B" w:rsidRDefault="006A5F1B" w:rsidP="001F2DD6">
            <w:pPr>
              <w:numPr>
                <w:ilvl w:val="1"/>
                <w:numId w:val="13"/>
              </w:numPr>
              <w:rPr>
                <w:rFonts w:ascii="Meiryo UI" w:eastAsia="Meiryo UI" w:hAnsi="Meiryo UI"/>
                <w:lang w:eastAsia="ja-JP"/>
              </w:rPr>
            </w:pPr>
          </w:p>
          <w:p w14:paraId="6CFAAFFA" w14:textId="615A24CB" w:rsidR="006A5F1B" w:rsidRPr="006A5F1B" w:rsidRDefault="006A5F1B" w:rsidP="006A5F1B">
            <w:pPr>
              <w:rPr>
                <w:rFonts w:ascii="Meiryo UI" w:eastAsia="Meiryo UI" w:hAnsi="Meiryo UI"/>
                <w:lang w:eastAsia="ja-JP"/>
              </w:rPr>
            </w:pPr>
          </w:p>
        </w:tc>
        <w:tc>
          <w:tcPr>
            <w:tcW w:w="746" w:type="pct"/>
          </w:tcPr>
          <w:p w14:paraId="683DEF92" w14:textId="62D35B15" w:rsidR="006A5F1B" w:rsidRPr="006A5F1B" w:rsidRDefault="006A5F1B" w:rsidP="006A5F1B">
            <w:pPr>
              <w:rPr>
                <w:rFonts w:ascii="Meiryo UI" w:eastAsia="Meiryo UI" w:hAnsi="Meiryo UI"/>
                <w:lang w:eastAsia="ja-JP"/>
              </w:rPr>
            </w:pPr>
          </w:p>
        </w:tc>
      </w:tr>
      <w:tr w:rsidR="006A5F1B" w:rsidRPr="006A5F1B" w14:paraId="4E507550" w14:textId="77777777" w:rsidTr="00481281">
        <w:trPr>
          <w:jc w:val="right"/>
        </w:trPr>
        <w:tc>
          <w:tcPr>
            <w:tcW w:w="1143" w:type="pct"/>
          </w:tcPr>
          <w:p w14:paraId="055895ED"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特定運用</w:t>
            </w:r>
          </w:p>
        </w:tc>
        <w:tc>
          <w:tcPr>
            <w:tcW w:w="3111" w:type="pct"/>
          </w:tcPr>
          <w:p w14:paraId="327C59EC" w14:textId="77777777" w:rsidR="006A5F1B" w:rsidRPr="006A5F1B" w:rsidRDefault="006A5F1B" w:rsidP="001F2DD6">
            <w:pPr>
              <w:numPr>
                <w:ilvl w:val="0"/>
                <w:numId w:val="14"/>
              </w:numPr>
              <w:ind w:left="257" w:hanging="257"/>
              <w:rPr>
                <w:rFonts w:ascii="Meiryo UI" w:eastAsia="Meiryo UI" w:hAnsi="Meiryo UI"/>
                <w:lang w:eastAsia="ja-JP"/>
              </w:rPr>
            </w:pPr>
            <w:r w:rsidRPr="006A5F1B">
              <w:rPr>
                <w:rFonts w:ascii="Meiryo UI" w:eastAsia="Meiryo UI" w:hAnsi="Meiryo UI" w:hint="eastAsia"/>
                <w:lang w:eastAsia="ja-JP"/>
              </w:rPr>
              <w:t>特定運用時間帯：なし</w:t>
            </w:r>
          </w:p>
          <w:p w14:paraId="67928EBF" w14:textId="77777777" w:rsidR="006A5F1B" w:rsidRPr="006A5F1B" w:rsidRDefault="006A5F1B" w:rsidP="001F2DD6">
            <w:pPr>
              <w:numPr>
                <w:ilvl w:val="0"/>
                <w:numId w:val="14"/>
              </w:numPr>
              <w:ind w:left="257" w:hanging="257"/>
              <w:rPr>
                <w:rFonts w:ascii="Meiryo UI" w:eastAsia="Meiryo UI" w:hAnsi="Meiryo UI"/>
                <w:lang w:eastAsia="ja-JP"/>
              </w:rPr>
            </w:pPr>
            <w:r w:rsidRPr="006A5F1B">
              <w:rPr>
                <w:rFonts w:ascii="Meiryo UI" w:eastAsia="Meiryo UI" w:hAnsi="Meiryo UI" w:hint="eastAsia"/>
                <w:lang w:eastAsia="ja-JP"/>
              </w:rPr>
              <w:t>スケールアップ：なし</w:t>
            </w:r>
          </w:p>
          <w:p w14:paraId="7C7B1152" w14:textId="77777777" w:rsidR="006A5F1B" w:rsidRPr="006A5F1B" w:rsidRDefault="006A5F1B" w:rsidP="001F2DD6">
            <w:pPr>
              <w:numPr>
                <w:ilvl w:val="0"/>
                <w:numId w:val="14"/>
              </w:numPr>
              <w:ind w:left="257" w:hanging="257"/>
              <w:rPr>
                <w:rFonts w:ascii="Meiryo UI" w:eastAsia="Meiryo UI" w:hAnsi="Meiryo UI"/>
                <w:lang w:eastAsia="ja-JP"/>
              </w:rPr>
            </w:pPr>
            <w:r w:rsidRPr="006A5F1B">
              <w:rPr>
                <w:rFonts w:ascii="Meiryo UI" w:eastAsia="Meiryo UI" w:hAnsi="Meiryo UI" w:hint="eastAsia"/>
                <w:lang w:eastAsia="ja-JP"/>
              </w:rPr>
              <w:t>スケールアウト：なし</w:t>
            </w:r>
          </w:p>
          <w:p w14:paraId="18547220" w14:textId="77777777" w:rsidR="006A5F1B" w:rsidRPr="006A5F1B" w:rsidRDefault="006A5F1B" w:rsidP="006A5F1B">
            <w:pPr>
              <w:rPr>
                <w:rFonts w:ascii="Meiryo UI" w:eastAsia="Meiryo UI" w:hAnsi="Meiryo UI"/>
                <w:lang w:eastAsia="ja-JP"/>
              </w:rPr>
            </w:pPr>
          </w:p>
          <w:p w14:paraId="7AAAE880" w14:textId="77777777" w:rsidR="006A5F1B" w:rsidRPr="006A5F1B" w:rsidRDefault="006A5F1B" w:rsidP="006A5F1B">
            <w:pPr>
              <w:rPr>
                <w:rFonts w:ascii="Meiryo UI" w:eastAsia="Meiryo UI" w:hAnsi="Meiryo UI"/>
                <w:lang w:eastAsia="ja-JP"/>
              </w:rPr>
            </w:pPr>
          </w:p>
        </w:tc>
        <w:tc>
          <w:tcPr>
            <w:tcW w:w="746" w:type="pct"/>
          </w:tcPr>
          <w:p w14:paraId="09A65D28"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r w:rsidR="006A5F1B" w:rsidRPr="006A5F1B" w14:paraId="0579DADC" w14:textId="77777777" w:rsidTr="00481281">
        <w:trPr>
          <w:jc w:val="right"/>
        </w:trPr>
        <w:tc>
          <w:tcPr>
            <w:tcW w:w="1143" w:type="pct"/>
            <w:vMerge w:val="restart"/>
          </w:tcPr>
          <w:p w14:paraId="7FB15739"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障害時運用</w:t>
            </w:r>
          </w:p>
        </w:tc>
        <w:tc>
          <w:tcPr>
            <w:tcW w:w="3111" w:type="pct"/>
          </w:tcPr>
          <w:p w14:paraId="516C2BC1" w14:textId="77777777" w:rsidR="006A5F1B" w:rsidRPr="006A5F1B" w:rsidRDefault="006A5F1B" w:rsidP="001F2DD6">
            <w:pPr>
              <w:numPr>
                <w:ilvl w:val="0"/>
                <w:numId w:val="11"/>
              </w:numPr>
              <w:ind w:left="257" w:hanging="257"/>
              <w:rPr>
                <w:rFonts w:ascii="Meiryo UI" w:eastAsia="Meiryo UI" w:hAnsi="Meiryo UI"/>
                <w:lang w:eastAsia="ja-JP"/>
              </w:rPr>
            </w:pPr>
            <w:r w:rsidRPr="006A5F1B">
              <w:rPr>
                <w:rFonts w:ascii="Meiryo UI" w:eastAsia="Meiryo UI" w:hAnsi="Meiryo UI" w:hint="eastAsia"/>
                <w:lang w:eastAsia="ja-JP"/>
              </w:rPr>
              <w:t>障害通知方式：</w:t>
            </w:r>
          </w:p>
          <w:p w14:paraId="3DD7634E" w14:textId="77777777" w:rsidR="006A5F1B" w:rsidRPr="006A5F1B" w:rsidRDefault="006A5F1B" w:rsidP="001F2DD6">
            <w:pPr>
              <w:numPr>
                <w:ilvl w:val="0"/>
                <w:numId w:val="11"/>
              </w:numPr>
              <w:ind w:left="257" w:hanging="257"/>
              <w:rPr>
                <w:rFonts w:ascii="Meiryo UI" w:eastAsia="Meiryo UI" w:hAnsi="Meiryo UI"/>
                <w:lang w:eastAsia="ja-JP"/>
              </w:rPr>
            </w:pPr>
            <w:r w:rsidRPr="006A5F1B">
              <w:rPr>
                <w:rFonts w:ascii="Meiryo UI" w:eastAsia="Meiryo UI" w:hAnsi="Meiryo UI" w:hint="eastAsia"/>
                <w:lang w:eastAsia="ja-JP"/>
              </w:rPr>
              <w:t>障害復旧処理手順：</w:t>
            </w:r>
          </w:p>
        </w:tc>
        <w:tc>
          <w:tcPr>
            <w:tcW w:w="746" w:type="pct"/>
          </w:tcPr>
          <w:p w14:paraId="0B097929" w14:textId="5A427CBA" w:rsidR="006A5F1B" w:rsidRPr="006A5F1B" w:rsidRDefault="006A5F1B" w:rsidP="006A5F1B">
            <w:pPr>
              <w:rPr>
                <w:rFonts w:ascii="Meiryo UI" w:eastAsia="Meiryo UI" w:hAnsi="Meiryo UI"/>
                <w:lang w:eastAsia="ja-JP"/>
              </w:rPr>
            </w:pPr>
          </w:p>
        </w:tc>
      </w:tr>
      <w:tr w:rsidR="006A5F1B" w:rsidRPr="006A5F1B" w14:paraId="06DDA0AE" w14:textId="77777777" w:rsidTr="00481281">
        <w:trPr>
          <w:jc w:val="right"/>
        </w:trPr>
        <w:tc>
          <w:tcPr>
            <w:tcW w:w="1143" w:type="pct"/>
            <w:vMerge/>
          </w:tcPr>
          <w:p w14:paraId="2ECDEFE8" w14:textId="77777777" w:rsidR="006A5F1B" w:rsidRPr="006A5F1B" w:rsidRDefault="006A5F1B" w:rsidP="006A5F1B">
            <w:pPr>
              <w:rPr>
                <w:rFonts w:ascii="Meiryo UI" w:eastAsia="Meiryo UI" w:hAnsi="Meiryo UI"/>
                <w:lang w:eastAsia="ja-JP"/>
              </w:rPr>
            </w:pPr>
          </w:p>
        </w:tc>
        <w:tc>
          <w:tcPr>
            <w:tcW w:w="3111" w:type="pct"/>
          </w:tcPr>
          <w:p w14:paraId="2D7963C9"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代替サーバへの切り替えはオペレータが実施するため、オペレータでも実施可能な手順であること。</w:t>
            </w:r>
          </w:p>
        </w:tc>
        <w:tc>
          <w:tcPr>
            <w:tcW w:w="746" w:type="pct"/>
          </w:tcPr>
          <w:p w14:paraId="24F5DAF5"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r w:rsidR="006A5F1B" w:rsidRPr="006A5F1B" w14:paraId="2D4888A7" w14:textId="77777777" w:rsidTr="00481281">
        <w:trPr>
          <w:jc w:val="right"/>
        </w:trPr>
        <w:tc>
          <w:tcPr>
            <w:tcW w:w="1143" w:type="pct"/>
          </w:tcPr>
          <w:p w14:paraId="7F69E51C"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データ保全</w:t>
            </w:r>
          </w:p>
        </w:tc>
        <w:tc>
          <w:tcPr>
            <w:tcW w:w="3111" w:type="pct"/>
          </w:tcPr>
          <w:p w14:paraId="1C876254"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特にデータ保全に関する要件は無い。</w:t>
            </w:r>
          </w:p>
        </w:tc>
        <w:tc>
          <w:tcPr>
            <w:tcW w:w="746" w:type="pct"/>
          </w:tcPr>
          <w:p w14:paraId="10D3ED6F" w14:textId="43B7C483" w:rsidR="006A5F1B" w:rsidRPr="006A5F1B" w:rsidRDefault="006A5F1B" w:rsidP="006A5F1B">
            <w:pPr>
              <w:rPr>
                <w:rFonts w:ascii="Meiryo UI" w:eastAsia="Meiryo UI" w:hAnsi="Meiryo UI"/>
                <w:lang w:eastAsia="ja-JP"/>
              </w:rPr>
            </w:pPr>
          </w:p>
        </w:tc>
      </w:tr>
    </w:tbl>
    <w:p w14:paraId="52AF3387" w14:textId="77777777" w:rsidR="006A5F1B" w:rsidRPr="006A5F1B" w:rsidRDefault="006A5F1B" w:rsidP="006A5F1B">
      <w:pPr>
        <w:spacing w:line="240" w:lineRule="auto"/>
        <w:ind w:leftChars="142" w:left="284"/>
        <w:rPr>
          <w:rFonts w:ascii="Meiryo UI" w:eastAsia="Meiryo UI" w:hAnsi="Meiryo UI"/>
          <w:lang w:eastAsia="ja-JP"/>
        </w:rPr>
      </w:pPr>
    </w:p>
    <w:p w14:paraId="2658991D" w14:textId="77777777" w:rsidR="006A5F1B" w:rsidRPr="006A5F1B" w:rsidRDefault="006A5F1B" w:rsidP="001F2DD6">
      <w:pPr>
        <w:keepNext/>
        <w:numPr>
          <w:ilvl w:val="1"/>
          <w:numId w:val="22"/>
        </w:numPr>
        <w:spacing w:before="120" w:after="60"/>
        <w:outlineLvl w:val="0"/>
        <w:rPr>
          <w:rFonts w:eastAsia="MS UI Gothic"/>
          <w:b/>
          <w:sz w:val="24"/>
          <w:szCs w:val="28"/>
          <w:lang w:eastAsia="ja-JP"/>
        </w:rPr>
      </w:pPr>
      <w:bookmarkStart w:id="159" w:name="_Toc40889319"/>
      <w:bookmarkStart w:id="160" w:name="_Toc41316961"/>
      <w:r w:rsidRPr="006A5F1B">
        <w:rPr>
          <w:rFonts w:eastAsia="MS UI Gothic" w:hint="eastAsia"/>
          <w:b/>
          <w:sz w:val="24"/>
          <w:szCs w:val="28"/>
          <w:lang w:eastAsia="ja-JP"/>
        </w:rPr>
        <w:t>その他の要件</w:t>
      </w:r>
      <w:bookmarkEnd w:id="159"/>
      <w:bookmarkEnd w:id="160"/>
    </w:p>
    <w:tbl>
      <w:tblPr>
        <w:tblW w:w="491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5946"/>
        <w:gridCol w:w="1402"/>
      </w:tblGrid>
      <w:tr w:rsidR="006A5F1B" w:rsidRPr="006A5F1B" w14:paraId="3D645F8E" w14:textId="77777777" w:rsidTr="00481281">
        <w:trPr>
          <w:jc w:val="right"/>
        </w:trPr>
        <w:tc>
          <w:tcPr>
            <w:tcW w:w="1143" w:type="pct"/>
            <w:shd w:val="clear" w:color="auto" w:fill="D9D9D9"/>
          </w:tcPr>
          <w:p w14:paraId="2FF6A38F"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分類</w:t>
            </w:r>
          </w:p>
        </w:tc>
        <w:tc>
          <w:tcPr>
            <w:tcW w:w="3121" w:type="pct"/>
            <w:shd w:val="clear" w:color="auto" w:fill="D9D9D9"/>
          </w:tcPr>
          <w:p w14:paraId="23ED7D5E"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要件とその理由、適合基準</w:t>
            </w:r>
          </w:p>
        </w:tc>
        <w:tc>
          <w:tcPr>
            <w:tcW w:w="736" w:type="pct"/>
            <w:shd w:val="clear" w:color="auto" w:fill="D9D9D9"/>
          </w:tcPr>
          <w:p w14:paraId="68EF3F82" w14:textId="77777777" w:rsidR="006A5F1B" w:rsidRPr="006A5F1B" w:rsidRDefault="006A5F1B" w:rsidP="006A5F1B">
            <w:pPr>
              <w:rPr>
                <w:rFonts w:ascii="Meiryo UI" w:eastAsia="Meiryo UI" w:hAnsi="Meiryo UI"/>
                <w:color w:val="000000" w:themeColor="text1"/>
                <w:lang w:eastAsia="ja-JP"/>
              </w:rPr>
            </w:pPr>
            <w:r w:rsidRPr="006A5F1B">
              <w:rPr>
                <w:rFonts w:ascii="Meiryo UI" w:eastAsia="Meiryo UI" w:hAnsi="Meiryo UI" w:hint="eastAsia"/>
                <w:color w:val="000000" w:themeColor="text1"/>
                <w:lang w:eastAsia="ja-JP"/>
              </w:rPr>
              <w:t>対応可否</w:t>
            </w:r>
          </w:p>
        </w:tc>
      </w:tr>
      <w:tr w:rsidR="006A5F1B" w:rsidRPr="006A5F1B" w14:paraId="59704709" w14:textId="77777777" w:rsidTr="00481281">
        <w:trPr>
          <w:jc w:val="right"/>
        </w:trPr>
        <w:tc>
          <w:tcPr>
            <w:tcW w:w="1143" w:type="pct"/>
          </w:tcPr>
          <w:p w14:paraId="4EB291B1"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法令・標準</w:t>
            </w:r>
          </w:p>
        </w:tc>
        <w:tc>
          <w:tcPr>
            <w:tcW w:w="3121" w:type="pct"/>
          </w:tcPr>
          <w:p w14:paraId="338C1B9A"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特に法的要件に関する要件は無い。</w:t>
            </w:r>
          </w:p>
        </w:tc>
        <w:tc>
          <w:tcPr>
            <w:tcW w:w="736" w:type="pct"/>
          </w:tcPr>
          <w:p w14:paraId="210BB6CB"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r w:rsidR="006A5F1B" w:rsidRPr="006A5F1B" w14:paraId="4D866E92" w14:textId="77777777" w:rsidTr="00481281">
        <w:trPr>
          <w:jc w:val="right"/>
        </w:trPr>
        <w:tc>
          <w:tcPr>
            <w:tcW w:w="1143" w:type="pct"/>
          </w:tcPr>
          <w:p w14:paraId="43621470"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文化/政治</w:t>
            </w:r>
          </w:p>
        </w:tc>
        <w:tc>
          <w:tcPr>
            <w:tcW w:w="3121" w:type="pct"/>
          </w:tcPr>
          <w:p w14:paraId="24B6E34E"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特に文化的/政治的要件は無い。</w:t>
            </w:r>
          </w:p>
        </w:tc>
        <w:tc>
          <w:tcPr>
            <w:tcW w:w="736" w:type="pct"/>
          </w:tcPr>
          <w:p w14:paraId="173B0047" w14:textId="77777777" w:rsidR="006A5F1B" w:rsidRPr="006A5F1B" w:rsidRDefault="006A5F1B" w:rsidP="006A5F1B">
            <w:pPr>
              <w:rPr>
                <w:rFonts w:ascii="Meiryo UI" w:eastAsia="Meiryo UI" w:hAnsi="Meiryo UI"/>
                <w:lang w:eastAsia="ja-JP"/>
              </w:rPr>
            </w:pPr>
            <w:r w:rsidRPr="006A5F1B">
              <w:rPr>
                <w:rFonts w:ascii="Meiryo UI" w:eastAsia="Meiryo UI" w:hAnsi="Meiryo UI" w:hint="eastAsia"/>
                <w:lang w:eastAsia="ja-JP"/>
              </w:rPr>
              <w:t>―</w:t>
            </w:r>
          </w:p>
        </w:tc>
      </w:tr>
    </w:tbl>
    <w:p w14:paraId="394CBB85" w14:textId="77777777" w:rsidR="006A5F1B" w:rsidRPr="006A5F1B" w:rsidRDefault="006A5F1B" w:rsidP="006A5F1B">
      <w:pPr>
        <w:tabs>
          <w:tab w:val="left" w:pos="2070"/>
        </w:tabs>
        <w:spacing w:line="240" w:lineRule="auto"/>
        <w:rPr>
          <w:rFonts w:ascii="Meiryo UI" w:eastAsia="Meiryo UI" w:hAnsi="Meiryo UI"/>
          <w:lang w:eastAsia="ja-JP"/>
        </w:rPr>
      </w:pPr>
      <w:r w:rsidRPr="006A5F1B">
        <w:rPr>
          <w:rFonts w:ascii="Meiryo UI" w:eastAsia="Meiryo UI" w:hAnsi="Meiryo UI"/>
          <w:lang w:eastAsia="ja-JP"/>
        </w:rPr>
        <w:tab/>
      </w:r>
    </w:p>
    <w:p w14:paraId="4FC2A70C" w14:textId="77777777" w:rsidR="006A5F1B" w:rsidRPr="006A5F1B" w:rsidRDefault="006A5F1B" w:rsidP="006A5F1B">
      <w:pPr>
        <w:rPr>
          <w:lang w:eastAsia="ja-JP"/>
        </w:rPr>
      </w:pPr>
      <w:r w:rsidRPr="006A5F1B">
        <w:rPr>
          <w:lang w:eastAsia="ja-JP"/>
        </w:rPr>
        <w:br w:type="page"/>
      </w:r>
    </w:p>
    <w:p w14:paraId="19D38BA3" w14:textId="4957AE23" w:rsidR="006A5F1B" w:rsidRDefault="006A5F1B" w:rsidP="001F2DD6">
      <w:pPr>
        <w:keepNext/>
        <w:numPr>
          <w:ilvl w:val="0"/>
          <w:numId w:val="22"/>
        </w:numPr>
        <w:spacing w:before="120" w:after="60"/>
        <w:ind w:left="427" w:hanging="427"/>
        <w:outlineLvl w:val="0"/>
        <w:rPr>
          <w:b/>
          <w:sz w:val="32"/>
          <w:szCs w:val="32"/>
        </w:rPr>
      </w:pPr>
      <w:bookmarkStart w:id="161" w:name="_Toc33023207"/>
      <w:bookmarkStart w:id="162" w:name="_Toc40889320"/>
      <w:bookmarkStart w:id="163" w:name="_Toc41316962"/>
      <w:proofErr w:type="spellStart"/>
      <w:r w:rsidRPr="006A5F1B">
        <w:rPr>
          <w:rFonts w:hint="eastAsia"/>
          <w:b/>
          <w:sz w:val="32"/>
          <w:szCs w:val="32"/>
        </w:rPr>
        <w:lastRenderedPageBreak/>
        <w:t>チューニング項目</w:t>
      </w:r>
      <w:bookmarkEnd w:id="161"/>
      <w:bookmarkEnd w:id="162"/>
      <w:bookmarkEnd w:id="163"/>
      <w:proofErr w:type="spellEnd"/>
    </w:p>
    <w:p w14:paraId="32F05223" w14:textId="77777777" w:rsidR="006A5F1B" w:rsidRPr="006A5F1B" w:rsidRDefault="006A5F1B" w:rsidP="006A5F1B">
      <w:pPr>
        <w:pStyle w:val="aff6"/>
        <w:ind w:leftChars="0" w:left="0"/>
        <w:rPr>
          <w:rFonts w:ascii="Meiryo UI" w:eastAsia="Meiryo UI" w:hAnsi="Meiryo UI"/>
          <w:lang w:eastAsia="ja-JP"/>
        </w:rPr>
      </w:pPr>
      <w:r w:rsidRPr="006A5F1B">
        <w:rPr>
          <w:rFonts w:ascii="Meiryo UI" w:eastAsia="Meiryo UI" w:hAnsi="Meiryo UI" w:hint="eastAsia"/>
          <w:lang w:eastAsia="ja-JP"/>
        </w:rPr>
        <w:t>なし</w:t>
      </w:r>
    </w:p>
    <w:p w14:paraId="488BE494" w14:textId="77777777" w:rsidR="006A5F1B" w:rsidRPr="006A5F1B" w:rsidRDefault="006A5F1B" w:rsidP="006A5F1B">
      <w:pPr>
        <w:pStyle w:val="aff6"/>
        <w:ind w:leftChars="0" w:left="0"/>
        <w:rPr>
          <w:rFonts w:ascii="Meiryo UI" w:eastAsia="Meiryo UI" w:hAnsi="Meiryo UI"/>
          <w:lang w:eastAsia="ja-JP"/>
        </w:rPr>
      </w:pPr>
    </w:p>
    <w:p w14:paraId="2F918258" w14:textId="77777777" w:rsidR="006A5F1B" w:rsidRPr="006A5F1B" w:rsidRDefault="006A5F1B" w:rsidP="006A5F1B">
      <w:pPr>
        <w:widowControl/>
        <w:spacing w:line="240" w:lineRule="auto"/>
        <w:rPr>
          <w:rFonts w:ascii="Meiryo UI" w:eastAsia="Meiryo UI" w:hAnsi="Meiryo UI"/>
          <w:lang w:eastAsia="ja-JP"/>
        </w:rPr>
      </w:pPr>
    </w:p>
    <w:p w14:paraId="5AE82E71" w14:textId="77777777" w:rsidR="00457294" w:rsidRPr="006A5F1B" w:rsidRDefault="00457294" w:rsidP="001F2DD6">
      <w:pPr>
        <w:keepNext/>
        <w:numPr>
          <w:ilvl w:val="0"/>
          <w:numId w:val="22"/>
        </w:numPr>
        <w:spacing w:before="120" w:after="60"/>
        <w:ind w:left="427" w:hanging="427"/>
        <w:outlineLvl w:val="0"/>
        <w:rPr>
          <w:b/>
          <w:sz w:val="32"/>
          <w:szCs w:val="32"/>
        </w:rPr>
      </w:pPr>
      <w:bookmarkStart w:id="164" w:name="_Toc28002456"/>
      <w:bookmarkStart w:id="165" w:name="_Toc41125340"/>
      <w:bookmarkStart w:id="166" w:name="_Toc41316963"/>
      <w:proofErr w:type="spellStart"/>
      <w:r w:rsidRPr="006A5F1B">
        <w:rPr>
          <w:rFonts w:hint="eastAsia"/>
          <w:b/>
          <w:sz w:val="32"/>
          <w:szCs w:val="32"/>
        </w:rPr>
        <w:t>前提条件</w:t>
      </w:r>
      <w:bookmarkEnd w:id="164"/>
      <w:bookmarkEnd w:id="165"/>
      <w:bookmarkEnd w:id="166"/>
      <w:proofErr w:type="spellEnd"/>
    </w:p>
    <w:p w14:paraId="184A9C90" w14:textId="77777777" w:rsidR="0078085B" w:rsidRDefault="0078085B" w:rsidP="002E7F78">
      <w:pPr>
        <w:ind w:firstLineChars="100" w:firstLine="200"/>
        <w:rPr>
          <w:rFonts w:ascii="Meiryo UI" w:eastAsia="Meiryo UI" w:hAnsi="Meiryo UI"/>
          <w:lang w:eastAsia="ja-JP"/>
        </w:rPr>
      </w:pPr>
    </w:p>
    <w:p w14:paraId="01650F4B" w14:textId="77777777" w:rsidR="00457294" w:rsidRDefault="00457294" w:rsidP="002E7F78">
      <w:pPr>
        <w:ind w:firstLineChars="100" w:firstLine="200"/>
        <w:rPr>
          <w:rFonts w:ascii="Meiryo UI" w:eastAsia="Meiryo UI" w:hAnsi="Meiryo UI"/>
          <w:lang w:eastAsia="ja-JP"/>
        </w:rPr>
      </w:pPr>
      <w:r>
        <w:rPr>
          <w:rFonts w:ascii="Meiryo UI" w:eastAsia="Meiryo UI" w:hAnsi="Meiryo UI" w:hint="eastAsia"/>
          <w:lang w:eastAsia="ja-JP"/>
        </w:rPr>
        <w:t>本アプリケーションが動作する環境において、各リソースが適切に接続・動作することを前提とする。</w:t>
      </w:r>
    </w:p>
    <w:p w14:paraId="32639938" w14:textId="77777777" w:rsidR="00457294" w:rsidRPr="00EE3EEC" w:rsidRDefault="00457294" w:rsidP="0021744F">
      <w:pPr>
        <w:widowControl/>
        <w:spacing w:beforeLines="50" w:before="120" w:line="240" w:lineRule="auto"/>
        <w:ind w:leftChars="100" w:left="200"/>
        <w:rPr>
          <w:rFonts w:ascii="Meiryo UI" w:eastAsia="Meiryo UI" w:hAnsi="Meiryo UI" w:cs="ＭＳ Ｐゴシック"/>
          <w:lang w:eastAsia="ja-JP"/>
        </w:rPr>
      </w:pPr>
      <w:r w:rsidRPr="0021744F">
        <w:rPr>
          <w:rFonts w:ascii="Meiryo UI" w:eastAsia="Meiryo UI" w:hAnsi="Meiryo UI" w:cs="ＭＳ Ｐゴシック"/>
          <w:b/>
          <w:lang w:eastAsia="ja-JP"/>
        </w:rPr>
        <w:t>■OS</w:t>
      </w:r>
      <w:r w:rsidR="0021744F">
        <w:rPr>
          <w:rFonts w:ascii="Meiryo UI" w:eastAsia="Meiryo UI" w:hAnsi="Meiryo UI" w:cs="ＭＳ Ｐゴシック" w:hint="eastAsia"/>
          <w:b/>
          <w:lang w:eastAsia="ja-JP"/>
        </w:rPr>
        <w:br/>
      </w:r>
      <w:r w:rsidRPr="00EE3EEC">
        <w:rPr>
          <w:rFonts w:ascii="Meiryo UI" w:eastAsia="Meiryo UI" w:hAnsi="Meiryo UI" w:cs="ＭＳ Ｐゴシック"/>
          <w:lang w:eastAsia="ja-JP"/>
        </w:rPr>
        <w:t>Microsof</w:t>
      </w:r>
      <w:r w:rsidR="0021744F">
        <w:rPr>
          <w:rFonts w:ascii="Meiryo UI" w:eastAsia="Meiryo UI" w:hAnsi="Meiryo UI" w:cs="ＭＳ Ｐゴシック" w:hint="eastAsia"/>
          <w:lang w:eastAsia="ja-JP"/>
        </w:rPr>
        <w:t xml:space="preserve">t </w:t>
      </w:r>
      <w:r w:rsidRPr="00EE3EEC">
        <w:rPr>
          <w:rFonts w:ascii="Meiryo UI" w:eastAsia="Meiryo UI" w:hAnsi="Meiryo UI" w:cs="ＭＳ Ｐゴシック"/>
          <w:lang w:eastAsia="ja-JP"/>
        </w:rPr>
        <w:t>Windows</w:t>
      </w:r>
      <w:proofErr w:type="gramStart"/>
      <w:r w:rsidRPr="00EE3EEC">
        <w:rPr>
          <w:rFonts w:ascii="Meiryo UI" w:eastAsia="Meiryo UI" w:hAnsi="Meiryo UI" w:cs="ＭＳ Ｐゴシック"/>
          <w:lang w:eastAsia="ja-JP"/>
        </w:rPr>
        <w:t xml:space="preserve">10 </w:t>
      </w:r>
      <w:r w:rsidR="0021744F">
        <w:rPr>
          <w:rFonts w:ascii="Meiryo UI" w:eastAsia="Meiryo UI" w:hAnsi="Meiryo UI" w:cs="ＭＳ Ｐゴシック" w:hint="eastAsia"/>
          <w:lang w:eastAsia="ja-JP"/>
        </w:rPr>
        <w:t xml:space="preserve"> </w:t>
      </w:r>
      <w:r w:rsidRPr="00EE3EEC">
        <w:rPr>
          <w:rFonts w:ascii="Meiryo UI" w:eastAsia="Meiryo UI" w:hAnsi="Meiryo UI" w:cs="ＭＳ Ｐゴシック"/>
          <w:lang w:eastAsia="ja-JP"/>
        </w:rPr>
        <w:t>64</w:t>
      </w:r>
      <w:proofErr w:type="gramEnd"/>
      <w:r w:rsidRPr="00EE3EEC">
        <w:rPr>
          <w:rFonts w:ascii="Meiryo UI" w:eastAsia="Meiryo UI" w:hAnsi="Meiryo UI" w:cs="ＭＳ Ｐゴシック"/>
          <w:lang w:eastAsia="ja-JP"/>
        </w:rPr>
        <w:t>bit</w:t>
      </w:r>
    </w:p>
    <w:p w14:paraId="31F9D7D4" w14:textId="77777777" w:rsidR="00457294" w:rsidRPr="00EE3EEC" w:rsidRDefault="00457294" w:rsidP="0021744F">
      <w:pPr>
        <w:widowControl/>
        <w:spacing w:beforeLines="50" w:before="120" w:line="240" w:lineRule="auto"/>
        <w:ind w:leftChars="100" w:left="200"/>
        <w:rPr>
          <w:rFonts w:ascii="Meiryo UI" w:eastAsia="Meiryo UI" w:hAnsi="Meiryo UI" w:cs="ＭＳ Ｐゴシック"/>
          <w:lang w:eastAsia="ja-JP"/>
        </w:rPr>
      </w:pPr>
      <w:r w:rsidRPr="0021744F">
        <w:rPr>
          <w:rFonts w:ascii="Meiryo UI" w:eastAsia="Meiryo UI" w:hAnsi="Meiryo UI" w:cs="ＭＳ Ｐゴシック"/>
          <w:b/>
          <w:lang w:eastAsia="ja-JP"/>
        </w:rPr>
        <w:t>■CPU</w:t>
      </w:r>
      <w:r w:rsidR="0021744F">
        <w:rPr>
          <w:rFonts w:ascii="Meiryo UI" w:eastAsia="Meiryo UI" w:hAnsi="Meiryo UI" w:cs="ＭＳ Ｐゴシック" w:hint="eastAsia"/>
          <w:b/>
          <w:lang w:eastAsia="ja-JP"/>
        </w:rPr>
        <w:br/>
      </w:r>
      <w:r w:rsidRPr="00EE3EEC">
        <w:rPr>
          <w:rFonts w:ascii="Meiryo UI" w:eastAsia="Meiryo UI" w:hAnsi="Meiryo UI" w:cs="ＭＳ Ｐゴシック"/>
          <w:lang w:eastAsia="ja-JP"/>
        </w:rPr>
        <w:t>2.40 GHz以上のプロセッサ推奨</w:t>
      </w:r>
    </w:p>
    <w:p w14:paraId="58D9BBBA" w14:textId="77777777" w:rsidR="00457294" w:rsidRPr="00EE3EEC" w:rsidRDefault="00457294" w:rsidP="0021744F">
      <w:pPr>
        <w:widowControl/>
        <w:spacing w:beforeLines="50" w:before="120" w:line="240" w:lineRule="auto"/>
        <w:ind w:leftChars="100" w:left="200"/>
        <w:rPr>
          <w:rFonts w:ascii="Meiryo UI" w:eastAsia="Meiryo UI" w:hAnsi="Meiryo UI" w:cs="ＭＳ Ｐゴシック"/>
          <w:lang w:eastAsia="ja-JP"/>
        </w:rPr>
      </w:pPr>
      <w:r w:rsidRPr="0021744F">
        <w:rPr>
          <w:rFonts w:ascii="Meiryo UI" w:eastAsia="Meiryo UI" w:hAnsi="Meiryo UI" w:cs="ＭＳ Ｐゴシック"/>
          <w:b/>
          <w:lang w:eastAsia="ja-JP"/>
        </w:rPr>
        <w:t>■メモリ</w:t>
      </w:r>
      <w:r w:rsidR="0021744F">
        <w:rPr>
          <w:rFonts w:ascii="Meiryo UI" w:eastAsia="Meiryo UI" w:hAnsi="Meiryo UI" w:cs="ＭＳ Ｐゴシック" w:hint="eastAsia"/>
          <w:b/>
          <w:lang w:eastAsia="ja-JP"/>
        </w:rPr>
        <w:br/>
      </w:r>
      <w:r w:rsidRPr="00EE3EEC">
        <w:rPr>
          <w:rFonts w:ascii="Meiryo UI" w:eastAsia="Meiryo UI" w:hAnsi="Meiryo UI" w:cs="ＭＳ Ｐゴシック"/>
          <w:lang w:eastAsia="ja-JP"/>
        </w:rPr>
        <w:t>8GB 以上推奨</w:t>
      </w:r>
    </w:p>
    <w:p w14:paraId="3403B500" w14:textId="77777777" w:rsidR="00457294" w:rsidRPr="00EE3EEC" w:rsidRDefault="00457294" w:rsidP="0021744F">
      <w:pPr>
        <w:widowControl/>
        <w:spacing w:beforeLines="50" w:before="120" w:line="240" w:lineRule="auto"/>
        <w:ind w:leftChars="100" w:left="200"/>
        <w:rPr>
          <w:rFonts w:ascii="Meiryo UI" w:eastAsia="Meiryo UI" w:hAnsi="Meiryo UI" w:cs="ＭＳ Ｐゴシック"/>
          <w:lang w:eastAsia="ja-JP"/>
        </w:rPr>
      </w:pPr>
      <w:r w:rsidRPr="0021744F">
        <w:rPr>
          <w:rFonts w:ascii="Meiryo UI" w:eastAsia="Meiryo UI" w:hAnsi="Meiryo UI" w:cs="ＭＳ Ｐゴシック"/>
          <w:b/>
          <w:lang w:eastAsia="ja-JP"/>
        </w:rPr>
        <w:t>■HDD</w:t>
      </w:r>
      <w:r w:rsidR="0021744F">
        <w:rPr>
          <w:rFonts w:ascii="Meiryo UI" w:eastAsia="Meiryo UI" w:hAnsi="Meiryo UI" w:cs="ＭＳ Ｐゴシック" w:hint="eastAsia"/>
          <w:b/>
          <w:lang w:eastAsia="ja-JP"/>
        </w:rPr>
        <w:br/>
      </w:r>
      <w:r w:rsidRPr="00EE3EEC">
        <w:rPr>
          <w:rFonts w:ascii="Meiryo UI" w:eastAsia="Meiryo UI" w:hAnsi="Meiryo UI" w:cs="ＭＳ Ｐゴシック"/>
          <w:lang w:eastAsia="ja-JP"/>
        </w:rPr>
        <w:t>1GB以上の空き容量推奨</w:t>
      </w:r>
    </w:p>
    <w:p w14:paraId="0D438018" w14:textId="77777777" w:rsidR="00457294" w:rsidRPr="00EE3EEC" w:rsidRDefault="00457294" w:rsidP="0021744F">
      <w:pPr>
        <w:widowControl/>
        <w:spacing w:beforeLines="50" w:before="120" w:line="240" w:lineRule="auto"/>
        <w:ind w:leftChars="100" w:left="200"/>
        <w:rPr>
          <w:rFonts w:ascii="Meiryo UI" w:eastAsia="Meiryo UI" w:hAnsi="Meiryo UI" w:cs="ＭＳ Ｐゴシック"/>
          <w:lang w:eastAsia="ja-JP"/>
        </w:rPr>
      </w:pPr>
      <w:r w:rsidRPr="0021744F">
        <w:rPr>
          <w:rFonts w:ascii="Meiryo UI" w:eastAsia="Meiryo UI" w:hAnsi="Meiryo UI" w:cs="ＭＳ Ｐゴシック"/>
          <w:b/>
          <w:lang w:eastAsia="ja-JP"/>
        </w:rPr>
        <w:t>■ディスプレイ（画面解像度）</w:t>
      </w:r>
      <w:r w:rsidR="0021744F">
        <w:rPr>
          <w:rFonts w:ascii="Meiryo UI" w:eastAsia="Meiryo UI" w:hAnsi="Meiryo UI" w:cs="ＭＳ Ｐゴシック" w:hint="eastAsia"/>
          <w:b/>
          <w:lang w:eastAsia="ja-JP"/>
        </w:rPr>
        <w:br/>
      </w:r>
      <w:r w:rsidRPr="00EE3EEC">
        <w:rPr>
          <w:rFonts w:ascii="Meiryo UI" w:eastAsia="Meiryo UI" w:hAnsi="Meiryo UI" w:cs="ＭＳ Ｐゴシック"/>
          <w:lang w:eastAsia="ja-JP"/>
        </w:rPr>
        <w:t>1920×1080</w:t>
      </w:r>
      <w:r w:rsidR="0021744F">
        <w:rPr>
          <w:rFonts w:ascii="Meiryo UI" w:eastAsia="Meiryo UI" w:hAnsi="Meiryo UI" w:cs="ＭＳ Ｐゴシック" w:hint="eastAsia"/>
          <w:lang w:eastAsia="ja-JP"/>
        </w:rPr>
        <w:t xml:space="preserve">  </w:t>
      </w:r>
      <w:r w:rsidRPr="00EE3EEC">
        <w:rPr>
          <w:rFonts w:ascii="Meiryo UI" w:eastAsia="Meiryo UI" w:hAnsi="Meiryo UI" w:cs="ＭＳ Ｐゴシック"/>
          <w:lang w:eastAsia="ja-JP"/>
        </w:rPr>
        <w:t>※拡大縮小率：100%</w:t>
      </w:r>
    </w:p>
    <w:p w14:paraId="7195C9F2" w14:textId="77777777" w:rsidR="00457294" w:rsidRDefault="00457294" w:rsidP="004C7EB1">
      <w:pPr>
        <w:rPr>
          <w:rFonts w:ascii="Meiryo UI" w:eastAsia="Meiryo UI" w:hAnsi="Meiryo UI"/>
          <w:lang w:eastAsia="ja-JP"/>
        </w:rPr>
      </w:pPr>
    </w:p>
    <w:p w14:paraId="1A712FB8" w14:textId="77777777" w:rsidR="0078085B" w:rsidRDefault="0078085B" w:rsidP="004C7EB1">
      <w:pPr>
        <w:rPr>
          <w:rFonts w:ascii="Meiryo UI" w:eastAsia="Meiryo UI" w:hAnsi="Meiryo UI"/>
          <w:lang w:eastAsia="ja-JP"/>
        </w:rPr>
      </w:pPr>
    </w:p>
    <w:p w14:paraId="57E5E27E" w14:textId="77777777" w:rsidR="00457294" w:rsidRPr="006A5F1B" w:rsidRDefault="00457294" w:rsidP="001F2DD6">
      <w:pPr>
        <w:keepNext/>
        <w:numPr>
          <w:ilvl w:val="0"/>
          <w:numId w:val="22"/>
        </w:numPr>
        <w:spacing w:before="120" w:after="60"/>
        <w:ind w:left="427" w:hanging="427"/>
        <w:outlineLvl w:val="0"/>
        <w:rPr>
          <w:b/>
          <w:sz w:val="32"/>
          <w:szCs w:val="32"/>
        </w:rPr>
      </w:pPr>
      <w:bookmarkStart w:id="167" w:name="_Toc41125341"/>
      <w:bookmarkStart w:id="168" w:name="_Toc41316964"/>
      <w:proofErr w:type="spellStart"/>
      <w:r w:rsidRPr="006A5F1B">
        <w:rPr>
          <w:rFonts w:hint="eastAsia"/>
          <w:b/>
          <w:sz w:val="32"/>
          <w:szCs w:val="32"/>
        </w:rPr>
        <w:t>制限</w:t>
      </w:r>
      <w:proofErr w:type="spellEnd"/>
      <w:r w:rsidRPr="006A5F1B">
        <w:rPr>
          <w:rFonts w:hint="eastAsia"/>
          <w:b/>
          <w:sz w:val="32"/>
          <w:szCs w:val="32"/>
        </w:rPr>
        <w:t>/</w:t>
      </w:r>
      <w:proofErr w:type="spellStart"/>
      <w:r w:rsidRPr="006A5F1B">
        <w:rPr>
          <w:rFonts w:hint="eastAsia"/>
          <w:b/>
          <w:sz w:val="32"/>
          <w:szCs w:val="32"/>
        </w:rPr>
        <w:t>制約事項</w:t>
      </w:r>
      <w:bookmarkEnd w:id="167"/>
      <w:bookmarkEnd w:id="168"/>
      <w:proofErr w:type="spellEnd"/>
    </w:p>
    <w:p w14:paraId="72D8143F" w14:textId="77777777" w:rsidR="00457294" w:rsidRPr="00E26D19" w:rsidRDefault="00457294" w:rsidP="0056070B">
      <w:pPr>
        <w:rPr>
          <w:rFonts w:ascii="Meiryo UI" w:eastAsia="Meiryo UI" w:hAnsi="Meiryo UI"/>
          <w:lang w:eastAsia="ja-JP"/>
        </w:rPr>
      </w:pPr>
    </w:p>
    <w:bookmarkEnd w:id="147"/>
    <w:p w14:paraId="668DA042" w14:textId="77777777" w:rsidR="004C7EB1" w:rsidRDefault="004C7EB1" w:rsidP="00E749C6">
      <w:pPr>
        <w:widowControl/>
        <w:spacing w:line="240" w:lineRule="auto"/>
        <w:rPr>
          <w:rFonts w:ascii="Meiryo UI" w:eastAsia="Meiryo UI" w:hAnsi="Meiryo UI"/>
          <w:lang w:eastAsia="ja-JP"/>
        </w:rPr>
      </w:pPr>
    </w:p>
    <w:sectPr w:rsidR="004C7EB1" w:rsidSect="00134698">
      <w:pgSz w:w="11907" w:h="16839" w:code="9"/>
      <w:pgMar w:top="1440" w:right="992" w:bottom="1440" w:left="1440" w:header="720"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51CE8" w14:textId="77777777" w:rsidR="001F2DD6" w:rsidRDefault="001F2DD6">
      <w:r>
        <w:separator/>
      </w:r>
    </w:p>
    <w:p w14:paraId="79229092" w14:textId="77777777" w:rsidR="001F2DD6" w:rsidRDefault="001F2DD6"/>
  </w:endnote>
  <w:endnote w:type="continuationSeparator" w:id="0">
    <w:p w14:paraId="36418D43" w14:textId="77777777" w:rsidR="001F2DD6" w:rsidRDefault="001F2DD6">
      <w:r>
        <w:continuationSeparator/>
      </w:r>
    </w:p>
    <w:p w14:paraId="0BD522A7" w14:textId="77777777" w:rsidR="001F2DD6" w:rsidRDefault="001F2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eiryo UI">
    <w:panose1 w:val="020B0604030504040204"/>
    <w:charset w:val="80"/>
    <w:family w:val="swiss"/>
    <w:pitch w:val="variable"/>
    <w:sig w:usb0="E00002FF" w:usb1="6AC7FFFF" w:usb2="08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o..H..">
    <w:altName w:val="ＭＳo..a.."/>
    <w:panose1 w:val="020B0604020202020204"/>
    <w:charset w:val="80"/>
    <w:family w:val="roman"/>
    <w:notTrueType/>
    <w:pitch w:val="default"/>
    <w:sig w:usb0="00000001" w:usb1="08070000" w:usb2="00000010" w:usb3="00000000" w:csb0="00020000" w:csb1="00000000"/>
  </w:font>
  <w:font w:name="ＭＳ">
    <w:altName w:val="游ゴシック"/>
    <w:panose1 w:val="020B0604020202020204"/>
    <w:charset w:val="80"/>
    <w:family w:val="swiss"/>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99EF" w14:textId="77777777" w:rsidR="00823440" w:rsidRDefault="00823440">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693A42F5" w14:textId="77777777" w:rsidR="00823440" w:rsidRDefault="00823440">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3E8A" w14:textId="77777777" w:rsidR="00823440" w:rsidRDefault="00823440">
    <w:pPr>
      <w:rPr>
        <w:lang w:eastAsia="ja-JP"/>
      </w:rPr>
    </w:pPr>
  </w:p>
  <w:tbl>
    <w:tblPr>
      <w:tblW w:w="10211" w:type="dxa"/>
      <w:tblInd w:w="-580" w:type="dxa"/>
      <w:tblLayout w:type="fixed"/>
      <w:tblLook w:val="0000" w:firstRow="0" w:lastRow="0" w:firstColumn="0" w:lastColumn="0" w:noHBand="0" w:noVBand="0"/>
    </w:tblPr>
    <w:tblGrid>
      <w:gridCol w:w="1844"/>
      <w:gridCol w:w="6661"/>
      <w:gridCol w:w="1706"/>
    </w:tblGrid>
    <w:tr w:rsidR="00823440" w:rsidRPr="007E0C39" w14:paraId="7C6CB6D8" w14:textId="77777777" w:rsidTr="000D681E">
      <w:tc>
        <w:tcPr>
          <w:tcW w:w="1844" w:type="dxa"/>
          <w:vAlign w:val="center"/>
        </w:tcPr>
        <w:p w14:paraId="684912EA" w14:textId="77777777" w:rsidR="00823440" w:rsidRDefault="00823440" w:rsidP="00EC7071">
          <w:pPr>
            <w:pStyle w:val="a9"/>
            <w:rPr>
              <w:sz w:val="18"/>
            </w:rPr>
          </w:pPr>
        </w:p>
      </w:tc>
      <w:tc>
        <w:tcPr>
          <w:tcW w:w="6661" w:type="dxa"/>
        </w:tcPr>
        <w:p w14:paraId="56679298" w14:textId="77777777" w:rsidR="00823440" w:rsidRDefault="00823440" w:rsidP="00EC7071">
          <w:pPr>
            <w:pStyle w:val="a9"/>
            <w:jc w:val="center"/>
            <w:rPr>
              <w:sz w:val="18"/>
              <w:lang w:eastAsia="ja-JP"/>
            </w:rPr>
          </w:pPr>
          <w:bookmarkStart w:id="2" w:name="_Hlk38276533"/>
          <w:r w:rsidRPr="00BB0AED">
            <w:rPr>
              <w:rFonts w:hint="eastAsia"/>
              <w:sz w:val="18"/>
              <w:lang w:eastAsia="ja-JP"/>
            </w:rPr>
            <w:t>©</w:t>
          </w:r>
          <w:r w:rsidRPr="007E0C39">
            <w:rPr>
              <w:sz w:val="18"/>
              <w:lang w:eastAsia="ja-JP"/>
            </w:rPr>
            <w:t xml:space="preserve"> </w:t>
          </w:r>
          <w:proofErr w:type="gramStart"/>
          <w:r w:rsidRPr="007E0C39">
            <w:rPr>
              <w:sz w:val="18"/>
              <w:lang w:eastAsia="ja-JP"/>
            </w:rPr>
            <w:t xml:space="preserve">2020  </w:t>
          </w:r>
          <w:proofErr w:type="spellStart"/>
          <w:r w:rsidRPr="007E0C39">
            <w:rPr>
              <w:sz w:val="18"/>
              <w:lang w:eastAsia="ja-JP"/>
            </w:rPr>
            <w:t>StellarLink</w:t>
          </w:r>
          <w:proofErr w:type="spellEnd"/>
          <w:proofErr w:type="gramEnd"/>
          <w:r w:rsidRPr="007E0C39">
            <w:rPr>
              <w:sz w:val="18"/>
              <w:lang w:eastAsia="ja-JP"/>
            </w:rPr>
            <w:t xml:space="preserve"> CORPORATION, all rights reserved.</w:t>
          </w:r>
          <w:bookmarkEnd w:id="2"/>
        </w:p>
      </w:tc>
      <w:tc>
        <w:tcPr>
          <w:tcW w:w="1706" w:type="dxa"/>
          <w:vAlign w:val="center"/>
        </w:tcPr>
        <w:p w14:paraId="5E6FA729" w14:textId="77777777" w:rsidR="00823440" w:rsidRPr="007E0C39" w:rsidRDefault="00823440" w:rsidP="00EC7071">
          <w:pPr>
            <w:pStyle w:val="a9"/>
            <w:jc w:val="right"/>
            <w:rPr>
              <w:rFonts w:ascii="ＭＳ Ｐゴシック" w:hAnsi="ＭＳ Ｐゴシック"/>
              <w:sz w:val="18"/>
              <w:szCs w:val="18"/>
            </w:rPr>
          </w:pPr>
          <w:r w:rsidRPr="007E0C39">
            <w:rPr>
              <w:rStyle w:val="ab"/>
              <w:rFonts w:ascii="ＭＳ Ｐゴシック" w:hAnsi="ＭＳ Ｐゴシック"/>
              <w:sz w:val="18"/>
              <w:szCs w:val="18"/>
            </w:rPr>
            <w:fldChar w:fldCharType="begin"/>
          </w:r>
          <w:r w:rsidRPr="007E0C39">
            <w:rPr>
              <w:rStyle w:val="ab"/>
              <w:rFonts w:ascii="ＭＳ Ｐゴシック" w:hAnsi="ＭＳ Ｐゴシック"/>
              <w:sz w:val="18"/>
              <w:szCs w:val="18"/>
            </w:rPr>
            <w:instrText xml:space="preserve"> PAGE </w:instrText>
          </w:r>
          <w:r w:rsidRPr="007E0C39">
            <w:rPr>
              <w:rStyle w:val="ab"/>
              <w:rFonts w:ascii="ＭＳ Ｐゴシック" w:hAnsi="ＭＳ Ｐゴシック"/>
              <w:sz w:val="18"/>
              <w:szCs w:val="18"/>
            </w:rPr>
            <w:fldChar w:fldCharType="separate"/>
          </w:r>
          <w:r>
            <w:rPr>
              <w:rStyle w:val="ab"/>
              <w:rFonts w:ascii="ＭＳ Ｐゴシック" w:hAnsi="ＭＳ Ｐゴシック"/>
              <w:noProof/>
              <w:sz w:val="18"/>
              <w:szCs w:val="18"/>
            </w:rPr>
            <w:t>1</w:t>
          </w:r>
          <w:r w:rsidRPr="007E0C39">
            <w:rPr>
              <w:rStyle w:val="ab"/>
              <w:rFonts w:ascii="ＭＳ Ｐゴシック" w:hAnsi="ＭＳ Ｐゴシック"/>
              <w:sz w:val="18"/>
              <w:szCs w:val="18"/>
            </w:rPr>
            <w:fldChar w:fldCharType="end"/>
          </w:r>
          <w:r w:rsidRPr="007E0C39">
            <w:rPr>
              <w:rStyle w:val="ab"/>
              <w:rFonts w:ascii="ＭＳ Ｐゴシック" w:hAnsi="ＭＳ Ｐゴシック" w:hint="eastAsia"/>
              <w:sz w:val="18"/>
              <w:szCs w:val="18"/>
            </w:rPr>
            <w:t>/</w:t>
          </w:r>
          <w:fldSimple w:instr="NUMPAGES  \* MERGEFORMAT">
            <w:r w:rsidRPr="0015246D">
              <w:rPr>
                <w:rStyle w:val="ab"/>
                <w:rFonts w:ascii="ＭＳ Ｐゴシック" w:hAnsi="ＭＳ Ｐゴシック"/>
                <w:noProof/>
                <w:sz w:val="18"/>
                <w:szCs w:val="18"/>
              </w:rPr>
              <w:t>1</w:t>
            </w:r>
          </w:fldSimple>
        </w:p>
      </w:tc>
    </w:tr>
  </w:tbl>
  <w:p w14:paraId="71AF6C56" w14:textId="77777777" w:rsidR="00823440" w:rsidRPr="004C57D0" w:rsidRDefault="00823440">
    <w:pPr>
      <w:pStyle w:val="a9"/>
      <w:jc w:val="right"/>
      <w:rPr>
        <w:rFonts w:eastAsia="ＭＳ ゴシック"/>
        <w:lang w:eastAsia="ja-JP"/>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11" w:type="dxa"/>
      <w:jc w:val="center"/>
      <w:tblLayout w:type="fixed"/>
      <w:tblLook w:val="0000" w:firstRow="0" w:lastRow="0" w:firstColumn="0" w:lastColumn="0" w:noHBand="0" w:noVBand="0"/>
    </w:tblPr>
    <w:tblGrid>
      <w:gridCol w:w="1844"/>
      <w:gridCol w:w="6661"/>
      <w:gridCol w:w="1706"/>
    </w:tblGrid>
    <w:tr w:rsidR="00823440" w:rsidRPr="007E0C39" w14:paraId="79D44CA6" w14:textId="77777777" w:rsidTr="0006602A">
      <w:trPr>
        <w:jc w:val="center"/>
      </w:trPr>
      <w:tc>
        <w:tcPr>
          <w:tcW w:w="1844" w:type="dxa"/>
          <w:vAlign w:val="center"/>
        </w:tcPr>
        <w:p w14:paraId="36674819" w14:textId="77777777" w:rsidR="00823440" w:rsidRDefault="00823440" w:rsidP="007E0C39">
          <w:pPr>
            <w:pStyle w:val="a9"/>
            <w:rPr>
              <w:sz w:val="18"/>
            </w:rPr>
          </w:pPr>
        </w:p>
      </w:tc>
      <w:tc>
        <w:tcPr>
          <w:tcW w:w="6661" w:type="dxa"/>
        </w:tcPr>
        <w:p w14:paraId="3345BDDA" w14:textId="77777777" w:rsidR="00823440" w:rsidRDefault="00823440" w:rsidP="007F4330">
          <w:pPr>
            <w:pStyle w:val="a9"/>
            <w:jc w:val="center"/>
            <w:rPr>
              <w:sz w:val="18"/>
              <w:lang w:eastAsia="ja-JP"/>
            </w:rPr>
          </w:pPr>
          <w:r w:rsidRPr="00BB0AED">
            <w:rPr>
              <w:rFonts w:hint="eastAsia"/>
              <w:sz w:val="18"/>
              <w:lang w:eastAsia="ja-JP"/>
            </w:rPr>
            <w:t>©</w:t>
          </w:r>
          <w:r w:rsidRPr="007E0C39">
            <w:rPr>
              <w:sz w:val="18"/>
              <w:lang w:eastAsia="ja-JP"/>
            </w:rPr>
            <w:t xml:space="preserve"> </w:t>
          </w:r>
          <w:proofErr w:type="gramStart"/>
          <w:r w:rsidRPr="007E0C39">
            <w:rPr>
              <w:sz w:val="18"/>
              <w:lang w:eastAsia="ja-JP"/>
            </w:rPr>
            <w:t xml:space="preserve">2020  </w:t>
          </w:r>
          <w:proofErr w:type="spellStart"/>
          <w:r w:rsidRPr="007E0C39">
            <w:rPr>
              <w:sz w:val="18"/>
              <w:lang w:eastAsia="ja-JP"/>
            </w:rPr>
            <w:t>StellarLink</w:t>
          </w:r>
          <w:proofErr w:type="spellEnd"/>
          <w:proofErr w:type="gramEnd"/>
          <w:r w:rsidRPr="007E0C39">
            <w:rPr>
              <w:sz w:val="18"/>
              <w:lang w:eastAsia="ja-JP"/>
            </w:rPr>
            <w:t xml:space="preserve"> CORPORATION, all rights reserved.</w:t>
          </w:r>
        </w:p>
      </w:tc>
      <w:tc>
        <w:tcPr>
          <w:tcW w:w="1706" w:type="dxa"/>
          <w:vAlign w:val="center"/>
        </w:tcPr>
        <w:p w14:paraId="159114B6" w14:textId="77777777" w:rsidR="00823440" w:rsidRPr="007E0C39" w:rsidRDefault="00823440">
          <w:pPr>
            <w:pStyle w:val="a9"/>
            <w:jc w:val="right"/>
            <w:rPr>
              <w:rFonts w:ascii="ＭＳ Ｐゴシック" w:hAnsi="ＭＳ Ｐゴシック"/>
              <w:sz w:val="18"/>
              <w:szCs w:val="18"/>
            </w:rPr>
          </w:pPr>
          <w:r w:rsidRPr="007E0C39">
            <w:rPr>
              <w:rStyle w:val="ab"/>
              <w:rFonts w:ascii="ＭＳ Ｐゴシック" w:hAnsi="ＭＳ Ｐゴシック"/>
              <w:sz w:val="18"/>
              <w:szCs w:val="18"/>
            </w:rPr>
            <w:fldChar w:fldCharType="begin"/>
          </w:r>
          <w:r w:rsidRPr="007E0C39">
            <w:rPr>
              <w:rStyle w:val="ab"/>
              <w:rFonts w:ascii="ＭＳ Ｐゴシック" w:hAnsi="ＭＳ Ｐゴシック"/>
              <w:sz w:val="18"/>
              <w:szCs w:val="18"/>
            </w:rPr>
            <w:instrText xml:space="preserve"> PAGE </w:instrText>
          </w:r>
          <w:r w:rsidRPr="007E0C39">
            <w:rPr>
              <w:rStyle w:val="ab"/>
              <w:rFonts w:ascii="ＭＳ Ｐゴシック" w:hAnsi="ＭＳ Ｐゴシック"/>
              <w:sz w:val="18"/>
              <w:szCs w:val="18"/>
            </w:rPr>
            <w:fldChar w:fldCharType="separate"/>
          </w:r>
          <w:r>
            <w:rPr>
              <w:rStyle w:val="ab"/>
              <w:rFonts w:ascii="ＭＳ Ｐゴシック" w:hAnsi="ＭＳ Ｐゴシック"/>
              <w:noProof/>
              <w:sz w:val="18"/>
              <w:szCs w:val="18"/>
            </w:rPr>
            <w:t>2</w:t>
          </w:r>
          <w:r w:rsidRPr="007E0C39">
            <w:rPr>
              <w:rStyle w:val="ab"/>
              <w:rFonts w:ascii="ＭＳ Ｐゴシック" w:hAnsi="ＭＳ Ｐゴシック"/>
              <w:sz w:val="18"/>
              <w:szCs w:val="18"/>
            </w:rPr>
            <w:fldChar w:fldCharType="end"/>
          </w:r>
          <w:r w:rsidRPr="007E0C39">
            <w:rPr>
              <w:rStyle w:val="ab"/>
              <w:rFonts w:ascii="ＭＳ Ｐゴシック" w:hAnsi="ＭＳ Ｐゴシック" w:hint="eastAsia"/>
              <w:sz w:val="18"/>
              <w:szCs w:val="18"/>
            </w:rPr>
            <w:t>/</w:t>
          </w:r>
          <w:fldSimple w:instr="NUMPAGES  \* MERGEFORMAT">
            <w:r w:rsidRPr="00124572">
              <w:rPr>
                <w:rStyle w:val="ab"/>
                <w:rFonts w:ascii="ＭＳ Ｐゴシック" w:hAnsi="ＭＳ Ｐゴシック"/>
                <w:noProof/>
                <w:sz w:val="18"/>
                <w:szCs w:val="18"/>
              </w:rPr>
              <w:t>49</w:t>
            </w:r>
          </w:fldSimple>
        </w:p>
      </w:tc>
    </w:tr>
  </w:tbl>
  <w:p w14:paraId="608D87E5" w14:textId="77777777" w:rsidR="00823440" w:rsidRDefault="00823440">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B731F" w14:textId="77777777" w:rsidR="00823440" w:rsidRDefault="0082344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8D89B" w14:textId="77777777" w:rsidR="001F2DD6" w:rsidRDefault="001F2DD6">
      <w:r>
        <w:separator/>
      </w:r>
    </w:p>
    <w:p w14:paraId="154A7440" w14:textId="77777777" w:rsidR="001F2DD6" w:rsidRDefault="001F2DD6"/>
  </w:footnote>
  <w:footnote w:type="continuationSeparator" w:id="0">
    <w:p w14:paraId="7B70B196" w14:textId="77777777" w:rsidR="001F2DD6" w:rsidRDefault="001F2DD6">
      <w:r>
        <w:continuationSeparator/>
      </w:r>
    </w:p>
    <w:p w14:paraId="2D59B7A9" w14:textId="77777777" w:rsidR="001F2DD6" w:rsidRDefault="001F2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91FB4" w14:textId="77777777" w:rsidR="00823440" w:rsidRDefault="00823440">
    <w:pPr>
      <w:pStyle w:val="a7"/>
      <w:rPr>
        <w:lang w:eastAsia="ja-JP"/>
      </w:rPr>
    </w:pPr>
  </w:p>
  <w:p w14:paraId="19120898" w14:textId="77777777" w:rsidR="00823440" w:rsidRDefault="008234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70833" w14:textId="77777777" w:rsidR="00823440" w:rsidRDefault="008234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8B2"/>
    <w:multiLevelType w:val="multilevel"/>
    <w:tmpl w:val="43B860FA"/>
    <w:lvl w:ilvl="0">
      <w:start w:val="1"/>
      <w:numFmt w:val="lowerLetter"/>
      <w:pStyle w:val="6"/>
      <w:suff w:val="nothing"/>
      <w:lvlText w:val="(%1)"/>
      <w:lvlJc w:val="left"/>
      <w:pPr>
        <w:ind w:left="1900" w:hanging="256"/>
      </w:pPr>
      <w:rPr>
        <w:rFonts w:ascii="Tahoma" w:eastAsia="MS UI Gothic" w:hAnsi="Tahoma" w:hint="default"/>
        <w:color w:val="auto"/>
        <w:sz w:val="21"/>
        <w:u w:val="none"/>
      </w:rPr>
    </w:lvl>
    <w:lvl w:ilvl="1">
      <w:start w:val="1"/>
      <w:numFmt w:val="decimal"/>
      <w:suff w:val="space"/>
      <w:lvlText w:val="%1.%2 "/>
      <w:lvlJc w:val="left"/>
      <w:pPr>
        <w:ind w:left="1370" w:hanging="800"/>
      </w:pPr>
      <w:rPr>
        <w:rFonts w:ascii="Tahoma" w:eastAsia="MS UI Gothic" w:hAnsi="Tahoma" w:hint="default"/>
        <w:b/>
        <w:i w:val="0"/>
        <w:sz w:val="22"/>
      </w:rPr>
    </w:lvl>
    <w:lvl w:ilvl="2">
      <w:start w:val="1"/>
      <w:numFmt w:val="decimal"/>
      <w:suff w:val="space"/>
      <w:lvlText w:val="%1.%2.%3 "/>
      <w:lvlJc w:val="left"/>
      <w:pPr>
        <w:ind w:left="1370" w:hanging="800"/>
      </w:pPr>
      <w:rPr>
        <w:rFonts w:ascii="Tahoma" w:eastAsia="MS UI Gothic" w:hAnsi="Tahoma" w:hint="default"/>
        <w:b w:val="0"/>
        <w:i w:val="0"/>
        <w:sz w:val="22"/>
      </w:rPr>
    </w:lvl>
    <w:lvl w:ilvl="3">
      <w:start w:val="1"/>
      <w:numFmt w:val="decimal"/>
      <w:suff w:val="space"/>
      <w:lvlText w:val="%1.%2.%3.%4 "/>
      <w:lvlJc w:val="left"/>
      <w:pPr>
        <w:ind w:left="1370" w:hanging="800"/>
      </w:pPr>
      <w:rPr>
        <w:rFonts w:ascii="Tahoma" w:eastAsia="MS UI Gothic" w:hAnsi="Tahoma" w:hint="default"/>
        <w:b w:val="0"/>
        <w:i w:val="0"/>
        <w:sz w:val="21"/>
      </w:rPr>
    </w:lvl>
    <w:lvl w:ilvl="4">
      <w:start w:val="1"/>
      <w:numFmt w:val="decimal"/>
      <w:suff w:val="space"/>
      <w:lvlText w:val="%1.%2.%3.%4.%5 "/>
      <w:lvlJc w:val="left"/>
      <w:pPr>
        <w:ind w:left="1370" w:hanging="800"/>
      </w:pPr>
      <w:rPr>
        <w:rFonts w:ascii="Tahoma" w:eastAsia="MS UI Gothic" w:hAnsi="Tahoma" w:hint="default"/>
        <w:b w:val="0"/>
        <w:i w:val="0"/>
        <w:sz w:val="21"/>
      </w:rPr>
    </w:lvl>
    <w:lvl w:ilvl="5">
      <w:start w:val="1"/>
      <w:numFmt w:val="decimal"/>
      <w:suff w:val="space"/>
      <w:lvlText w:val="%1.%2.%3.%4.%5.%6 "/>
      <w:lvlJc w:val="left"/>
      <w:pPr>
        <w:ind w:left="1370" w:hanging="800"/>
      </w:pPr>
      <w:rPr>
        <w:rFonts w:ascii="Tahoma" w:eastAsia="MS UI Gothic" w:hAnsi="Tahoma" w:hint="default"/>
        <w:b w:val="0"/>
        <w:i w:val="0"/>
        <w:sz w:val="20"/>
      </w:rPr>
    </w:lvl>
    <w:lvl w:ilvl="6">
      <w:start w:val="1"/>
      <w:numFmt w:val="decimal"/>
      <w:suff w:val="space"/>
      <w:lvlText w:val="%1.%2.%3.%4.%5.%6.%7 "/>
      <w:lvlJc w:val="left"/>
      <w:pPr>
        <w:ind w:left="1370" w:hanging="800"/>
      </w:pPr>
      <w:rPr>
        <w:rFonts w:ascii="Tahoma" w:eastAsia="MS UI Gothic" w:hAnsi="Tahoma" w:hint="default"/>
        <w:b w:val="0"/>
        <w:i w:val="0"/>
        <w:sz w:val="20"/>
      </w:rPr>
    </w:lvl>
    <w:lvl w:ilvl="7">
      <w:start w:val="1"/>
      <w:numFmt w:val="decimal"/>
      <w:suff w:val="space"/>
      <w:lvlText w:val="%1.%2.%3.%4.%5.%6.%7.%8 "/>
      <w:lvlJc w:val="left"/>
      <w:pPr>
        <w:ind w:left="1370" w:hanging="800"/>
      </w:pPr>
      <w:rPr>
        <w:rFonts w:ascii="Tahoma" w:eastAsia="MS UI Gothic" w:hAnsi="Tahoma" w:hint="default"/>
        <w:b w:val="0"/>
        <w:i w:val="0"/>
        <w:sz w:val="20"/>
      </w:rPr>
    </w:lvl>
    <w:lvl w:ilvl="8">
      <w:start w:val="1"/>
      <w:numFmt w:val="decimalFullWidth"/>
      <w:suff w:val="space"/>
      <w:lvlText w:val="%1.%2.%3.%4.%5.%6.%7.%8.%9 "/>
      <w:lvlJc w:val="left"/>
      <w:pPr>
        <w:ind w:left="1370" w:hanging="800"/>
      </w:pPr>
      <w:rPr>
        <w:rFonts w:ascii="Tahoma" w:eastAsia="MS UI Gothic" w:hAnsi="Tahoma" w:hint="default"/>
        <w:b w:val="0"/>
        <w:i w:val="0"/>
        <w:sz w:val="20"/>
      </w:rPr>
    </w:lvl>
  </w:abstractNum>
  <w:abstractNum w:abstractNumId="1" w15:restartNumberingAfterBreak="0">
    <w:nsid w:val="08735605"/>
    <w:multiLevelType w:val="multilevel"/>
    <w:tmpl w:val="A9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755A5"/>
    <w:multiLevelType w:val="hybridMultilevel"/>
    <w:tmpl w:val="F7D8BCE2"/>
    <w:lvl w:ilvl="0" w:tplc="F3B61826">
      <w:start w:val="1"/>
      <w:numFmt w:val="decimal"/>
      <w:lvlText w:val="%1."/>
      <w:lvlJc w:val="left"/>
      <w:pPr>
        <w:ind w:left="340" w:hanging="340"/>
      </w:pPr>
      <w:rPr>
        <w:rFonts w:hint="eastAsia"/>
      </w:rPr>
    </w:lvl>
    <w:lvl w:ilvl="1" w:tplc="EED888F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57784F"/>
    <w:multiLevelType w:val="hybridMultilevel"/>
    <w:tmpl w:val="76703CCE"/>
    <w:lvl w:ilvl="0" w:tplc="B0F4F91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1D9564D"/>
    <w:multiLevelType w:val="hybridMultilevel"/>
    <w:tmpl w:val="063A5BB2"/>
    <w:lvl w:ilvl="0" w:tplc="04A0DE50">
      <w:start w:val="1"/>
      <w:numFmt w:val="decimal"/>
      <w:pStyle w:val="5"/>
      <w:lvlText w:val="%1"/>
      <w:lvlJc w:val="right"/>
      <w:pPr>
        <w:tabs>
          <w:tab w:val="num" w:pos="587"/>
        </w:tabs>
        <w:ind w:left="0" w:firstLine="227"/>
      </w:pPr>
      <w:rPr>
        <w:rFonts w:ascii="Arial" w:hAnsi="Arial" w:hint="default"/>
        <w:b w:val="0"/>
        <w:i w:val="0"/>
        <w:sz w:val="16"/>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65C0A8F"/>
    <w:multiLevelType w:val="multilevel"/>
    <w:tmpl w:val="99C47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C3BD2"/>
    <w:multiLevelType w:val="multilevel"/>
    <w:tmpl w:val="DE90E486"/>
    <w:lvl w:ilvl="0">
      <w:start w:val="9"/>
      <w:numFmt w:val="decimal"/>
      <w:lvlText w:val="%1."/>
      <w:lvlJc w:val="left"/>
      <w:pPr>
        <w:ind w:left="0" w:firstLine="0"/>
      </w:pPr>
      <w:rPr>
        <w:rFonts w:hint="eastAsia"/>
      </w:rPr>
    </w:lvl>
    <w:lvl w:ilvl="1">
      <w:start w:val="1"/>
      <w:numFmt w:val="decimal"/>
      <w:lvlText w:val="%1.%2"/>
      <w:lvlJc w:val="left"/>
      <w:pPr>
        <w:ind w:left="0" w:firstLine="0"/>
      </w:pPr>
      <w:rPr>
        <w:rFonts w:ascii="Tahoma" w:eastAsia="ＭＳ ゴシック" w:hAnsi="Tahoma" w:cs="Tahoma" w:hint="default"/>
        <w:sz w:val="24"/>
        <w:szCs w:val="24"/>
      </w:rPr>
    </w:lvl>
    <w:lvl w:ilvl="2">
      <w:start w:val="3"/>
      <w:numFmt w:val="decimal"/>
      <w:lvlText w:val="%1.%2.%3"/>
      <w:lvlJc w:val="left"/>
      <w:pPr>
        <w:ind w:left="0" w:firstLine="0"/>
      </w:pPr>
      <w:rPr>
        <w:rFonts w:ascii="Tahoma" w:hAnsi="Tahoma" w:cs="Tahoma"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E932419"/>
    <w:multiLevelType w:val="multilevel"/>
    <w:tmpl w:val="9E2EEAD2"/>
    <w:lvl w:ilvl="0">
      <w:start w:val="1"/>
      <w:numFmt w:val="aiueoFullWidth"/>
      <w:pStyle w:val="8"/>
      <w:suff w:val="nothing"/>
      <w:lvlText w:val="(%1)"/>
      <w:lvlJc w:val="left"/>
      <w:pPr>
        <w:ind w:left="2523" w:hanging="312"/>
      </w:pPr>
      <w:rPr>
        <w:rFonts w:ascii="Tahoma" w:eastAsia="MS UI Gothic" w:hAnsi="Tahoma" w:hint="default"/>
        <w:b w:val="0"/>
        <w:i w:val="0"/>
        <w:color w:val="auto"/>
        <w:sz w:val="21"/>
        <w:u w:val="none"/>
      </w:rPr>
    </w:lvl>
    <w:lvl w:ilvl="1">
      <w:start w:val="1"/>
      <w:numFmt w:val="decimal"/>
      <w:suff w:val="space"/>
      <w:lvlText w:val="%1.%2 "/>
      <w:lvlJc w:val="left"/>
      <w:pPr>
        <w:ind w:left="406" w:hanging="800"/>
      </w:pPr>
      <w:rPr>
        <w:rFonts w:ascii="Tahoma" w:eastAsia="MS UI Gothic" w:hAnsi="Tahoma" w:hint="default"/>
        <w:b/>
        <w:i w:val="0"/>
        <w:sz w:val="22"/>
      </w:rPr>
    </w:lvl>
    <w:lvl w:ilvl="2">
      <w:start w:val="1"/>
      <w:numFmt w:val="decimal"/>
      <w:suff w:val="space"/>
      <w:lvlText w:val="%1.%2.%3 "/>
      <w:lvlJc w:val="left"/>
      <w:pPr>
        <w:ind w:left="406" w:hanging="800"/>
      </w:pPr>
      <w:rPr>
        <w:rFonts w:ascii="Tahoma" w:eastAsia="MS UI Gothic" w:hAnsi="Tahoma" w:hint="default"/>
        <w:b w:val="0"/>
        <w:i w:val="0"/>
        <w:sz w:val="22"/>
      </w:rPr>
    </w:lvl>
    <w:lvl w:ilvl="3">
      <w:start w:val="1"/>
      <w:numFmt w:val="decimal"/>
      <w:suff w:val="space"/>
      <w:lvlText w:val="%1.%2.%3.%4 "/>
      <w:lvlJc w:val="left"/>
      <w:pPr>
        <w:ind w:left="406" w:hanging="800"/>
      </w:pPr>
      <w:rPr>
        <w:rFonts w:ascii="Tahoma" w:eastAsia="MS UI Gothic" w:hAnsi="Tahoma" w:hint="default"/>
        <w:b w:val="0"/>
        <w:i w:val="0"/>
        <w:sz w:val="21"/>
      </w:rPr>
    </w:lvl>
    <w:lvl w:ilvl="4">
      <w:start w:val="1"/>
      <w:numFmt w:val="decimal"/>
      <w:suff w:val="space"/>
      <w:lvlText w:val="%1.%2.%3.%4.%5 "/>
      <w:lvlJc w:val="left"/>
      <w:pPr>
        <w:ind w:left="406" w:hanging="800"/>
      </w:pPr>
      <w:rPr>
        <w:rFonts w:ascii="Tahoma" w:eastAsia="MS UI Gothic" w:hAnsi="Tahoma" w:hint="default"/>
        <w:b w:val="0"/>
        <w:i w:val="0"/>
        <w:sz w:val="21"/>
      </w:rPr>
    </w:lvl>
    <w:lvl w:ilvl="5">
      <w:start w:val="1"/>
      <w:numFmt w:val="decimal"/>
      <w:suff w:val="space"/>
      <w:lvlText w:val="%1.%2.%3.%4.%5.%6 "/>
      <w:lvlJc w:val="left"/>
      <w:pPr>
        <w:ind w:left="406" w:hanging="800"/>
      </w:pPr>
      <w:rPr>
        <w:rFonts w:ascii="Tahoma" w:eastAsia="MS UI Gothic" w:hAnsi="Tahoma" w:hint="default"/>
        <w:b w:val="0"/>
        <w:i w:val="0"/>
        <w:sz w:val="20"/>
      </w:rPr>
    </w:lvl>
    <w:lvl w:ilvl="6">
      <w:start w:val="1"/>
      <w:numFmt w:val="decimal"/>
      <w:suff w:val="space"/>
      <w:lvlText w:val="%1.%2.%3.%4.%5.%6.%7 "/>
      <w:lvlJc w:val="left"/>
      <w:pPr>
        <w:ind w:left="406" w:hanging="800"/>
      </w:pPr>
      <w:rPr>
        <w:rFonts w:ascii="Tahoma" w:eastAsia="MS UI Gothic" w:hAnsi="Tahoma" w:hint="default"/>
        <w:b w:val="0"/>
        <w:i w:val="0"/>
        <w:sz w:val="20"/>
      </w:rPr>
    </w:lvl>
    <w:lvl w:ilvl="7">
      <w:start w:val="1"/>
      <w:numFmt w:val="decimal"/>
      <w:suff w:val="space"/>
      <w:lvlText w:val="%1.%2.%3.%4.%5.%6.%7.%8 "/>
      <w:lvlJc w:val="left"/>
      <w:pPr>
        <w:ind w:left="406" w:hanging="800"/>
      </w:pPr>
      <w:rPr>
        <w:rFonts w:ascii="Tahoma" w:eastAsia="MS UI Gothic" w:hAnsi="Tahoma" w:hint="default"/>
        <w:b w:val="0"/>
        <w:i w:val="0"/>
        <w:sz w:val="20"/>
      </w:rPr>
    </w:lvl>
    <w:lvl w:ilvl="8">
      <w:start w:val="1"/>
      <w:numFmt w:val="decimalFullWidth"/>
      <w:suff w:val="space"/>
      <w:lvlText w:val="%1.%2.%3.%4.%5.%6.%7.%8.%9 "/>
      <w:lvlJc w:val="left"/>
      <w:pPr>
        <w:ind w:left="406" w:hanging="800"/>
      </w:pPr>
      <w:rPr>
        <w:rFonts w:ascii="Tahoma" w:eastAsia="MS UI Gothic" w:hAnsi="Tahoma" w:hint="default"/>
        <w:b w:val="0"/>
        <w:i w:val="0"/>
        <w:sz w:val="20"/>
      </w:rPr>
    </w:lvl>
  </w:abstractNum>
  <w:abstractNum w:abstractNumId="8" w15:restartNumberingAfterBreak="0">
    <w:nsid w:val="22556045"/>
    <w:multiLevelType w:val="multilevel"/>
    <w:tmpl w:val="B4D04388"/>
    <w:lvl w:ilvl="0">
      <w:start w:val="1"/>
      <w:numFmt w:val="aiueoFullWidth"/>
      <w:pStyle w:val="2"/>
      <w:suff w:val="nothing"/>
      <w:lvlText w:val="(%1)"/>
      <w:lvlJc w:val="left"/>
      <w:pPr>
        <w:ind w:left="766" w:hanging="312"/>
      </w:pPr>
      <w:rPr>
        <w:rFonts w:ascii="Tahoma" w:eastAsia="MS UI Gothic" w:hAnsi="Tahoma" w:hint="default"/>
        <w:b w:val="0"/>
        <w:i w:val="0"/>
        <w:color w:val="auto"/>
        <w:sz w:val="21"/>
        <w:u w:val="none"/>
      </w:rPr>
    </w:lvl>
    <w:lvl w:ilvl="1">
      <w:start w:val="1"/>
      <w:numFmt w:val="decimal"/>
      <w:suff w:val="space"/>
      <w:lvlText w:val="%1.%2 "/>
      <w:lvlJc w:val="left"/>
      <w:pPr>
        <w:ind w:left="1030" w:hanging="800"/>
      </w:pPr>
      <w:rPr>
        <w:rFonts w:ascii="Tahoma" w:eastAsia="MS UI Gothic" w:hAnsi="Tahoma" w:hint="default"/>
        <w:b/>
        <w:i w:val="0"/>
        <w:sz w:val="22"/>
      </w:rPr>
    </w:lvl>
    <w:lvl w:ilvl="2">
      <w:start w:val="1"/>
      <w:numFmt w:val="decimal"/>
      <w:suff w:val="space"/>
      <w:lvlText w:val="%1.%2.%3 "/>
      <w:lvlJc w:val="left"/>
      <w:pPr>
        <w:ind w:left="1030" w:hanging="800"/>
      </w:pPr>
      <w:rPr>
        <w:rFonts w:ascii="Tahoma" w:eastAsia="MS UI Gothic" w:hAnsi="Tahoma" w:hint="default"/>
        <w:b w:val="0"/>
        <w:i w:val="0"/>
        <w:sz w:val="22"/>
      </w:rPr>
    </w:lvl>
    <w:lvl w:ilvl="3">
      <w:start w:val="1"/>
      <w:numFmt w:val="decimal"/>
      <w:suff w:val="space"/>
      <w:lvlText w:val="%1.%2.%3.%4 "/>
      <w:lvlJc w:val="left"/>
      <w:pPr>
        <w:ind w:left="1030" w:hanging="800"/>
      </w:pPr>
      <w:rPr>
        <w:rFonts w:ascii="Tahoma" w:eastAsia="MS UI Gothic" w:hAnsi="Tahoma" w:hint="default"/>
        <w:b w:val="0"/>
        <w:i w:val="0"/>
        <w:sz w:val="21"/>
      </w:rPr>
    </w:lvl>
    <w:lvl w:ilvl="4">
      <w:start w:val="1"/>
      <w:numFmt w:val="decimal"/>
      <w:suff w:val="space"/>
      <w:lvlText w:val="%1.%2.%3.%4.%5 "/>
      <w:lvlJc w:val="left"/>
      <w:pPr>
        <w:ind w:left="1030" w:hanging="800"/>
      </w:pPr>
      <w:rPr>
        <w:rFonts w:ascii="Tahoma" w:eastAsia="MS UI Gothic" w:hAnsi="Tahoma" w:hint="default"/>
        <w:b w:val="0"/>
        <w:i w:val="0"/>
        <w:sz w:val="21"/>
      </w:rPr>
    </w:lvl>
    <w:lvl w:ilvl="5">
      <w:start w:val="1"/>
      <w:numFmt w:val="decimal"/>
      <w:suff w:val="space"/>
      <w:lvlText w:val="%1.%2.%3.%4.%5.%6 "/>
      <w:lvlJc w:val="left"/>
      <w:pPr>
        <w:ind w:left="1030" w:hanging="800"/>
      </w:pPr>
      <w:rPr>
        <w:rFonts w:ascii="Tahoma" w:eastAsia="MS UI Gothic" w:hAnsi="Tahoma" w:hint="default"/>
        <w:b w:val="0"/>
        <w:i w:val="0"/>
        <w:sz w:val="20"/>
      </w:rPr>
    </w:lvl>
    <w:lvl w:ilvl="6">
      <w:start w:val="1"/>
      <w:numFmt w:val="decimal"/>
      <w:suff w:val="space"/>
      <w:lvlText w:val="%1.%2.%3.%4.%5.%6.%7 "/>
      <w:lvlJc w:val="left"/>
      <w:pPr>
        <w:ind w:left="1030" w:hanging="800"/>
      </w:pPr>
      <w:rPr>
        <w:rFonts w:ascii="Tahoma" w:eastAsia="MS UI Gothic" w:hAnsi="Tahoma" w:hint="default"/>
        <w:b w:val="0"/>
        <w:i w:val="0"/>
        <w:sz w:val="20"/>
      </w:rPr>
    </w:lvl>
    <w:lvl w:ilvl="7">
      <w:start w:val="1"/>
      <w:numFmt w:val="decimal"/>
      <w:suff w:val="space"/>
      <w:lvlText w:val="%1.%2.%3.%4.%5.%6.%7.%8 "/>
      <w:lvlJc w:val="left"/>
      <w:pPr>
        <w:ind w:left="1030" w:hanging="800"/>
      </w:pPr>
      <w:rPr>
        <w:rFonts w:ascii="Tahoma" w:eastAsia="MS UI Gothic" w:hAnsi="Tahoma" w:hint="default"/>
        <w:b w:val="0"/>
        <w:i w:val="0"/>
        <w:sz w:val="20"/>
      </w:rPr>
    </w:lvl>
    <w:lvl w:ilvl="8">
      <w:start w:val="1"/>
      <w:numFmt w:val="decimalFullWidth"/>
      <w:pStyle w:val="i"/>
      <w:suff w:val="space"/>
      <w:lvlText w:val="%1.%2.%3.%4.%5.%6.%7.%8.%9 "/>
      <w:lvlJc w:val="left"/>
      <w:pPr>
        <w:ind w:left="1030" w:hanging="800"/>
      </w:pPr>
      <w:rPr>
        <w:rFonts w:ascii="Tahoma" w:eastAsia="MS UI Gothic" w:hAnsi="Tahoma" w:hint="default"/>
        <w:b w:val="0"/>
        <w:i w:val="0"/>
        <w:sz w:val="20"/>
      </w:rPr>
    </w:lvl>
  </w:abstractNum>
  <w:abstractNum w:abstractNumId="9" w15:restartNumberingAfterBreak="0">
    <w:nsid w:val="2CE50F30"/>
    <w:multiLevelType w:val="hybridMultilevel"/>
    <w:tmpl w:val="FFAAAF58"/>
    <w:lvl w:ilvl="0" w:tplc="0409000F">
      <w:start w:val="1"/>
      <w:numFmt w:val="decimal"/>
      <w:lvlText w:val="%1."/>
      <w:lvlJc w:val="left"/>
      <w:pPr>
        <w:ind w:left="420" w:hanging="420"/>
      </w:pPr>
    </w:lvl>
    <w:lvl w:ilvl="1" w:tplc="D8746DB0">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FB47F9"/>
    <w:multiLevelType w:val="multilevel"/>
    <w:tmpl w:val="AFBA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C6CFD"/>
    <w:multiLevelType w:val="multilevel"/>
    <w:tmpl w:val="FDE0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15:restartNumberingAfterBreak="0">
    <w:nsid w:val="3B392F8A"/>
    <w:multiLevelType w:val="multilevel"/>
    <w:tmpl w:val="EED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76BB3"/>
    <w:multiLevelType w:val="multilevel"/>
    <w:tmpl w:val="B71E8E40"/>
    <w:lvl w:ilvl="0">
      <w:start w:val="1"/>
      <w:numFmt w:val="decimalFullWidth"/>
      <w:pStyle w:val="7"/>
      <w:suff w:val="nothing"/>
      <w:lvlText w:val="(%1) "/>
      <w:lvlJc w:val="left"/>
      <w:pPr>
        <w:ind w:left="2296" w:hanging="368"/>
      </w:pPr>
      <w:rPr>
        <w:rFonts w:ascii="Tahoma" w:eastAsia="MS UI Gothic" w:hAnsi="Tahoma" w:hint="default"/>
        <w:b w:val="0"/>
        <w:i w:val="0"/>
        <w:color w:val="auto"/>
        <w:sz w:val="21"/>
        <w:u w:val="none"/>
        <w:em w:val="none"/>
      </w:rPr>
    </w:lvl>
    <w:lvl w:ilvl="1">
      <w:start w:val="1"/>
      <w:numFmt w:val="decimal"/>
      <w:suff w:val="space"/>
      <w:lvlText w:val="%1.%2 "/>
      <w:lvlJc w:val="left"/>
      <w:pPr>
        <w:ind w:left="1624" w:hanging="800"/>
      </w:pPr>
      <w:rPr>
        <w:rFonts w:ascii="Tahoma" w:eastAsia="MS UI Gothic" w:hAnsi="Tahoma" w:hint="default"/>
        <w:b/>
        <w:i w:val="0"/>
        <w:sz w:val="22"/>
      </w:rPr>
    </w:lvl>
    <w:lvl w:ilvl="2">
      <w:start w:val="1"/>
      <w:numFmt w:val="decimal"/>
      <w:suff w:val="space"/>
      <w:lvlText w:val="%1.%2.%3 "/>
      <w:lvlJc w:val="left"/>
      <w:pPr>
        <w:ind w:left="1624" w:hanging="800"/>
      </w:pPr>
      <w:rPr>
        <w:rFonts w:ascii="Tahoma" w:eastAsia="MS UI Gothic" w:hAnsi="Tahoma" w:hint="default"/>
        <w:b w:val="0"/>
        <w:i w:val="0"/>
        <w:sz w:val="22"/>
      </w:rPr>
    </w:lvl>
    <w:lvl w:ilvl="3">
      <w:start w:val="1"/>
      <w:numFmt w:val="decimal"/>
      <w:suff w:val="space"/>
      <w:lvlText w:val="%1.%2.%3.%4 "/>
      <w:lvlJc w:val="left"/>
      <w:pPr>
        <w:ind w:left="1624" w:hanging="800"/>
      </w:pPr>
      <w:rPr>
        <w:rFonts w:ascii="Tahoma" w:eastAsia="MS UI Gothic" w:hAnsi="Tahoma" w:hint="default"/>
        <w:b w:val="0"/>
        <w:i w:val="0"/>
        <w:sz w:val="21"/>
      </w:rPr>
    </w:lvl>
    <w:lvl w:ilvl="4">
      <w:start w:val="1"/>
      <w:numFmt w:val="decimal"/>
      <w:suff w:val="space"/>
      <w:lvlText w:val="%1.%2.%3.%4.%5 "/>
      <w:lvlJc w:val="left"/>
      <w:pPr>
        <w:ind w:left="1624" w:hanging="800"/>
      </w:pPr>
      <w:rPr>
        <w:rFonts w:ascii="Tahoma" w:eastAsia="MS UI Gothic" w:hAnsi="Tahoma" w:hint="default"/>
        <w:b w:val="0"/>
        <w:i w:val="0"/>
        <w:sz w:val="21"/>
      </w:rPr>
    </w:lvl>
    <w:lvl w:ilvl="5">
      <w:start w:val="1"/>
      <w:numFmt w:val="decimal"/>
      <w:suff w:val="space"/>
      <w:lvlText w:val="%1.%2.%3.%4.%5.%6 "/>
      <w:lvlJc w:val="left"/>
      <w:pPr>
        <w:ind w:left="1624" w:hanging="800"/>
      </w:pPr>
      <w:rPr>
        <w:rFonts w:ascii="Tahoma" w:eastAsia="MS UI Gothic" w:hAnsi="Tahoma" w:hint="default"/>
        <w:b w:val="0"/>
        <w:i w:val="0"/>
        <w:sz w:val="20"/>
      </w:rPr>
    </w:lvl>
    <w:lvl w:ilvl="6">
      <w:start w:val="1"/>
      <w:numFmt w:val="decimal"/>
      <w:suff w:val="space"/>
      <w:lvlText w:val="%1.%2.%3.%4.%5.%6.%7 "/>
      <w:lvlJc w:val="left"/>
      <w:pPr>
        <w:ind w:left="1624" w:hanging="800"/>
      </w:pPr>
      <w:rPr>
        <w:rFonts w:ascii="Tahoma" w:eastAsia="MS UI Gothic" w:hAnsi="Tahoma" w:hint="default"/>
        <w:b w:val="0"/>
        <w:i w:val="0"/>
        <w:sz w:val="20"/>
      </w:rPr>
    </w:lvl>
    <w:lvl w:ilvl="7">
      <w:start w:val="1"/>
      <w:numFmt w:val="decimal"/>
      <w:suff w:val="space"/>
      <w:lvlText w:val="%1.%2.%3.%4.%5.%6.%7.%8 "/>
      <w:lvlJc w:val="left"/>
      <w:pPr>
        <w:ind w:left="1624" w:hanging="800"/>
      </w:pPr>
      <w:rPr>
        <w:rFonts w:ascii="Tahoma" w:eastAsia="MS UI Gothic" w:hAnsi="Tahoma" w:hint="default"/>
        <w:b w:val="0"/>
        <w:i w:val="0"/>
        <w:sz w:val="20"/>
      </w:rPr>
    </w:lvl>
    <w:lvl w:ilvl="8">
      <w:start w:val="1"/>
      <w:numFmt w:val="decimalFullWidth"/>
      <w:suff w:val="space"/>
      <w:lvlText w:val="%1.%2.%3.%4.%5.%6.%7.%8.%9 "/>
      <w:lvlJc w:val="left"/>
      <w:pPr>
        <w:ind w:left="1624" w:hanging="800"/>
      </w:pPr>
      <w:rPr>
        <w:rFonts w:ascii="Tahoma" w:eastAsia="MS UI Gothic" w:hAnsi="Tahoma" w:hint="default"/>
        <w:b w:val="0"/>
        <w:i w:val="0"/>
        <w:sz w:val="20"/>
      </w:rPr>
    </w:lvl>
  </w:abstractNum>
  <w:abstractNum w:abstractNumId="15" w15:restartNumberingAfterBreak="0">
    <w:nsid w:val="4D2D7BD3"/>
    <w:multiLevelType w:val="multilevel"/>
    <w:tmpl w:val="1D32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D42A0"/>
    <w:multiLevelType w:val="multilevel"/>
    <w:tmpl w:val="2BC6D21A"/>
    <w:lvl w:ilvl="0">
      <w:start w:val="1"/>
      <w:numFmt w:val="lowerLetter"/>
      <w:pStyle w:val="9"/>
      <w:suff w:val="nothing"/>
      <w:lvlText w:val="(%1)"/>
      <w:lvlJc w:val="left"/>
      <w:pPr>
        <w:ind w:left="2778" w:hanging="283"/>
      </w:pPr>
      <w:rPr>
        <w:rFonts w:ascii="Tahoma" w:eastAsia="MS UI Gothic" w:hAnsi="Tahoma" w:hint="default"/>
        <w:color w:val="auto"/>
        <w:sz w:val="21"/>
        <w:u w:val="none"/>
      </w:rPr>
    </w:lvl>
    <w:lvl w:ilvl="1">
      <w:start w:val="1"/>
      <w:numFmt w:val="decimal"/>
      <w:suff w:val="space"/>
      <w:lvlText w:val="%1.%2 "/>
      <w:lvlJc w:val="left"/>
      <w:pPr>
        <w:ind w:left="1370" w:hanging="800"/>
      </w:pPr>
      <w:rPr>
        <w:rFonts w:ascii="Tahoma" w:eastAsia="MS UI Gothic" w:hAnsi="Tahoma" w:hint="default"/>
        <w:b/>
        <w:i w:val="0"/>
        <w:sz w:val="22"/>
      </w:rPr>
    </w:lvl>
    <w:lvl w:ilvl="2">
      <w:start w:val="1"/>
      <w:numFmt w:val="decimal"/>
      <w:suff w:val="space"/>
      <w:lvlText w:val="%1.%2.%3 "/>
      <w:lvlJc w:val="left"/>
      <w:pPr>
        <w:ind w:left="1370" w:hanging="800"/>
      </w:pPr>
      <w:rPr>
        <w:rFonts w:ascii="Tahoma" w:eastAsia="MS UI Gothic" w:hAnsi="Tahoma" w:hint="default"/>
        <w:b w:val="0"/>
        <w:i w:val="0"/>
        <w:sz w:val="22"/>
      </w:rPr>
    </w:lvl>
    <w:lvl w:ilvl="3">
      <w:start w:val="1"/>
      <w:numFmt w:val="decimal"/>
      <w:suff w:val="space"/>
      <w:lvlText w:val="%1.%2.%3.%4 "/>
      <w:lvlJc w:val="left"/>
      <w:pPr>
        <w:ind w:left="1370" w:hanging="800"/>
      </w:pPr>
      <w:rPr>
        <w:rFonts w:ascii="Tahoma" w:eastAsia="MS UI Gothic" w:hAnsi="Tahoma" w:hint="default"/>
        <w:b w:val="0"/>
        <w:i w:val="0"/>
        <w:sz w:val="21"/>
      </w:rPr>
    </w:lvl>
    <w:lvl w:ilvl="4">
      <w:start w:val="1"/>
      <w:numFmt w:val="decimal"/>
      <w:suff w:val="space"/>
      <w:lvlText w:val="%1.%2.%3.%4.%5 "/>
      <w:lvlJc w:val="left"/>
      <w:pPr>
        <w:ind w:left="1370" w:hanging="800"/>
      </w:pPr>
      <w:rPr>
        <w:rFonts w:ascii="Tahoma" w:eastAsia="MS UI Gothic" w:hAnsi="Tahoma" w:hint="default"/>
        <w:b w:val="0"/>
        <w:i w:val="0"/>
        <w:sz w:val="21"/>
      </w:rPr>
    </w:lvl>
    <w:lvl w:ilvl="5">
      <w:start w:val="1"/>
      <w:numFmt w:val="decimal"/>
      <w:suff w:val="space"/>
      <w:lvlText w:val="%1.%2.%3.%4.%5.%6 "/>
      <w:lvlJc w:val="left"/>
      <w:pPr>
        <w:ind w:left="1370" w:hanging="800"/>
      </w:pPr>
      <w:rPr>
        <w:rFonts w:ascii="Tahoma" w:eastAsia="MS UI Gothic" w:hAnsi="Tahoma" w:hint="default"/>
        <w:b w:val="0"/>
        <w:i w:val="0"/>
        <w:sz w:val="20"/>
      </w:rPr>
    </w:lvl>
    <w:lvl w:ilvl="6">
      <w:start w:val="1"/>
      <w:numFmt w:val="decimal"/>
      <w:suff w:val="space"/>
      <w:lvlText w:val="%1.%2.%3.%4.%5.%6.%7 "/>
      <w:lvlJc w:val="left"/>
      <w:pPr>
        <w:ind w:left="1370" w:hanging="800"/>
      </w:pPr>
      <w:rPr>
        <w:rFonts w:ascii="Tahoma" w:eastAsia="MS UI Gothic" w:hAnsi="Tahoma" w:hint="default"/>
        <w:b w:val="0"/>
        <w:i w:val="0"/>
        <w:sz w:val="20"/>
      </w:rPr>
    </w:lvl>
    <w:lvl w:ilvl="7">
      <w:start w:val="1"/>
      <w:numFmt w:val="decimal"/>
      <w:suff w:val="space"/>
      <w:lvlText w:val="%1.%2.%3.%4.%5.%6.%7.%8 "/>
      <w:lvlJc w:val="left"/>
      <w:pPr>
        <w:ind w:left="1370" w:hanging="800"/>
      </w:pPr>
      <w:rPr>
        <w:rFonts w:ascii="Tahoma" w:eastAsia="MS UI Gothic" w:hAnsi="Tahoma" w:hint="default"/>
        <w:b w:val="0"/>
        <w:i w:val="0"/>
        <w:sz w:val="20"/>
      </w:rPr>
    </w:lvl>
    <w:lvl w:ilvl="8">
      <w:start w:val="1"/>
      <w:numFmt w:val="decimalFullWidth"/>
      <w:suff w:val="space"/>
      <w:lvlText w:val="%1.%2.%3.%4.%5.%6.%7.%8.%9 "/>
      <w:lvlJc w:val="left"/>
      <w:pPr>
        <w:ind w:left="1370" w:hanging="800"/>
      </w:pPr>
      <w:rPr>
        <w:rFonts w:ascii="Tahoma" w:eastAsia="MS UI Gothic" w:hAnsi="Tahoma" w:hint="default"/>
        <w:b w:val="0"/>
        <w:i w:val="0"/>
        <w:sz w:val="20"/>
      </w:rPr>
    </w:lvl>
  </w:abstractNum>
  <w:abstractNum w:abstractNumId="17" w15:restartNumberingAfterBreak="0">
    <w:nsid w:val="50242AAD"/>
    <w:multiLevelType w:val="multilevel"/>
    <w:tmpl w:val="CC6A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25B58"/>
    <w:multiLevelType w:val="multilevel"/>
    <w:tmpl w:val="02A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B1AF0"/>
    <w:multiLevelType w:val="hybridMultilevel"/>
    <w:tmpl w:val="375C2E70"/>
    <w:lvl w:ilvl="0" w:tplc="FB7A2102">
      <w:start w:val="1"/>
      <w:numFmt w:val="decimalEnclosedCircle"/>
      <w:lvlText w:val="%1"/>
      <w:lvlJc w:val="left"/>
      <w:pPr>
        <w:ind w:left="560" w:hanging="360"/>
      </w:pPr>
      <w:rPr>
        <w:rFonts w:hint="default"/>
      </w:rPr>
    </w:lvl>
    <w:lvl w:ilvl="1" w:tplc="04090011">
      <w:start w:val="1"/>
      <w:numFmt w:val="decimalEnclosedCircle"/>
      <w:lvlText w:val="%2"/>
      <w:lvlJc w:val="left"/>
      <w:pPr>
        <w:ind w:left="1212" w:hanging="360"/>
      </w:pPr>
      <w:rPr>
        <w:rFonts w:hint="default"/>
      </w:rPr>
    </w:lvl>
    <w:lvl w:ilvl="2" w:tplc="04EC16E6">
      <w:start w:val="1"/>
      <w:numFmt w:val="decimalEnclosedCircle"/>
      <w:lvlText w:val="%3"/>
      <w:lvlJc w:val="left"/>
      <w:pPr>
        <w:ind w:left="1448" w:hanging="408"/>
      </w:pPr>
      <w:rPr>
        <w:rFonts w:ascii="Meiryo UI" w:eastAsia="Meiryo UI" w:hAnsi="Meiryo UI" w:cs="Times New Roman"/>
      </w:r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0" w15:restartNumberingAfterBreak="0">
    <w:nsid w:val="53496939"/>
    <w:multiLevelType w:val="multilevel"/>
    <w:tmpl w:val="0409001D"/>
    <w:styleLink w:val="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4B725CD"/>
    <w:multiLevelType w:val="hybridMultilevel"/>
    <w:tmpl w:val="CED07C1A"/>
    <w:lvl w:ilvl="0" w:tplc="0409000F">
      <w:start w:val="1"/>
      <w:numFmt w:val="decimal"/>
      <w:lvlText w:val="%1."/>
      <w:lvlJc w:val="left"/>
      <w:pPr>
        <w:ind w:left="420" w:hanging="420"/>
      </w:pPr>
    </w:lvl>
    <w:lvl w:ilvl="1" w:tplc="EED888FE">
      <w:start w:val="1"/>
      <w:numFmt w:val="bullet"/>
      <w:lvlText w:val=""/>
      <w:lvlJc w:val="left"/>
      <w:pPr>
        <w:ind w:left="840" w:hanging="420"/>
      </w:pPr>
      <w:rPr>
        <w:rFonts w:ascii="Wingdings" w:hAnsi="Wingdings" w:hint="default"/>
      </w:rPr>
    </w:lvl>
    <w:lvl w:ilvl="2" w:tplc="EED888FE">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D15330D"/>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rPr>
        <w:rFonts w:eastAsia="ＭＳ Ｐゴシック"/>
        <w:sz w:val="2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8FE130E"/>
    <w:multiLevelType w:val="multilevel"/>
    <w:tmpl w:val="830C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522C9"/>
    <w:multiLevelType w:val="hybridMultilevel"/>
    <w:tmpl w:val="F83A5E9C"/>
    <w:lvl w:ilvl="0" w:tplc="0409000F">
      <w:start w:val="1"/>
      <w:numFmt w:val="decimal"/>
      <w:lvlText w:val="%1."/>
      <w:lvlJc w:val="left"/>
      <w:pPr>
        <w:ind w:left="420" w:hanging="420"/>
      </w:pPr>
    </w:lvl>
    <w:lvl w:ilvl="1" w:tplc="EED888FE">
      <w:start w:val="1"/>
      <w:numFmt w:val="bullet"/>
      <w:lvlText w:val=""/>
      <w:lvlJc w:val="left"/>
      <w:pPr>
        <w:ind w:left="562" w:hanging="420"/>
      </w:pPr>
      <w:rPr>
        <w:rFonts w:ascii="Wingdings" w:hAnsi="Wingdings" w:hint="default"/>
      </w:rPr>
    </w:lvl>
    <w:lvl w:ilvl="2" w:tplc="EE40D28A">
      <w:start w:val="14"/>
      <w:numFmt w:val="decimalFullWidth"/>
      <w:lvlText w:val="%3．"/>
      <w:lvlJc w:val="left"/>
      <w:pPr>
        <w:ind w:left="1560" w:hanging="7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D6E6EB0"/>
    <w:multiLevelType w:val="hybridMultilevel"/>
    <w:tmpl w:val="99B8951C"/>
    <w:lvl w:ilvl="0" w:tplc="658866F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E7F5953"/>
    <w:multiLevelType w:val="multilevel"/>
    <w:tmpl w:val="530C636C"/>
    <w:lvl w:ilvl="0">
      <w:start w:val="1"/>
      <w:numFmt w:val="decimal"/>
      <w:pStyle w:val="10"/>
      <w:lvlText w:val="%1."/>
      <w:lvlJc w:val="left"/>
      <w:pPr>
        <w:ind w:left="1701" w:firstLine="0"/>
      </w:pPr>
      <w:rPr>
        <w:rFonts w:hint="eastAsia"/>
      </w:rPr>
    </w:lvl>
    <w:lvl w:ilvl="1">
      <w:start w:val="1"/>
      <w:numFmt w:val="decimal"/>
      <w:pStyle w:val="3"/>
      <w:lvlText w:val="%1.%2"/>
      <w:lvlJc w:val="left"/>
      <w:pPr>
        <w:ind w:left="2836" w:firstLine="0"/>
      </w:pPr>
      <w:rPr>
        <w:rFonts w:ascii="Tahoma" w:eastAsia="ＭＳ ゴシック" w:hAnsi="Tahoma" w:cs="Tahoma" w:hint="default"/>
        <w:sz w:val="28"/>
        <w:szCs w:val="28"/>
      </w:rPr>
    </w:lvl>
    <w:lvl w:ilvl="2">
      <w:start w:val="1"/>
      <w:numFmt w:val="decimal"/>
      <w:pStyle w:val="30"/>
      <w:lvlText w:val="%1.%2.%3"/>
      <w:lvlJc w:val="left"/>
      <w:pPr>
        <w:ind w:left="0" w:firstLine="0"/>
      </w:pPr>
      <w:rPr>
        <w:rFonts w:ascii="Tahoma" w:hAnsi="Tahoma" w:cs="Tahoma"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0" w:firstLine="0"/>
      </w:pPr>
      <w:rPr>
        <w:rFonts w:hint="eastAsia"/>
      </w:rPr>
    </w:lvl>
    <w:lvl w:ilvl="4">
      <w:start w:val="1"/>
      <w:numFmt w:val="decimal"/>
      <w:pStyle w:val="50"/>
      <w:lvlText w:val="%1.%2.%3.%4.%5"/>
      <w:lvlJc w:val="left"/>
      <w:pPr>
        <w:ind w:left="0" w:firstLine="0"/>
      </w:pPr>
      <w:rPr>
        <w:rFonts w:hint="eastAsia"/>
      </w:rPr>
    </w:lvl>
    <w:lvl w:ilvl="5">
      <w:start w:val="1"/>
      <w:numFmt w:val="decimal"/>
      <w:pStyle w:val="60"/>
      <w:lvlText w:val="%1.%2.%3.%4.%5.%6"/>
      <w:lvlJc w:val="left"/>
      <w:pPr>
        <w:ind w:left="0" w:firstLine="0"/>
      </w:pPr>
      <w:rPr>
        <w:rFonts w:hint="eastAsia"/>
      </w:rPr>
    </w:lvl>
    <w:lvl w:ilvl="6">
      <w:start w:val="1"/>
      <w:numFmt w:val="decimal"/>
      <w:pStyle w:val="70"/>
      <w:lvlText w:val="%1.%2.%3.%4.%5.%6.%7"/>
      <w:lvlJc w:val="left"/>
      <w:pPr>
        <w:ind w:left="0" w:firstLine="0"/>
      </w:pPr>
      <w:rPr>
        <w:rFonts w:hint="eastAsia"/>
      </w:rPr>
    </w:lvl>
    <w:lvl w:ilvl="7">
      <w:start w:val="1"/>
      <w:numFmt w:val="decimal"/>
      <w:pStyle w:val="80"/>
      <w:lvlText w:val="%1.%2.%3.%4.%5.%6.%7.%8"/>
      <w:lvlJc w:val="left"/>
      <w:pPr>
        <w:ind w:left="0" w:firstLine="0"/>
      </w:pPr>
      <w:rPr>
        <w:rFonts w:hint="eastAsia"/>
      </w:rPr>
    </w:lvl>
    <w:lvl w:ilvl="8">
      <w:start w:val="1"/>
      <w:numFmt w:val="decimal"/>
      <w:pStyle w:val="90"/>
      <w:lvlText w:val="%1.%2.%3.%4.%5.%6.%7.%8.%9"/>
      <w:lvlJc w:val="left"/>
      <w:pPr>
        <w:ind w:left="0" w:firstLine="0"/>
      </w:pPr>
      <w:rPr>
        <w:rFonts w:hint="eastAsia"/>
      </w:rPr>
    </w:lvl>
  </w:abstractNum>
  <w:abstractNum w:abstractNumId="27" w15:restartNumberingAfterBreak="0">
    <w:nsid w:val="71425142"/>
    <w:multiLevelType w:val="multilevel"/>
    <w:tmpl w:val="6A247DB0"/>
    <w:lvl w:ilvl="0">
      <w:start w:val="1"/>
      <w:numFmt w:val="aiueoFullWidth"/>
      <w:pStyle w:val="51"/>
      <w:suff w:val="nothing"/>
      <w:lvlText w:val="(%1)"/>
      <w:lvlJc w:val="left"/>
      <w:pPr>
        <w:ind w:left="1673" w:hanging="312"/>
      </w:pPr>
      <w:rPr>
        <w:rFonts w:ascii="Tahoma" w:eastAsia="MS UI Gothic" w:hAnsi="Tahoma" w:hint="default"/>
        <w:b w:val="0"/>
        <w:i w:val="0"/>
        <w:color w:val="auto"/>
        <w:sz w:val="21"/>
        <w:u w:val="none"/>
      </w:rPr>
    </w:lvl>
    <w:lvl w:ilvl="1">
      <w:start w:val="1"/>
      <w:numFmt w:val="decimal"/>
      <w:suff w:val="space"/>
      <w:lvlText w:val="%1.%2 "/>
      <w:lvlJc w:val="left"/>
      <w:pPr>
        <w:ind w:left="1030" w:hanging="800"/>
      </w:pPr>
      <w:rPr>
        <w:rFonts w:ascii="Tahoma" w:eastAsia="MS UI Gothic" w:hAnsi="Tahoma" w:hint="default"/>
        <w:b/>
        <w:i w:val="0"/>
        <w:sz w:val="22"/>
      </w:rPr>
    </w:lvl>
    <w:lvl w:ilvl="2">
      <w:start w:val="1"/>
      <w:numFmt w:val="decimal"/>
      <w:suff w:val="space"/>
      <w:lvlText w:val="%1.%2.%3 "/>
      <w:lvlJc w:val="left"/>
      <w:pPr>
        <w:ind w:left="1030" w:hanging="800"/>
      </w:pPr>
      <w:rPr>
        <w:rFonts w:ascii="Tahoma" w:eastAsia="MS UI Gothic" w:hAnsi="Tahoma" w:hint="default"/>
        <w:b w:val="0"/>
        <w:i w:val="0"/>
        <w:sz w:val="22"/>
      </w:rPr>
    </w:lvl>
    <w:lvl w:ilvl="3">
      <w:start w:val="1"/>
      <w:numFmt w:val="decimal"/>
      <w:suff w:val="space"/>
      <w:lvlText w:val="%1.%2.%3.%4 "/>
      <w:lvlJc w:val="left"/>
      <w:pPr>
        <w:ind w:left="1030" w:hanging="800"/>
      </w:pPr>
      <w:rPr>
        <w:rFonts w:ascii="Tahoma" w:eastAsia="MS UI Gothic" w:hAnsi="Tahoma" w:hint="default"/>
        <w:b w:val="0"/>
        <w:i w:val="0"/>
        <w:sz w:val="21"/>
      </w:rPr>
    </w:lvl>
    <w:lvl w:ilvl="4">
      <w:start w:val="1"/>
      <w:numFmt w:val="decimal"/>
      <w:suff w:val="space"/>
      <w:lvlText w:val="%1.%2.%3.%4.%5 "/>
      <w:lvlJc w:val="left"/>
      <w:pPr>
        <w:ind w:left="1030" w:hanging="800"/>
      </w:pPr>
      <w:rPr>
        <w:rFonts w:ascii="Tahoma" w:eastAsia="MS UI Gothic" w:hAnsi="Tahoma" w:hint="default"/>
        <w:b w:val="0"/>
        <w:i w:val="0"/>
        <w:sz w:val="21"/>
      </w:rPr>
    </w:lvl>
    <w:lvl w:ilvl="5">
      <w:start w:val="1"/>
      <w:numFmt w:val="decimal"/>
      <w:suff w:val="space"/>
      <w:lvlText w:val="%1.%2.%3.%4.%5.%6 "/>
      <w:lvlJc w:val="left"/>
      <w:pPr>
        <w:ind w:left="1030" w:hanging="800"/>
      </w:pPr>
      <w:rPr>
        <w:rFonts w:ascii="Tahoma" w:eastAsia="MS UI Gothic" w:hAnsi="Tahoma" w:hint="default"/>
        <w:b w:val="0"/>
        <w:i w:val="0"/>
        <w:sz w:val="20"/>
      </w:rPr>
    </w:lvl>
    <w:lvl w:ilvl="6">
      <w:start w:val="1"/>
      <w:numFmt w:val="decimal"/>
      <w:suff w:val="space"/>
      <w:lvlText w:val="%1.%2.%3.%4.%5.%6.%7 "/>
      <w:lvlJc w:val="left"/>
      <w:pPr>
        <w:ind w:left="1030" w:hanging="800"/>
      </w:pPr>
      <w:rPr>
        <w:rFonts w:ascii="Tahoma" w:eastAsia="MS UI Gothic" w:hAnsi="Tahoma" w:hint="default"/>
        <w:b w:val="0"/>
        <w:i w:val="0"/>
        <w:sz w:val="20"/>
      </w:rPr>
    </w:lvl>
    <w:lvl w:ilvl="7">
      <w:start w:val="1"/>
      <w:numFmt w:val="decimal"/>
      <w:suff w:val="space"/>
      <w:lvlText w:val="%1.%2.%3.%4.%5.%6.%7.%8 "/>
      <w:lvlJc w:val="left"/>
      <w:pPr>
        <w:ind w:left="1030" w:hanging="800"/>
      </w:pPr>
      <w:rPr>
        <w:rFonts w:ascii="Tahoma" w:eastAsia="MS UI Gothic" w:hAnsi="Tahoma" w:hint="default"/>
        <w:b w:val="0"/>
        <w:i w:val="0"/>
        <w:sz w:val="20"/>
      </w:rPr>
    </w:lvl>
    <w:lvl w:ilvl="8">
      <w:start w:val="1"/>
      <w:numFmt w:val="decimalFullWidth"/>
      <w:suff w:val="space"/>
      <w:lvlText w:val="%1.%2.%3.%4.%5.%6.%7.%8.%9 "/>
      <w:lvlJc w:val="left"/>
      <w:pPr>
        <w:ind w:left="1030" w:hanging="800"/>
      </w:pPr>
      <w:rPr>
        <w:rFonts w:ascii="Tahoma" w:eastAsia="MS UI Gothic" w:hAnsi="Tahoma" w:hint="default"/>
        <w:b w:val="0"/>
        <w:i w:val="0"/>
        <w:sz w:val="20"/>
      </w:rPr>
    </w:lvl>
  </w:abstractNum>
  <w:abstractNum w:abstractNumId="28" w15:restartNumberingAfterBreak="0">
    <w:nsid w:val="76D932C3"/>
    <w:multiLevelType w:val="hybridMultilevel"/>
    <w:tmpl w:val="4C6AE4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C3668ED"/>
    <w:multiLevelType w:val="multilevel"/>
    <w:tmpl w:val="3508BE66"/>
    <w:lvl w:ilvl="0">
      <w:start w:val="1"/>
      <w:numFmt w:val="lowerLetter"/>
      <w:pStyle w:val="31"/>
      <w:suff w:val="nothing"/>
      <w:lvlText w:val="(%1)"/>
      <w:lvlJc w:val="left"/>
      <w:pPr>
        <w:ind w:left="1049" w:hanging="255"/>
      </w:pPr>
      <w:rPr>
        <w:rFonts w:ascii="Tahoma" w:eastAsia="MS UI Gothic" w:hAnsi="Tahoma" w:hint="default"/>
        <w:color w:val="auto"/>
        <w:sz w:val="21"/>
        <w:u w:val="none"/>
      </w:rPr>
    </w:lvl>
    <w:lvl w:ilvl="1">
      <w:start w:val="1"/>
      <w:numFmt w:val="decimal"/>
      <w:suff w:val="space"/>
      <w:lvlText w:val="%1.%2 "/>
      <w:lvlJc w:val="left"/>
      <w:pPr>
        <w:ind w:left="1370" w:hanging="800"/>
      </w:pPr>
      <w:rPr>
        <w:rFonts w:ascii="Tahoma" w:eastAsia="MS UI Gothic" w:hAnsi="Tahoma" w:hint="default"/>
        <w:b/>
        <w:i w:val="0"/>
        <w:sz w:val="22"/>
      </w:rPr>
    </w:lvl>
    <w:lvl w:ilvl="2">
      <w:start w:val="1"/>
      <w:numFmt w:val="decimal"/>
      <w:suff w:val="space"/>
      <w:lvlText w:val="%1.%2.%3 "/>
      <w:lvlJc w:val="left"/>
      <w:pPr>
        <w:ind w:left="1370" w:hanging="800"/>
      </w:pPr>
      <w:rPr>
        <w:rFonts w:ascii="Tahoma" w:eastAsia="MS UI Gothic" w:hAnsi="Tahoma" w:hint="default"/>
        <w:b w:val="0"/>
        <w:i w:val="0"/>
        <w:sz w:val="22"/>
      </w:rPr>
    </w:lvl>
    <w:lvl w:ilvl="3">
      <w:start w:val="1"/>
      <w:numFmt w:val="decimal"/>
      <w:suff w:val="space"/>
      <w:lvlText w:val="%1.%2.%3.%4 "/>
      <w:lvlJc w:val="left"/>
      <w:pPr>
        <w:ind w:left="1370" w:hanging="800"/>
      </w:pPr>
      <w:rPr>
        <w:rFonts w:ascii="Tahoma" w:eastAsia="MS UI Gothic" w:hAnsi="Tahoma" w:hint="default"/>
        <w:b w:val="0"/>
        <w:i w:val="0"/>
        <w:sz w:val="21"/>
      </w:rPr>
    </w:lvl>
    <w:lvl w:ilvl="4">
      <w:start w:val="1"/>
      <w:numFmt w:val="decimal"/>
      <w:suff w:val="space"/>
      <w:lvlText w:val="%1.%2.%3.%4.%5 "/>
      <w:lvlJc w:val="left"/>
      <w:pPr>
        <w:ind w:left="1370" w:hanging="800"/>
      </w:pPr>
      <w:rPr>
        <w:rFonts w:ascii="Tahoma" w:eastAsia="MS UI Gothic" w:hAnsi="Tahoma" w:hint="default"/>
        <w:b w:val="0"/>
        <w:i w:val="0"/>
        <w:sz w:val="21"/>
      </w:rPr>
    </w:lvl>
    <w:lvl w:ilvl="5">
      <w:start w:val="1"/>
      <w:numFmt w:val="decimal"/>
      <w:suff w:val="space"/>
      <w:lvlText w:val="%1.%2.%3.%4.%5.%6 "/>
      <w:lvlJc w:val="left"/>
      <w:pPr>
        <w:ind w:left="1370" w:hanging="800"/>
      </w:pPr>
      <w:rPr>
        <w:rFonts w:ascii="Tahoma" w:eastAsia="MS UI Gothic" w:hAnsi="Tahoma" w:hint="default"/>
        <w:b w:val="0"/>
        <w:i w:val="0"/>
        <w:sz w:val="20"/>
      </w:rPr>
    </w:lvl>
    <w:lvl w:ilvl="6">
      <w:start w:val="1"/>
      <w:numFmt w:val="decimal"/>
      <w:suff w:val="space"/>
      <w:lvlText w:val="%1.%2.%3.%4.%5.%6.%7 "/>
      <w:lvlJc w:val="left"/>
      <w:pPr>
        <w:ind w:left="1370" w:hanging="800"/>
      </w:pPr>
      <w:rPr>
        <w:rFonts w:ascii="Tahoma" w:eastAsia="MS UI Gothic" w:hAnsi="Tahoma" w:hint="default"/>
        <w:b w:val="0"/>
        <w:i w:val="0"/>
        <w:sz w:val="20"/>
      </w:rPr>
    </w:lvl>
    <w:lvl w:ilvl="7">
      <w:start w:val="1"/>
      <w:numFmt w:val="decimal"/>
      <w:suff w:val="space"/>
      <w:lvlText w:val="%1.%2.%3.%4.%5.%6.%7.%8 "/>
      <w:lvlJc w:val="left"/>
      <w:pPr>
        <w:ind w:left="1370" w:hanging="800"/>
      </w:pPr>
      <w:rPr>
        <w:rFonts w:ascii="Tahoma" w:eastAsia="MS UI Gothic" w:hAnsi="Tahoma" w:hint="default"/>
        <w:b w:val="0"/>
        <w:i w:val="0"/>
        <w:sz w:val="20"/>
      </w:rPr>
    </w:lvl>
    <w:lvl w:ilvl="8">
      <w:start w:val="1"/>
      <w:numFmt w:val="decimalFullWidth"/>
      <w:suff w:val="space"/>
      <w:lvlText w:val="%1.%2.%3.%4.%5.%6.%7.%8.%9 "/>
      <w:lvlJc w:val="left"/>
      <w:pPr>
        <w:ind w:left="1370" w:hanging="800"/>
      </w:pPr>
      <w:rPr>
        <w:rFonts w:ascii="Tahoma" w:eastAsia="MS UI Gothic" w:hAnsi="Tahoma" w:hint="default"/>
        <w:b w:val="0"/>
        <w:i w:val="0"/>
        <w:sz w:val="20"/>
      </w:rPr>
    </w:lvl>
  </w:abstractNum>
  <w:abstractNum w:abstractNumId="30" w15:restartNumberingAfterBreak="0">
    <w:nsid w:val="7F0F2DF8"/>
    <w:multiLevelType w:val="multilevel"/>
    <w:tmpl w:val="CF84AB34"/>
    <w:lvl w:ilvl="0">
      <w:start w:val="1"/>
      <w:numFmt w:val="decimalFullWidth"/>
      <w:pStyle w:val="4"/>
      <w:suff w:val="nothing"/>
      <w:lvlText w:val="(%1) "/>
      <w:lvlJc w:val="left"/>
      <w:pPr>
        <w:ind w:left="1446" w:hanging="369"/>
      </w:pPr>
      <w:rPr>
        <w:rFonts w:ascii="Tahoma" w:eastAsia="MS UI Gothic" w:hAnsi="Tahoma" w:hint="default"/>
        <w:b w:val="0"/>
        <w:i w:val="0"/>
        <w:color w:val="auto"/>
        <w:sz w:val="21"/>
        <w:u w:val="none"/>
        <w:em w:val="none"/>
      </w:rPr>
    </w:lvl>
    <w:lvl w:ilvl="1">
      <w:start w:val="1"/>
      <w:numFmt w:val="decimal"/>
      <w:suff w:val="space"/>
      <w:lvlText w:val="%1.%2 "/>
      <w:lvlJc w:val="left"/>
      <w:pPr>
        <w:ind w:left="1000" w:hanging="800"/>
      </w:pPr>
      <w:rPr>
        <w:rFonts w:ascii="Tahoma" w:eastAsia="MS UI Gothic" w:hAnsi="Tahoma" w:hint="default"/>
        <w:b/>
        <w:i w:val="0"/>
        <w:sz w:val="22"/>
      </w:rPr>
    </w:lvl>
    <w:lvl w:ilvl="2">
      <w:start w:val="1"/>
      <w:numFmt w:val="decimal"/>
      <w:suff w:val="space"/>
      <w:lvlText w:val="%1.%2.%3 "/>
      <w:lvlJc w:val="left"/>
      <w:pPr>
        <w:ind w:left="1000" w:hanging="800"/>
      </w:pPr>
      <w:rPr>
        <w:rFonts w:ascii="Tahoma" w:eastAsia="MS UI Gothic" w:hAnsi="Tahoma" w:hint="default"/>
        <w:b w:val="0"/>
        <w:i w:val="0"/>
        <w:sz w:val="22"/>
      </w:rPr>
    </w:lvl>
    <w:lvl w:ilvl="3">
      <w:start w:val="1"/>
      <w:numFmt w:val="decimal"/>
      <w:suff w:val="space"/>
      <w:lvlText w:val="%1.%2.%3.%4 "/>
      <w:lvlJc w:val="left"/>
      <w:pPr>
        <w:ind w:left="1000" w:hanging="800"/>
      </w:pPr>
      <w:rPr>
        <w:rFonts w:ascii="Tahoma" w:eastAsia="MS UI Gothic" w:hAnsi="Tahoma" w:hint="default"/>
        <w:b w:val="0"/>
        <w:i w:val="0"/>
        <w:sz w:val="21"/>
      </w:rPr>
    </w:lvl>
    <w:lvl w:ilvl="4">
      <w:start w:val="1"/>
      <w:numFmt w:val="decimal"/>
      <w:suff w:val="space"/>
      <w:lvlText w:val="%1.%2.%3.%4.%5 "/>
      <w:lvlJc w:val="left"/>
      <w:pPr>
        <w:ind w:left="1000" w:hanging="800"/>
      </w:pPr>
      <w:rPr>
        <w:rFonts w:ascii="Tahoma" w:eastAsia="MS UI Gothic" w:hAnsi="Tahoma" w:hint="default"/>
        <w:b w:val="0"/>
        <w:i w:val="0"/>
        <w:sz w:val="21"/>
      </w:rPr>
    </w:lvl>
    <w:lvl w:ilvl="5">
      <w:start w:val="1"/>
      <w:numFmt w:val="decimal"/>
      <w:suff w:val="space"/>
      <w:lvlText w:val="%1.%2.%3.%4.%5.%6 "/>
      <w:lvlJc w:val="left"/>
      <w:pPr>
        <w:ind w:left="1000" w:hanging="800"/>
      </w:pPr>
      <w:rPr>
        <w:rFonts w:ascii="Tahoma" w:eastAsia="MS UI Gothic" w:hAnsi="Tahoma" w:hint="default"/>
        <w:b w:val="0"/>
        <w:i w:val="0"/>
        <w:sz w:val="20"/>
      </w:rPr>
    </w:lvl>
    <w:lvl w:ilvl="6">
      <w:start w:val="1"/>
      <w:numFmt w:val="decimal"/>
      <w:suff w:val="space"/>
      <w:lvlText w:val="%1.%2.%3.%4.%5.%6.%7 "/>
      <w:lvlJc w:val="left"/>
      <w:pPr>
        <w:ind w:left="1000" w:hanging="800"/>
      </w:pPr>
      <w:rPr>
        <w:rFonts w:ascii="Tahoma" w:eastAsia="MS UI Gothic" w:hAnsi="Tahoma" w:hint="default"/>
        <w:b w:val="0"/>
        <w:i w:val="0"/>
        <w:sz w:val="20"/>
      </w:rPr>
    </w:lvl>
    <w:lvl w:ilvl="7">
      <w:start w:val="1"/>
      <w:numFmt w:val="decimal"/>
      <w:suff w:val="space"/>
      <w:lvlText w:val="%1.%2.%3.%4.%5.%6.%7.%8 "/>
      <w:lvlJc w:val="left"/>
      <w:pPr>
        <w:ind w:left="1000" w:hanging="800"/>
      </w:pPr>
      <w:rPr>
        <w:rFonts w:ascii="Tahoma" w:eastAsia="MS UI Gothic" w:hAnsi="Tahoma" w:hint="default"/>
        <w:b w:val="0"/>
        <w:i w:val="0"/>
        <w:sz w:val="20"/>
      </w:rPr>
    </w:lvl>
    <w:lvl w:ilvl="8">
      <w:start w:val="1"/>
      <w:numFmt w:val="decimalFullWidth"/>
      <w:suff w:val="space"/>
      <w:lvlText w:val="%1.%2.%3.%4.%5.%6.%7.%8.%9 "/>
      <w:lvlJc w:val="left"/>
      <w:pPr>
        <w:ind w:left="1000" w:hanging="800"/>
      </w:pPr>
      <w:rPr>
        <w:rFonts w:ascii="Tahoma" w:eastAsia="MS UI Gothic" w:hAnsi="Tahoma" w:hint="default"/>
        <w:b w:val="0"/>
        <w:i w:val="0"/>
        <w:sz w:val="20"/>
      </w:rPr>
    </w:lvl>
  </w:abstractNum>
  <w:num w:numId="1">
    <w:abstractNumId w:val="12"/>
  </w:num>
  <w:num w:numId="2">
    <w:abstractNumId w:val="4"/>
  </w:num>
  <w:num w:numId="3">
    <w:abstractNumId w:val="30"/>
  </w:num>
  <w:num w:numId="4">
    <w:abstractNumId w:val="27"/>
  </w:num>
  <w:num w:numId="5">
    <w:abstractNumId w:val="0"/>
  </w:num>
  <w:num w:numId="6">
    <w:abstractNumId w:val="14"/>
  </w:num>
  <w:num w:numId="7">
    <w:abstractNumId w:val="7"/>
  </w:num>
  <w:num w:numId="8">
    <w:abstractNumId w:val="16"/>
  </w:num>
  <w:num w:numId="9">
    <w:abstractNumId w:val="8"/>
  </w:num>
  <w:num w:numId="10">
    <w:abstractNumId w:val="29"/>
  </w:num>
  <w:num w:numId="11">
    <w:abstractNumId w:val="2"/>
  </w:num>
  <w:num w:numId="12">
    <w:abstractNumId w:val="24"/>
  </w:num>
  <w:num w:numId="13">
    <w:abstractNumId w:val="9"/>
  </w:num>
  <w:num w:numId="14">
    <w:abstractNumId w:val="21"/>
  </w:num>
  <w:num w:numId="15">
    <w:abstractNumId w:val="19"/>
  </w:num>
  <w:num w:numId="16">
    <w:abstractNumId w:val="22"/>
  </w:num>
  <w:num w:numId="17">
    <w:abstractNumId w:val="20"/>
  </w:num>
  <w:num w:numId="18">
    <w:abstractNumId w:val="26"/>
  </w:num>
  <w:num w:numId="19">
    <w:abstractNumId w:val="2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5"/>
  </w:num>
  <w:num w:numId="22">
    <w:abstractNumId w:val="6"/>
  </w:num>
  <w:num w:numId="23">
    <w:abstractNumId w:val="28"/>
  </w:num>
  <w:num w:numId="24">
    <w:abstractNumId w:val="13"/>
  </w:num>
  <w:num w:numId="25">
    <w:abstractNumId w:val="23"/>
  </w:num>
  <w:num w:numId="26">
    <w:abstractNumId w:val="1"/>
  </w:num>
  <w:num w:numId="27">
    <w:abstractNumId w:val="5"/>
  </w:num>
  <w:num w:numId="28">
    <w:abstractNumId w:val="18"/>
  </w:num>
  <w:num w:numId="29">
    <w:abstractNumId w:val="10"/>
  </w:num>
  <w:num w:numId="30">
    <w:abstractNumId w:val="15"/>
  </w:num>
  <w:num w:numId="31">
    <w:abstractNumId w:val="1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8" w:dllVersion="513" w:checkStyle="1"/>
  <w:activeWritingStyle w:appName="MSWord" w:lang="en-GB" w:vendorID="8" w:dllVersion="513" w:checkStyle="1"/>
  <w:activeWritingStyle w:appName="MSWord" w:lang="ja-JP" w:vendorID="5"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color="white" strokecolor="red">
      <v:fill color="white" opacity="0"/>
      <v:stroke color="red" weight="1.5pt"/>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BE7"/>
    <w:rsid w:val="00000080"/>
    <w:rsid w:val="0000031C"/>
    <w:rsid w:val="00000879"/>
    <w:rsid w:val="00000A4E"/>
    <w:rsid w:val="00000C39"/>
    <w:rsid w:val="00000C9B"/>
    <w:rsid w:val="00000D87"/>
    <w:rsid w:val="00001BF4"/>
    <w:rsid w:val="00001D37"/>
    <w:rsid w:val="00002848"/>
    <w:rsid w:val="000029B6"/>
    <w:rsid w:val="00002D2A"/>
    <w:rsid w:val="00003552"/>
    <w:rsid w:val="00003959"/>
    <w:rsid w:val="00004136"/>
    <w:rsid w:val="000045CA"/>
    <w:rsid w:val="000048B4"/>
    <w:rsid w:val="00004B8B"/>
    <w:rsid w:val="0000525A"/>
    <w:rsid w:val="000054ED"/>
    <w:rsid w:val="000056A5"/>
    <w:rsid w:val="00005C31"/>
    <w:rsid w:val="0000614A"/>
    <w:rsid w:val="000061F5"/>
    <w:rsid w:val="0000645D"/>
    <w:rsid w:val="000065EE"/>
    <w:rsid w:val="0000662E"/>
    <w:rsid w:val="00006670"/>
    <w:rsid w:val="00006696"/>
    <w:rsid w:val="00006F90"/>
    <w:rsid w:val="00007570"/>
    <w:rsid w:val="00007C56"/>
    <w:rsid w:val="00007EA4"/>
    <w:rsid w:val="00007F60"/>
    <w:rsid w:val="00010310"/>
    <w:rsid w:val="000104D4"/>
    <w:rsid w:val="00010575"/>
    <w:rsid w:val="00010676"/>
    <w:rsid w:val="000107A0"/>
    <w:rsid w:val="00010B94"/>
    <w:rsid w:val="00010D7C"/>
    <w:rsid w:val="00010D84"/>
    <w:rsid w:val="00011039"/>
    <w:rsid w:val="0001123C"/>
    <w:rsid w:val="00011354"/>
    <w:rsid w:val="00011667"/>
    <w:rsid w:val="00011D8E"/>
    <w:rsid w:val="00012077"/>
    <w:rsid w:val="00012249"/>
    <w:rsid w:val="00012EDA"/>
    <w:rsid w:val="00012FE9"/>
    <w:rsid w:val="000137C2"/>
    <w:rsid w:val="00013C77"/>
    <w:rsid w:val="00014030"/>
    <w:rsid w:val="000140BB"/>
    <w:rsid w:val="00014211"/>
    <w:rsid w:val="0001453D"/>
    <w:rsid w:val="000150F3"/>
    <w:rsid w:val="000152EA"/>
    <w:rsid w:val="00015342"/>
    <w:rsid w:val="00015ABE"/>
    <w:rsid w:val="000160DB"/>
    <w:rsid w:val="00016220"/>
    <w:rsid w:val="00016453"/>
    <w:rsid w:val="000173C4"/>
    <w:rsid w:val="00017940"/>
    <w:rsid w:val="00017F67"/>
    <w:rsid w:val="00017FA5"/>
    <w:rsid w:val="00021923"/>
    <w:rsid w:val="00021AB4"/>
    <w:rsid w:val="00021AB7"/>
    <w:rsid w:val="00021EDE"/>
    <w:rsid w:val="000222F2"/>
    <w:rsid w:val="000223CF"/>
    <w:rsid w:val="0002260E"/>
    <w:rsid w:val="00022A9F"/>
    <w:rsid w:val="000231ED"/>
    <w:rsid w:val="000231F4"/>
    <w:rsid w:val="00023299"/>
    <w:rsid w:val="000237B8"/>
    <w:rsid w:val="00023CDE"/>
    <w:rsid w:val="00023D1F"/>
    <w:rsid w:val="00023D3B"/>
    <w:rsid w:val="000246F0"/>
    <w:rsid w:val="000249F8"/>
    <w:rsid w:val="00024B85"/>
    <w:rsid w:val="00024BDC"/>
    <w:rsid w:val="00024D71"/>
    <w:rsid w:val="000250EB"/>
    <w:rsid w:val="0002529F"/>
    <w:rsid w:val="00025E7C"/>
    <w:rsid w:val="00026594"/>
    <w:rsid w:val="000265C3"/>
    <w:rsid w:val="000267F8"/>
    <w:rsid w:val="00026E26"/>
    <w:rsid w:val="00026E73"/>
    <w:rsid w:val="00026F5D"/>
    <w:rsid w:val="00026F8A"/>
    <w:rsid w:val="00027118"/>
    <w:rsid w:val="00027797"/>
    <w:rsid w:val="00027BB8"/>
    <w:rsid w:val="00027D2B"/>
    <w:rsid w:val="00030214"/>
    <w:rsid w:val="000302F7"/>
    <w:rsid w:val="000306E0"/>
    <w:rsid w:val="00030856"/>
    <w:rsid w:val="0003144E"/>
    <w:rsid w:val="0003181D"/>
    <w:rsid w:val="00031C3F"/>
    <w:rsid w:val="00031D28"/>
    <w:rsid w:val="000327F2"/>
    <w:rsid w:val="00032847"/>
    <w:rsid w:val="00032E7C"/>
    <w:rsid w:val="000331B7"/>
    <w:rsid w:val="000332DF"/>
    <w:rsid w:val="0003334F"/>
    <w:rsid w:val="0003359C"/>
    <w:rsid w:val="00033A2B"/>
    <w:rsid w:val="00033DA2"/>
    <w:rsid w:val="00033ED9"/>
    <w:rsid w:val="000340FA"/>
    <w:rsid w:val="00034112"/>
    <w:rsid w:val="00034564"/>
    <w:rsid w:val="00034587"/>
    <w:rsid w:val="000356EA"/>
    <w:rsid w:val="00035DD5"/>
    <w:rsid w:val="00035EAC"/>
    <w:rsid w:val="00035F6C"/>
    <w:rsid w:val="00036715"/>
    <w:rsid w:val="00036A49"/>
    <w:rsid w:val="00037104"/>
    <w:rsid w:val="0003735F"/>
    <w:rsid w:val="00037CAF"/>
    <w:rsid w:val="00037CB5"/>
    <w:rsid w:val="0004011A"/>
    <w:rsid w:val="00041160"/>
    <w:rsid w:val="000413E4"/>
    <w:rsid w:val="0004247A"/>
    <w:rsid w:val="000429D8"/>
    <w:rsid w:val="00042D47"/>
    <w:rsid w:val="00042E8E"/>
    <w:rsid w:val="00043038"/>
    <w:rsid w:val="00043185"/>
    <w:rsid w:val="00043C08"/>
    <w:rsid w:val="00043DC5"/>
    <w:rsid w:val="00043F9B"/>
    <w:rsid w:val="00044B75"/>
    <w:rsid w:val="00044F24"/>
    <w:rsid w:val="00045162"/>
    <w:rsid w:val="00045541"/>
    <w:rsid w:val="00045989"/>
    <w:rsid w:val="00045B3C"/>
    <w:rsid w:val="00045F74"/>
    <w:rsid w:val="0004609C"/>
    <w:rsid w:val="00046150"/>
    <w:rsid w:val="0004625B"/>
    <w:rsid w:val="00046570"/>
    <w:rsid w:val="00046628"/>
    <w:rsid w:val="000466E3"/>
    <w:rsid w:val="00046A09"/>
    <w:rsid w:val="00046AB4"/>
    <w:rsid w:val="00047075"/>
    <w:rsid w:val="000475AE"/>
    <w:rsid w:val="0004762B"/>
    <w:rsid w:val="0004792F"/>
    <w:rsid w:val="0005014F"/>
    <w:rsid w:val="00050494"/>
    <w:rsid w:val="00050A3C"/>
    <w:rsid w:val="00050E56"/>
    <w:rsid w:val="0005113A"/>
    <w:rsid w:val="0005117F"/>
    <w:rsid w:val="0005127A"/>
    <w:rsid w:val="000512E3"/>
    <w:rsid w:val="000515AF"/>
    <w:rsid w:val="00051AD3"/>
    <w:rsid w:val="00051F8E"/>
    <w:rsid w:val="000522F9"/>
    <w:rsid w:val="0005243D"/>
    <w:rsid w:val="00052C6B"/>
    <w:rsid w:val="00052D74"/>
    <w:rsid w:val="0005303C"/>
    <w:rsid w:val="0005313C"/>
    <w:rsid w:val="00053625"/>
    <w:rsid w:val="00053935"/>
    <w:rsid w:val="00053AE8"/>
    <w:rsid w:val="00053BF8"/>
    <w:rsid w:val="00053CEF"/>
    <w:rsid w:val="00053DA1"/>
    <w:rsid w:val="000541DA"/>
    <w:rsid w:val="00054319"/>
    <w:rsid w:val="000545FB"/>
    <w:rsid w:val="00054675"/>
    <w:rsid w:val="00054AD6"/>
    <w:rsid w:val="00054E8F"/>
    <w:rsid w:val="000553BB"/>
    <w:rsid w:val="00055537"/>
    <w:rsid w:val="00055603"/>
    <w:rsid w:val="00055AD1"/>
    <w:rsid w:val="00055B57"/>
    <w:rsid w:val="0005668E"/>
    <w:rsid w:val="000569B2"/>
    <w:rsid w:val="00056FA3"/>
    <w:rsid w:val="00057168"/>
    <w:rsid w:val="00057266"/>
    <w:rsid w:val="00057465"/>
    <w:rsid w:val="00057AF0"/>
    <w:rsid w:val="00060512"/>
    <w:rsid w:val="00060527"/>
    <w:rsid w:val="0006092F"/>
    <w:rsid w:val="00060CD8"/>
    <w:rsid w:val="0006142B"/>
    <w:rsid w:val="00061B94"/>
    <w:rsid w:val="00061C65"/>
    <w:rsid w:val="00061F59"/>
    <w:rsid w:val="000622EA"/>
    <w:rsid w:val="00062EB0"/>
    <w:rsid w:val="00062F4D"/>
    <w:rsid w:val="00063977"/>
    <w:rsid w:val="00063C7E"/>
    <w:rsid w:val="00063CE4"/>
    <w:rsid w:val="00063DAA"/>
    <w:rsid w:val="00063ED0"/>
    <w:rsid w:val="00063F84"/>
    <w:rsid w:val="00063FC5"/>
    <w:rsid w:val="000641D1"/>
    <w:rsid w:val="00064352"/>
    <w:rsid w:val="000648B6"/>
    <w:rsid w:val="00064C75"/>
    <w:rsid w:val="00065C54"/>
    <w:rsid w:val="00065E30"/>
    <w:rsid w:val="00065E67"/>
    <w:rsid w:val="00065F15"/>
    <w:rsid w:val="00065FD7"/>
    <w:rsid w:val="0006602A"/>
    <w:rsid w:val="00066181"/>
    <w:rsid w:val="000664D4"/>
    <w:rsid w:val="00066679"/>
    <w:rsid w:val="000666C6"/>
    <w:rsid w:val="00066794"/>
    <w:rsid w:val="0006776A"/>
    <w:rsid w:val="00067C99"/>
    <w:rsid w:val="000702C1"/>
    <w:rsid w:val="000706CB"/>
    <w:rsid w:val="000715BD"/>
    <w:rsid w:val="000719B3"/>
    <w:rsid w:val="000719FC"/>
    <w:rsid w:val="00071AF3"/>
    <w:rsid w:val="00072337"/>
    <w:rsid w:val="0007236A"/>
    <w:rsid w:val="0007277E"/>
    <w:rsid w:val="00072BD9"/>
    <w:rsid w:val="00072E18"/>
    <w:rsid w:val="00072EF8"/>
    <w:rsid w:val="00073004"/>
    <w:rsid w:val="00073282"/>
    <w:rsid w:val="00073A02"/>
    <w:rsid w:val="00073F23"/>
    <w:rsid w:val="000741CA"/>
    <w:rsid w:val="00074338"/>
    <w:rsid w:val="00074426"/>
    <w:rsid w:val="00074D9F"/>
    <w:rsid w:val="00074DF6"/>
    <w:rsid w:val="00074F99"/>
    <w:rsid w:val="00075400"/>
    <w:rsid w:val="00075805"/>
    <w:rsid w:val="00075C11"/>
    <w:rsid w:val="00075E3C"/>
    <w:rsid w:val="00076142"/>
    <w:rsid w:val="00076826"/>
    <w:rsid w:val="00076CE6"/>
    <w:rsid w:val="000773B3"/>
    <w:rsid w:val="00077455"/>
    <w:rsid w:val="00077763"/>
    <w:rsid w:val="00077D92"/>
    <w:rsid w:val="00080178"/>
    <w:rsid w:val="00080328"/>
    <w:rsid w:val="00080339"/>
    <w:rsid w:val="0008072F"/>
    <w:rsid w:val="000808F2"/>
    <w:rsid w:val="000809AE"/>
    <w:rsid w:val="00080D3A"/>
    <w:rsid w:val="00081007"/>
    <w:rsid w:val="00082AAE"/>
    <w:rsid w:val="00083575"/>
    <w:rsid w:val="000838F6"/>
    <w:rsid w:val="00083FAB"/>
    <w:rsid w:val="00084483"/>
    <w:rsid w:val="0008458E"/>
    <w:rsid w:val="000846BB"/>
    <w:rsid w:val="00084D27"/>
    <w:rsid w:val="00084ED4"/>
    <w:rsid w:val="0008535F"/>
    <w:rsid w:val="00085492"/>
    <w:rsid w:val="00085738"/>
    <w:rsid w:val="00085873"/>
    <w:rsid w:val="00085889"/>
    <w:rsid w:val="0008596C"/>
    <w:rsid w:val="00085C68"/>
    <w:rsid w:val="00085DB8"/>
    <w:rsid w:val="00086000"/>
    <w:rsid w:val="00086096"/>
    <w:rsid w:val="000861C3"/>
    <w:rsid w:val="00086542"/>
    <w:rsid w:val="00086769"/>
    <w:rsid w:val="00086DD6"/>
    <w:rsid w:val="00086EA4"/>
    <w:rsid w:val="00086FF6"/>
    <w:rsid w:val="0008708C"/>
    <w:rsid w:val="000872E1"/>
    <w:rsid w:val="00087A67"/>
    <w:rsid w:val="00087C8B"/>
    <w:rsid w:val="0009136C"/>
    <w:rsid w:val="00091650"/>
    <w:rsid w:val="00091B16"/>
    <w:rsid w:val="00091D9C"/>
    <w:rsid w:val="00091E2F"/>
    <w:rsid w:val="00092744"/>
    <w:rsid w:val="000927B1"/>
    <w:rsid w:val="0009287B"/>
    <w:rsid w:val="00092AEF"/>
    <w:rsid w:val="00092C9C"/>
    <w:rsid w:val="00092D3A"/>
    <w:rsid w:val="00093132"/>
    <w:rsid w:val="000931E9"/>
    <w:rsid w:val="000936BA"/>
    <w:rsid w:val="000940D9"/>
    <w:rsid w:val="000942FE"/>
    <w:rsid w:val="00094421"/>
    <w:rsid w:val="00094683"/>
    <w:rsid w:val="00094A8C"/>
    <w:rsid w:val="00094AE9"/>
    <w:rsid w:val="00094B2B"/>
    <w:rsid w:val="00094C69"/>
    <w:rsid w:val="00094F11"/>
    <w:rsid w:val="00094F8C"/>
    <w:rsid w:val="000952CF"/>
    <w:rsid w:val="0009531A"/>
    <w:rsid w:val="00095514"/>
    <w:rsid w:val="000962C0"/>
    <w:rsid w:val="00096541"/>
    <w:rsid w:val="0009688B"/>
    <w:rsid w:val="00096EE9"/>
    <w:rsid w:val="00097009"/>
    <w:rsid w:val="000977F9"/>
    <w:rsid w:val="00097A69"/>
    <w:rsid w:val="00097E54"/>
    <w:rsid w:val="000A0630"/>
    <w:rsid w:val="000A0655"/>
    <w:rsid w:val="000A0A68"/>
    <w:rsid w:val="000A0ACD"/>
    <w:rsid w:val="000A0B19"/>
    <w:rsid w:val="000A0B58"/>
    <w:rsid w:val="000A0BC5"/>
    <w:rsid w:val="000A0D3D"/>
    <w:rsid w:val="000A0E39"/>
    <w:rsid w:val="000A118C"/>
    <w:rsid w:val="000A1D49"/>
    <w:rsid w:val="000A1FCC"/>
    <w:rsid w:val="000A2D37"/>
    <w:rsid w:val="000A2FBB"/>
    <w:rsid w:val="000A2FCD"/>
    <w:rsid w:val="000A3029"/>
    <w:rsid w:val="000A3B39"/>
    <w:rsid w:val="000A3D03"/>
    <w:rsid w:val="000A3FCD"/>
    <w:rsid w:val="000A43FB"/>
    <w:rsid w:val="000A441B"/>
    <w:rsid w:val="000A4A17"/>
    <w:rsid w:val="000A52FA"/>
    <w:rsid w:val="000A5545"/>
    <w:rsid w:val="000A568F"/>
    <w:rsid w:val="000A5D59"/>
    <w:rsid w:val="000A5DE4"/>
    <w:rsid w:val="000A6DFF"/>
    <w:rsid w:val="000A6E24"/>
    <w:rsid w:val="000A714C"/>
    <w:rsid w:val="000A7226"/>
    <w:rsid w:val="000A738D"/>
    <w:rsid w:val="000A74C6"/>
    <w:rsid w:val="000A75ED"/>
    <w:rsid w:val="000A7826"/>
    <w:rsid w:val="000A797C"/>
    <w:rsid w:val="000A7BDE"/>
    <w:rsid w:val="000B013F"/>
    <w:rsid w:val="000B03AE"/>
    <w:rsid w:val="000B0A4E"/>
    <w:rsid w:val="000B0A9B"/>
    <w:rsid w:val="000B0BAE"/>
    <w:rsid w:val="000B1043"/>
    <w:rsid w:val="000B1563"/>
    <w:rsid w:val="000B18D1"/>
    <w:rsid w:val="000B1BC1"/>
    <w:rsid w:val="000B1E0A"/>
    <w:rsid w:val="000B2180"/>
    <w:rsid w:val="000B21BC"/>
    <w:rsid w:val="000B28CB"/>
    <w:rsid w:val="000B3104"/>
    <w:rsid w:val="000B3428"/>
    <w:rsid w:val="000B391A"/>
    <w:rsid w:val="000B3A84"/>
    <w:rsid w:val="000B3C1A"/>
    <w:rsid w:val="000B4F11"/>
    <w:rsid w:val="000B50CB"/>
    <w:rsid w:val="000B5202"/>
    <w:rsid w:val="000B55C5"/>
    <w:rsid w:val="000B60D1"/>
    <w:rsid w:val="000B6108"/>
    <w:rsid w:val="000B654F"/>
    <w:rsid w:val="000B66DC"/>
    <w:rsid w:val="000B6B9E"/>
    <w:rsid w:val="000B6C7D"/>
    <w:rsid w:val="000B6CDA"/>
    <w:rsid w:val="000B6EE9"/>
    <w:rsid w:val="000B6F48"/>
    <w:rsid w:val="000B71A6"/>
    <w:rsid w:val="000B7337"/>
    <w:rsid w:val="000B77B2"/>
    <w:rsid w:val="000B7A1F"/>
    <w:rsid w:val="000B7AF9"/>
    <w:rsid w:val="000B7DB0"/>
    <w:rsid w:val="000B7DDF"/>
    <w:rsid w:val="000B7E08"/>
    <w:rsid w:val="000C0521"/>
    <w:rsid w:val="000C0626"/>
    <w:rsid w:val="000C0986"/>
    <w:rsid w:val="000C0CDA"/>
    <w:rsid w:val="000C0D3B"/>
    <w:rsid w:val="000C18D6"/>
    <w:rsid w:val="000C1B25"/>
    <w:rsid w:val="000C1F34"/>
    <w:rsid w:val="000C21EA"/>
    <w:rsid w:val="000C22AA"/>
    <w:rsid w:val="000C295B"/>
    <w:rsid w:val="000C2B68"/>
    <w:rsid w:val="000C2BEB"/>
    <w:rsid w:val="000C2C09"/>
    <w:rsid w:val="000C2C9D"/>
    <w:rsid w:val="000C37AF"/>
    <w:rsid w:val="000C3A39"/>
    <w:rsid w:val="000C3CFB"/>
    <w:rsid w:val="000C3F15"/>
    <w:rsid w:val="000C4F1B"/>
    <w:rsid w:val="000C507D"/>
    <w:rsid w:val="000C53D0"/>
    <w:rsid w:val="000C5421"/>
    <w:rsid w:val="000C568A"/>
    <w:rsid w:val="000C617E"/>
    <w:rsid w:val="000C67E5"/>
    <w:rsid w:val="000C6D86"/>
    <w:rsid w:val="000C70F0"/>
    <w:rsid w:val="000C714C"/>
    <w:rsid w:val="000C764E"/>
    <w:rsid w:val="000C77FF"/>
    <w:rsid w:val="000C79CA"/>
    <w:rsid w:val="000D0253"/>
    <w:rsid w:val="000D046A"/>
    <w:rsid w:val="000D0490"/>
    <w:rsid w:val="000D08A0"/>
    <w:rsid w:val="000D0927"/>
    <w:rsid w:val="000D0A43"/>
    <w:rsid w:val="000D0B12"/>
    <w:rsid w:val="000D0E73"/>
    <w:rsid w:val="000D1A9B"/>
    <w:rsid w:val="000D20AA"/>
    <w:rsid w:val="000D2C8A"/>
    <w:rsid w:val="000D3A5E"/>
    <w:rsid w:val="000D3D10"/>
    <w:rsid w:val="000D3DEA"/>
    <w:rsid w:val="000D3E7D"/>
    <w:rsid w:val="000D430F"/>
    <w:rsid w:val="000D4516"/>
    <w:rsid w:val="000D45DB"/>
    <w:rsid w:val="000D47D9"/>
    <w:rsid w:val="000D4A05"/>
    <w:rsid w:val="000D4D64"/>
    <w:rsid w:val="000D4E02"/>
    <w:rsid w:val="000D4EE8"/>
    <w:rsid w:val="000D50A8"/>
    <w:rsid w:val="000D5390"/>
    <w:rsid w:val="000D59C5"/>
    <w:rsid w:val="000D6040"/>
    <w:rsid w:val="000D609C"/>
    <w:rsid w:val="000D614E"/>
    <w:rsid w:val="000D681E"/>
    <w:rsid w:val="000D69A5"/>
    <w:rsid w:val="000D6C84"/>
    <w:rsid w:val="000D6DA3"/>
    <w:rsid w:val="000D765B"/>
    <w:rsid w:val="000D7740"/>
    <w:rsid w:val="000D78BB"/>
    <w:rsid w:val="000D7EB5"/>
    <w:rsid w:val="000E016A"/>
    <w:rsid w:val="000E0901"/>
    <w:rsid w:val="000E0C81"/>
    <w:rsid w:val="000E0ED0"/>
    <w:rsid w:val="000E189F"/>
    <w:rsid w:val="000E191A"/>
    <w:rsid w:val="000E198D"/>
    <w:rsid w:val="000E1ADB"/>
    <w:rsid w:val="000E211F"/>
    <w:rsid w:val="000E22F8"/>
    <w:rsid w:val="000E249D"/>
    <w:rsid w:val="000E270D"/>
    <w:rsid w:val="000E2BF9"/>
    <w:rsid w:val="000E2F5E"/>
    <w:rsid w:val="000E30BD"/>
    <w:rsid w:val="000E37DD"/>
    <w:rsid w:val="000E3933"/>
    <w:rsid w:val="000E3935"/>
    <w:rsid w:val="000E3A6C"/>
    <w:rsid w:val="000E3DA3"/>
    <w:rsid w:val="000E444F"/>
    <w:rsid w:val="000E458D"/>
    <w:rsid w:val="000E46C1"/>
    <w:rsid w:val="000E4866"/>
    <w:rsid w:val="000E4ADA"/>
    <w:rsid w:val="000E5077"/>
    <w:rsid w:val="000E5E08"/>
    <w:rsid w:val="000E64A5"/>
    <w:rsid w:val="000E6D01"/>
    <w:rsid w:val="000E72EC"/>
    <w:rsid w:val="000E7411"/>
    <w:rsid w:val="000E75FA"/>
    <w:rsid w:val="000E7638"/>
    <w:rsid w:val="000E76FD"/>
    <w:rsid w:val="000E79D7"/>
    <w:rsid w:val="000E7AB5"/>
    <w:rsid w:val="000F013B"/>
    <w:rsid w:val="000F0657"/>
    <w:rsid w:val="000F0A26"/>
    <w:rsid w:val="000F0B10"/>
    <w:rsid w:val="000F0F4F"/>
    <w:rsid w:val="000F14C8"/>
    <w:rsid w:val="000F1A0A"/>
    <w:rsid w:val="000F1A14"/>
    <w:rsid w:val="000F249D"/>
    <w:rsid w:val="000F2642"/>
    <w:rsid w:val="000F2B42"/>
    <w:rsid w:val="000F2B74"/>
    <w:rsid w:val="000F2DDE"/>
    <w:rsid w:val="000F3296"/>
    <w:rsid w:val="000F33E5"/>
    <w:rsid w:val="000F3710"/>
    <w:rsid w:val="000F3AC1"/>
    <w:rsid w:val="000F3EE9"/>
    <w:rsid w:val="000F3FAD"/>
    <w:rsid w:val="000F419B"/>
    <w:rsid w:val="000F4E9E"/>
    <w:rsid w:val="000F5339"/>
    <w:rsid w:val="000F569F"/>
    <w:rsid w:val="000F5ABF"/>
    <w:rsid w:val="000F5CB3"/>
    <w:rsid w:val="000F605C"/>
    <w:rsid w:val="000F653D"/>
    <w:rsid w:val="000F6637"/>
    <w:rsid w:val="000F66B6"/>
    <w:rsid w:val="000F6D71"/>
    <w:rsid w:val="000F7721"/>
    <w:rsid w:val="000F7A86"/>
    <w:rsid w:val="000F7DC0"/>
    <w:rsid w:val="00100624"/>
    <w:rsid w:val="00100FEA"/>
    <w:rsid w:val="001011DD"/>
    <w:rsid w:val="001013C9"/>
    <w:rsid w:val="00101BC2"/>
    <w:rsid w:val="00101EEF"/>
    <w:rsid w:val="0010213F"/>
    <w:rsid w:val="0010229C"/>
    <w:rsid w:val="001024C0"/>
    <w:rsid w:val="001025A8"/>
    <w:rsid w:val="001025B6"/>
    <w:rsid w:val="00102998"/>
    <w:rsid w:val="00103420"/>
    <w:rsid w:val="00103777"/>
    <w:rsid w:val="00103F33"/>
    <w:rsid w:val="00103FF9"/>
    <w:rsid w:val="00104016"/>
    <w:rsid w:val="001045B7"/>
    <w:rsid w:val="001047D1"/>
    <w:rsid w:val="001049EB"/>
    <w:rsid w:val="00105004"/>
    <w:rsid w:val="00105088"/>
    <w:rsid w:val="001050BB"/>
    <w:rsid w:val="00105248"/>
    <w:rsid w:val="00106039"/>
    <w:rsid w:val="00106408"/>
    <w:rsid w:val="00106469"/>
    <w:rsid w:val="00106C76"/>
    <w:rsid w:val="00106D22"/>
    <w:rsid w:val="001070C6"/>
    <w:rsid w:val="001075D4"/>
    <w:rsid w:val="00107D96"/>
    <w:rsid w:val="00107EAE"/>
    <w:rsid w:val="0011036F"/>
    <w:rsid w:val="0011077C"/>
    <w:rsid w:val="0011079E"/>
    <w:rsid w:val="00110B63"/>
    <w:rsid w:val="00111085"/>
    <w:rsid w:val="001114EA"/>
    <w:rsid w:val="001116CB"/>
    <w:rsid w:val="00111832"/>
    <w:rsid w:val="001119A7"/>
    <w:rsid w:val="00111DB1"/>
    <w:rsid w:val="00112E09"/>
    <w:rsid w:val="00112EA6"/>
    <w:rsid w:val="00112F61"/>
    <w:rsid w:val="001130F2"/>
    <w:rsid w:val="00113314"/>
    <w:rsid w:val="00113564"/>
    <w:rsid w:val="001136EC"/>
    <w:rsid w:val="00113717"/>
    <w:rsid w:val="00113ED5"/>
    <w:rsid w:val="0011413F"/>
    <w:rsid w:val="001142C4"/>
    <w:rsid w:val="00114681"/>
    <w:rsid w:val="00115247"/>
    <w:rsid w:val="001152CB"/>
    <w:rsid w:val="001153C5"/>
    <w:rsid w:val="0011559C"/>
    <w:rsid w:val="00115783"/>
    <w:rsid w:val="00116003"/>
    <w:rsid w:val="0011628F"/>
    <w:rsid w:val="00116447"/>
    <w:rsid w:val="001166B7"/>
    <w:rsid w:val="00116767"/>
    <w:rsid w:val="00116C1F"/>
    <w:rsid w:val="001171EE"/>
    <w:rsid w:val="001172D1"/>
    <w:rsid w:val="00117949"/>
    <w:rsid w:val="001209A4"/>
    <w:rsid w:val="00120C61"/>
    <w:rsid w:val="00120D01"/>
    <w:rsid w:val="001212D0"/>
    <w:rsid w:val="0012170F"/>
    <w:rsid w:val="00121786"/>
    <w:rsid w:val="00121B5A"/>
    <w:rsid w:val="00122123"/>
    <w:rsid w:val="0012217B"/>
    <w:rsid w:val="00122FF6"/>
    <w:rsid w:val="0012311E"/>
    <w:rsid w:val="00123721"/>
    <w:rsid w:val="0012423C"/>
    <w:rsid w:val="00124572"/>
    <w:rsid w:val="0012459B"/>
    <w:rsid w:val="00124B40"/>
    <w:rsid w:val="00124CA7"/>
    <w:rsid w:val="00124F68"/>
    <w:rsid w:val="00124FA3"/>
    <w:rsid w:val="00125502"/>
    <w:rsid w:val="00125569"/>
    <w:rsid w:val="00125A0C"/>
    <w:rsid w:val="00125D5E"/>
    <w:rsid w:val="00125D85"/>
    <w:rsid w:val="00125DF9"/>
    <w:rsid w:val="00126592"/>
    <w:rsid w:val="00126B1A"/>
    <w:rsid w:val="00126C23"/>
    <w:rsid w:val="00126E24"/>
    <w:rsid w:val="001271A4"/>
    <w:rsid w:val="001278FF"/>
    <w:rsid w:val="00127B1F"/>
    <w:rsid w:val="00127E21"/>
    <w:rsid w:val="0013015D"/>
    <w:rsid w:val="001302ED"/>
    <w:rsid w:val="00130302"/>
    <w:rsid w:val="0013047D"/>
    <w:rsid w:val="001307BE"/>
    <w:rsid w:val="00130DC9"/>
    <w:rsid w:val="001316F2"/>
    <w:rsid w:val="0013184F"/>
    <w:rsid w:val="0013192A"/>
    <w:rsid w:val="00131ABF"/>
    <w:rsid w:val="00131BEC"/>
    <w:rsid w:val="001323EC"/>
    <w:rsid w:val="00132835"/>
    <w:rsid w:val="001330D5"/>
    <w:rsid w:val="001336AF"/>
    <w:rsid w:val="0013382D"/>
    <w:rsid w:val="00133FAC"/>
    <w:rsid w:val="00133FE3"/>
    <w:rsid w:val="00134137"/>
    <w:rsid w:val="00134698"/>
    <w:rsid w:val="001350DB"/>
    <w:rsid w:val="001350FB"/>
    <w:rsid w:val="0013522A"/>
    <w:rsid w:val="001352E5"/>
    <w:rsid w:val="00135604"/>
    <w:rsid w:val="00135C45"/>
    <w:rsid w:val="00135DA9"/>
    <w:rsid w:val="00135E97"/>
    <w:rsid w:val="001361F8"/>
    <w:rsid w:val="001364C3"/>
    <w:rsid w:val="00136587"/>
    <w:rsid w:val="00136590"/>
    <w:rsid w:val="0013660A"/>
    <w:rsid w:val="00136615"/>
    <w:rsid w:val="0013679D"/>
    <w:rsid w:val="0013695A"/>
    <w:rsid w:val="00136C17"/>
    <w:rsid w:val="00136D47"/>
    <w:rsid w:val="00136D51"/>
    <w:rsid w:val="001371F8"/>
    <w:rsid w:val="00137776"/>
    <w:rsid w:val="00137912"/>
    <w:rsid w:val="001379B4"/>
    <w:rsid w:val="00140129"/>
    <w:rsid w:val="00140464"/>
    <w:rsid w:val="0014078E"/>
    <w:rsid w:val="00140B37"/>
    <w:rsid w:val="0014146C"/>
    <w:rsid w:val="00141506"/>
    <w:rsid w:val="001418DE"/>
    <w:rsid w:val="001419E2"/>
    <w:rsid w:val="00141B17"/>
    <w:rsid w:val="0014210D"/>
    <w:rsid w:val="0014218D"/>
    <w:rsid w:val="00142420"/>
    <w:rsid w:val="00142833"/>
    <w:rsid w:val="00142A24"/>
    <w:rsid w:val="00142D74"/>
    <w:rsid w:val="00143129"/>
    <w:rsid w:val="001433D3"/>
    <w:rsid w:val="0014366A"/>
    <w:rsid w:val="00143988"/>
    <w:rsid w:val="00143B9F"/>
    <w:rsid w:val="0014428F"/>
    <w:rsid w:val="00144353"/>
    <w:rsid w:val="001445EB"/>
    <w:rsid w:val="00144AF0"/>
    <w:rsid w:val="00144EE8"/>
    <w:rsid w:val="0014500A"/>
    <w:rsid w:val="0014507E"/>
    <w:rsid w:val="0014511B"/>
    <w:rsid w:val="00145361"/>
    <w:rsid w:val="00145428"/>
    <w:rsid w:val="00145674"/>
    <w:rsid w:val="00145701"/>
    <w:rsid w:val="00145747"/>
    <w:rsid w:val="00145F89"/>
    <w:rsid w:val="00146100"/>
    <w:rsid w:val="001465FC"/>
    <w:rsid w:val="00146C24"/>
    <w:rsid w:val="00147005"/>
    <w:rsid w:val="00147380"/>
    <w:rsid w:val="001475D4"/>
    <w:rsid w:val="001477F2"/>
    <w:rsid w:val="00147CE8"/>
    <w:rsid w:val="001500BD"/>
    <w:rsid w:val="00150159"/>
    <w:rsid w:val="00150909"/>
    <w:rsid w:val="00150E14"/>
    <w:rsid w:val="001511E6"/>
    <w:rsid w:val="001512DE"/>
    <w:rsid w:val="001516D7"/>
    <w:rsid w:val="0015192B"/>
    <w:rsid w:val="00151AB2"/>
    <w:rsid w:val="00152039"/>
    <w:rsid w:val="00152451"/>
    <w:rsid w:val="0015246D"/>
    <w:rsid w:val="0015294E"/>
    <w:rsid w:val="00152D49"/>
    <w:rsid w:val="00153569"/>
    <w:rsid w:val="0015359B"/>
    <w:rsid w:val="0015365F"/>
    <w:rsid w:val="001539DF"/>
    <w:rsid w:val="00153BB5"/>
    <w:rsid w:val="00153C00"/>
    <w:rsid w:val="00153E45"/>
    <w:rsid w:val="00154161"/>
    <w:rsid w:val="00154248"/>
    <w:rsid w:val="001543F4"/>
    <w:rsid w:val="001548A5"/>
    <w:rsid w:val="00154CAA"/>
    <w:rsid w:val="00154D82"/>
    <w:rsid w:val="00154FD9"/>
    <w:rsid w:val="00155867"/>
    <w:rsid w:val="0015589F"/>
    <w:rsid w:val="00155A30"/>
    <w:rsid w:val="00155D48"/>
    <w:rsid w:val="00155FA5"/>
    <w:rsid w:val="00156488"/>
    <w:rsid w:val="001568D7"/>
    <w:rsid w:val="0015697E"/>
    <w:rsid w:val="00156994"/>
    <w:rsid w:val="00156A84"/>
    <w:rsid w:val="00156B1E"/>
    <w:rsid w:val="0015713C"/>
    <w:rsid w:val="0015717D"/>
    <w:rsid w:val="00157AAE"/>
    <w:rsid w:val="00157ECA"/>
    <w:rsid w:val="00160A51"/>
    <w:rsid w:val="00160C4D"/>
    <w:rsid w:val="00160F73"/>
    <w:rsid w:val="001612F4"/>
    <w:rsid w:val="001618AF"/>
    <w:rsid w:val="0016193C"/>
    <w:rsid w:val="00161DCB"/>
    <w:rsid w:val="001624ED"/>
    <w:rsid w:val="00162A30"/>
    <w:rsid w:val="00162BA2"/>
    <w:rsid w:val="00162FFC"/>
    <w:rsid w:val="00163277"/>
    <w:rsid w:val="001635A9"/>
    <w:rsid w:val="00163878"/>
    <w:rsid w:val="00164008"/>
    <w:rsid w:val="001641AD"/>
    <w:rsid w:val="0016429D"/>
    <w:rsid w:val="001643A2"/>
    <w:rsid w:val="001644EB"/>
    <w:rsid w:val="00164C36"/>
    <w:rsid w:val="00165CF6"/>
    <w:rsid w:val="00166ADD"/>
    <w:rsid w:val="00166B29"/>
    <w:rsid w:val="00166D4A"/>
    <w:rsid w:val="001670DC"/>
    <w:rsid w:val="0016746F"/>
    <w:rsid w:val="001677AA"/>
    <w:rsid w:val="00170027"/>
    <w:rsid w:val="00170215"/>
    <w:rsid w:val="00170288"/>
    <w:rsid w:val="0017055F"/>
    <w:rsid w:val="001709C8"/>
    <w:rsid w:val="001709DF"/>
    <w:rsid w:val="00170C9F"/>
    <w:rsid w:val="00171265"/>
    <w:rsid w:val="0017127C"/>
    <w:rsid w:val="001713AF"/>
    <w:rsid w:val="00171888"/>
    <w:rsid w:val="001718B9"/>
    <w:rsid w:val="001718E2"/>
    <w:rsid w:val="00171B44"/>
    <w:rsid w:val="00171C6B"/>
    <w:rsid w:val="00171FDA"/>
    <w:rsid w:val="00172308"/>
    <w:rsid w:val="001723FC"/>
    <w:rsid w:val="0017280C"/>
    <w:rsid w:val="00172937"/>
    <w:rsid w:val="00172B0A"/>
    <w:rsid w:val="00172D92"/>
    <w:rsid w:val="00172E16"/>
    <w:rsid w:val="0017346D"/>
    <w:rsid w:val="001736C6"/>
    <w:rsid w:val="00173844"/>
    <w:rsid w:val="00173BFC"/>
    <w:rsid w:val="00173D55"/>
    <w:rsid w:val="0017402D"/>
    <w:rsid w:val="0017406A"/>
    <w:rsid w:val="001740C8"/>
    <w:rsid w:val="001744D4"/>
    <w:rsid w:val="00174D9A"/>
    <w:rsid w:val="001754C6"/>
    <w:rsid w:val="0017579F"/>
    <w:rsid w:val="00176638"/>
    <w:rsid w:val="001769C9"/>
    <w:rsid w:val="00176C6D"/>
    <w:rsid w:val="00176D1B"/>
    <w:rsid w:val="001772C4"/>
    <w:rsid w:val="00177347"/>
    <w:rsid w:val="001778BC"/>
    <w:rsid w:val="00177F6D"/>
    <w:rsid w:val="00177FF5"/>
    <w:rsid w:val="0018030A"/>
    <w:rsid w:val="0018060A"/>
    <w:rsid w:val="00180C5A"/>
    <w:rsid w:val="00180CF5"/>
    <w:rsid w:val="00180E6B"/>
    <w:rsid w:val="00181168"/>
    <w:rsid w:val="0018117A"/>
    <w:rsid w:val="001818DF"/>
    <w:rsid w:val="00181E79"/>
    <w:rsid w:val="00182417"/>
    <w:rsid w:val="0018242E"/>
    <w:rsid w:val="001824CD"/>
    <w:rsid w:val="00182A6D"/>
    <w:rsid w:val="00182CF2"/>
    <w:rsid w:val="00182EBD"/>
    <w:rsid w:val="001830EC"/>
    <w:rsid w:val="001831C9"/>
    <w:rsid w:val="001832D9"/>
    <w:rsid w:val="00183629"/>
    <w:rsid w:val="00183737"/>
    <w:rsid w:val="00183808"/>
    <w:rsid w:val="001838A2"/>
    <w:rsid w:val="00183B3D"/>
    <w:rsid w:val="00183B86"/>
    <w:rsid w:val="00183CB9"/>
    <w:rsid w:val="00183EB1"/>
    <w:rsid w:val="00184837"/>
    <w:rsid w:val="00184EE2"/>
    <w:rsid w:val="001854B9"/>
    <w:rsid w:val="00185570"/>
    <w:rsid w:val="0018589F"/>
    <w:rsid w:val="00186C41"/>
    <w:rsid w:val="00186D6A"/>
    <w:rsid w:val="00186F74"/>
    <w:rsid w:val="00187058"/>
    <w:rsid w:val="001873FB"/>
    <w:rsid w:val="0018744B"/>
    <w:rsid w:val="001874B7"/>
    <w:rsid w:val="001874D1"/>
    <w:rsid w:val="0018772D"/>
    <w:rsid w:val="00187815"/>
    <w:rsid w:val="00187844"/>
    <w:rsid w:val="001879C6"/>
    <w:rsid w:val="00187FC9"/>
    <w:rsid w:val="00190266"/>
    <w:rsid w:val="00190B8C"/>
    <w:rsid w:val="00191524"/>
    <w:rsid w:val="0019154B"/>
    <w:rsid w:val="00192039"/>
    <w:rsid w:val="001921F5"/>
    <w:rsid w:val="00192599"/>
    <w:rsid w:val="001927AA"/>
    <w:rsid w:val="00192A86"/>
    <w:rsid w:val="00192B1C"/>
    <w:rsid w:val="00193089"/>
    <w:rsid w:val="00193457"/>
    <w:rsid w:val="001936F8"/>
    <w:rsid w:val="0019380A"/>
    <w:rsid w:val="001939E1"/>
    <w:rsid w:val="00193A87"/>
    <w:rsid w:val="00193BB5"/>
    <w:rsid w:val="00193C2A"/>
    <w:rsid w:val="00194565"/>
    <w:rsid w:val="00194659"/>
    <w:rsid w:val="00194CC7"/>
    <w:rsid w:val="00194E17"/>
    <w:rsid w:val="00194EDE"/>
    <w:rsid w:val="0019529F"/>
    <w:rsid w:val="001953E4"/>
    <w:rsid w:val="00195BF2"/>
    <w:rsid w:val="00195C94"/>
    <w:rsid w:val="00195E47"/>
    <w:rsid w:val="001962A4"/>
    <w:rsid w:val="00196494"/>
    <w:rsid w:val="001965A6"/>
    <w:rsid w:val="00196757"/>
    <w:rsid w:val="00196BE7"/>
    <w:rsid w:val="00196D60"/>
    <w:rsid w:val="00196F27"/>
    <w:rsid w:val="0019717A"/>
    <w:rsid w:val="001972E7"/>
    <w:rsid w:val="00197CE4"/>
    <w:rsid w:val="00197E08"/>
    <w:rsid w:val="001A01E6"/>
    <w:rsid w:val="001A05F4"/>
    <w:rsid w:val="001A0849"/>
    <w:rsid w:val="001A0B97"/>
    <w:rsid w:val="001A0DF2"/>
    <w:rsid w:val="001A1524"/>
    <w:rsid w:val="001A2A7E"/>
    <w:rsid w:val="001A2A91"/>
    <w:rsid w:val="001A2B78"/>
    <w:rsid w:val="001A3166"/>
    <w:rsid w:val="001A3261"/>
    <w:rsid w:val="001A3560"/>
    <w:rsid w:val="001A35DB"/>
    <w:rsid w:val="001A383C"/>
    <w:rsid w:val="001A3C86"/>
    <w:rsid w:val="001A4016"/>
    <w:rsid w:val="001A412D"/>
    <w:rsid w:val="001A4197"/>
    <w:rsid w:val="001A43B1"/>
    <w:rsid w:val="001A44DA"/>
    <w:rsid w:val="001A52E4"/>
    <w:rsid w:val="001A5DB6"/>
    <w:rsid w:val="001A5F3E"/>
    <w:rsid w:val="001A6087"/>
    <w:rsid w:val="001A61AD"/>
    <w:rsid w:val="001A61E0"/>
    <w:rsid w:val="001A6422"/>
    <w:rsid w:val="001A644E"/>
    <w:rsid w:val="001A6979"/>
    <w:rsid w:val="001A6A68"/>
    <w:rsid w:val="001A6AA2"/>
    <w:rsid w:val="001A6B82"/>
    <w:rsid w:val="001A6BEA"/>
    <w:rsid w:val="001A7257"/>
    <w:rsid w:val="001A7BD0"/>
    <w:rsid w:val="001A7DF5"/>
    <w:rsid w:val="001A7FC5"/>
    <w:rsid w:val="001B00AE"/>
    <w:rsid w:val="001B0A1B"/>
    <w:rsid w:val="001B0F0F"/>
    <w:rsid w:val="001B1026"/>
    <w:rsid w:val="001B123A"/>
    <w:rsid w:val="001B126C"/>
    <w:rsid w:val="001B12F9"/>
    <w:rsid w:val="001B194C"/>
    <w:rsid w:val="001B1A01"/>
    <w:rsid w:val="001B1B8A"/>
    <w:rsid w:val="001B1F48"/>
    <w:rsid w:val="001B1F6C"/>
    <w:rsid w:val="001B20E5"/>
    <w:rsid w:val="001B2569"/>
    <w:rsid w:val="001B2CED"/>
    <w:rsid w:val="001B3610"/>
    <w:rsid w:val="001B3759"/>
    <w:rsid w:val="001B3782"/>
    <w:rsid w:val="001B3B6C"/>
    <w:rsid w:val="001B4188"/>
    <w:rsid w:val="001B41E4"/>
    <w:rsid w:val="001B4321"/>
    <w:rsid w:val="001B4A5F"/>
    <w:rsid w:val="001B4DD5"/>
    <w:rsid w:val="001B5048"/>
    <w:rsid w:val="001B5228"/>
    <w:rsid w:val="001B600D"/>
    <w:rsid w:val="001B62E8"/>
    <w:rsid w:val="001B6307"/>
    <w:rsid w:val="001B6A15"/>
    <w:rsid w:val="001B6B83"/>
    <w:rsid w:val="001B6DA8"/>
    <w:rsid w:val="001B6E47"/>
    <w:rsid w:val="001B6F29"/>
    <w:rsid w:val="001B7272"/>
    <w:rsid w:val="001B7BB6"/>
    <w:rsid w:val="001C064F"/>
    <w:rsid w:val="001C0943"/>
    <w:rsid w:val="001C0C1D"/>
    <w:rsid w:val="001C1555"/>
    <w:rsid w:val="001C164A"/>
    <w:rsid w:val="001C164F"/>
    <w:rsid w:val="001C1926"/>
    <w:rsid w:val="001C234D"/>
    <w:rsid w:val="001C2548"/>
    <w:rsid w:val="001C26F5"/>
    <w:rsid w:val="001C2842"/>
    <w:rsid w:val="001C288D"/>
    <w:rsid w:val="001C29CB"/>
    <w:rsid w:val="001C2AE8"/>
    <w:rsid w:val="001C2B77"/>
    <w:rsid w:val="001C2DD7"/>
    <w:rsid w:val="001C2F2D"/>
    <w:rsid w:val="001C3204"/>
    <w:rsid w:val="001C3533"/>
    <w:rsid w:val="001C3AE6"/>
    <w:rsid w:val="001C3FBA"/>
    <w:rsid w:val="001C4A84"/>
    <w:rsid w:val="001C511A"/>
    <w:rsid w:val="001C511B"/>
    <w:rsid w:val="001C535F"/>
    <w:rsid w:val="001C5EC2"/>
    <w:rsid w:val="001C6477"/>
    <w:rsid w:val="001C67FB"/>
    <w:rsid w:val="001C684D"/>
    <w:rsid w:val="001C6BCA"/>
    <w:rsid w:val="001C6CD2"/>
    <w:rsid w:val="001C6D87"/>
    <w:rsid w:val="001C7805"/>
    <w:rsid w:val="001C7A04"/>
    <w:rsid w:val="001C7D4C"/>
    <w:rsid w:val="001C7E7C"/>
    <w:rsid w:val="001C7FD6"/>
    <w:rsid w:val="001D05A0"/>
    <w:rsid w:val="001D05F8"/>
    <w:rsid w:val="001D06BF"/>
    <w:rsid w:val="001D10AE"/>
    <w:rsid w:val="001D121D"/>
    <w:rsid w:val="001D1646"/>
    <w:rsid w:val="001D1793"/>
    <w:rsid w:val="001D19BC"/>
    <w:rsid w:val="001D1B2A"/>
    <w:rsid w:val="001D1D24"/>
    <w:rsid w:val="001D1E1E"/>
    <w:rsid w:val="001D2B0E"/>
    <w:rsid w:val="001D2B7E"/>
    <w:rsid w:val="001D2CF9"/>
    <w:rsid w:val="001D2DA4"/>
    <w:rsid w:val="001D3541"/>
    <w:rsid w:val="001D37D6"/>
    <w:rsid w:val="001D3EEB"/>
    <w:rsid w:val="001D42B1"/>
    <w:rsid w:val="001D4B2A"/>
    <w:rsid w:val="001D4CC1"/>
    <w:rsid w:val="001D5092"/>
    <w:rsid w:val="001D5332"/>
    <w:rsid w:val="001D6354"/>
    <w:rsid w:val="001D65C5"/>
    <w:rsid w:val="001D687A"/>
    <w:rsid w:val="001D6ECA"/>
    <w:rsid w:val="001D7215"/>
    <w:rsid w:val="001D76EE"/>
    <w:rsid w:val="001E0617"/>
    <w:rsid w:val="001E0A1C"/>
    <w:rsid w:val="001E0E60"/>
    <w:rsid w:val="001E10B4"/>
    <w:rsid w:val="001E16F2"/>
    <w:rsid w:val="001E1A12"/>
    <w:rsid w:val="001E281B"/>
    <w:rsid w:val="001E2A4D"/>
    <w:rsid w:val="001E2B0B"/>
    <w:rsid w:val="001E3172"/>
    <w:rsid w:val="001E3361"/>
    <w:rsid w:val="001E3593"/>
    <w:rsid w:val="001E3863"/>
    <w:rsid w:val="001E3CDF"/>
    <w:rsid w:val="001E3DB1"/>
    <w:rsid w:val="001E40E1"/>
    <w:rsid w:val="001E467C"/>
    <w:rsid w:val="001E46A6"/>
    <w:rsid w:val="001E472A"/>
    <w:rsid w:val="001E47CB"/>
    <w:rsid w:val="001E49A6"/>
    <w:rsid w:val="001E4D50"/>
    <w:rsid w:val="001E5065"/>
    <w:rsid w:val="001E5282"/>
    <w:rsid w:val="001E5BA1"/>
    <w:rsid w:val="001E63C4"/>
    <w:rsid w:val="001E6466"/>
    <w:rsid w:val="001E6597"/>
    <w:rsid w:val="001E659B"/>
    <w:rsid w:val="001E6707"/>
    <w:rsid w:val="001E6775"/>
    <w:rsid w:val="001E6878"/>
    <w:rsid w:val="001E69EC"/>
    <w:rsid w:val="001E7261"/>
    <w:rsid w:val="001E7515"/>
    <w:rsid w:val="001E772F"/>
    <w:rsid w:val="001E77EF"/>
    <w:rsid w:val="001E7BF5"/>
    <w:rsid w:val="001E7DF0"/>
    <w:rsid w:val="001F0068"/>
    <w:rsid w:val="001F037F"/>
    <w:rsid w:val="001F066C"/>
    <w:rsid w:val="001F0852"/>
    <w:rsid w:val="001F09C8"/>
    <w:rsid w:val="001F0A1E"/>
    <w:rsid w:val="001F160C"/>
    <w:rsid w:val="001F1670"/>
    <w:rsid w:val="001F19AE"/>
    <w:rsid w:val="001F19E1"/>
    <w:rsid w:val="001F1B66"/>
    <w:rsid w:val="001F1D17"/>
    <w:rsid w:val="001F207F"/>
    <w:rsid w:val="001F2679"/>
    <w:rsid w:val="001F26B9"/>
    <w:rsid w:val="001F2B53"/>
    <w:rsid w:val="001F2D23"/>
    <w:rsid w:val="001F2DD6"/>
    <w:rsid w:val="001F3050"/>
    <w:rsid w:val="001F3564"/>
    <w:rsid w:val="001F35D8"/>
    <w:rsid w:val="001F35EB"/>
    <w:rsid w:val="001F377E"/>
    <w:rsid w:val="001F3A65"/>
    <w:rsid w:val="001F3AAC"/>
    <w:rsid w:val="001F3BEB"/>
    <w:rsid w:val="001F3F08"/>
    <w:rsid w:val="001F40DF"/>
    <w:rsid w:val="001F433A"/>
    <w:rsid w:val="001F4751"/>
    <w:rsid w:val="001F48C3"/>
    <w:rsid w:val="001F48E0"/>
    <w:rsid w:val="001F49CC"/>
    <w:rsid w:val="001F4BD2"/>
    <w:rsid w:val="001F50B7"/>
    <w:rsid w:val="001F5415"/>
    <w:rsid w:val="001F5531"/>
    <w:rsid w:val="001F5674"/>
    <w:rsid w:val="001F5759"/>
    <w:rsid w:val="001F5922"/>
    <w:rsid w:val="001F5E9F"/>
    <w:rsid w:val="001F60CA"/>
    <w:rsid w:val="001F646B"/>
    <w:rsid w:val="001F6797"/>
    <w:rsid w:val="001F6C5E"/>
    <w:rsid w:val="001F6D76"/>
    <w:rsid w:val="001F6E50"/>
    <w:rsid w:val="001F739F"/>
    <w:rsid w:val="001F7416"/>
    <w:rsid w:val="001F7C05"/>
    <w:rsid w:val="001F7E3D"/>
    <w:rsid w:val="0020014F"/>
    <w:rsid w:val="002013D1"/>
    <w:rsid w:val="00201C5C"/>
    <w:rsid w:val="002023C5"/>
    <w:rsid w:val="002026FE"/>
    <w:rsid w:val="002027AF"/>
    <w:rsid w:val="00202874"/>
    <w:rsid w:val="00202A67"/>
    <w:rsid w:val="00203BD1"/>
    <w:rsid w:val="00203E15"/>
    <w:rsid w:val="00203F97"/>
    <w:rsid w:val="00204344"/>
    <w:rsid w:val="00204606"/>
    <w:rsid w:val="0020505F"/>
    <w:rsid w:val="00205148"/>
    <w:rsid w:val="002056F0"/>
    <w:rsid w:val="00205CBB"/>
    <w:rsid w:val="00205DB8"/>
    <w:rsid w:val="0020629B"/>
    <w:rsid w:val="00206C41"/>
    <w:rsid w:val="00206DB2"/>
    <w:rsid w:val="00206E72"/>
    <w:rsid w:val="00207642"/>
    <w:rsid w:val="002077A1"/>
    <w:rsid w:val="00207C54"/>
    <w:rsid w:val="00207FD8"/>
    <w:rsid w:val="002101DC"/>
    <w:rsid w:val="00210911"/>
    <w:rsid w:val="00210958"/>
    <w:rsid w:val="0021098D"/>
    <w:rsid w:val="00210D12"/>
    <w:rsid w:val="0021120B"/>
    <w:rsid w:val="0021164D"/>
    <w:rsid w:val="00211D0F"/>
    <w:rsid w:val="00211FAA"/>
    <w:rsid w:val="00212329"/>
    <w:rsid w:val="00212339"/>
    <w:rsid w:val="00212737"/>
    <w:rsid w:val="00213D74"/>
    <w:rsid w:val="00213EFD"/>
    <w:rsid w:val="00213F93"/>
    <w:rsid w:val="0021422C"/>
    <w:rsid w:val="00214472"/>
    <w:rsid w:val="00214F57"/>
    <w:rsid w:val="0021511B"/>
    <w:rsid w:val="00215188"/>
    <w:rsid w:val="00215632"/>
    <w:rsid w:val="0021589C"/>
    <w:rsid w:val="00215B38"/>
    <w:rsid w:val="00215D55"/>
    <w:rsid w:val="00216067"/>
    <w:rsid w:val="00216149"/>
    <w:rsid w:val="002168F7"/>
    <w:rsid w:val="00216ACE"/>
    <w:rsid w:val="00216DE9"/>
    <w:rsid w:val="00216E54"/>
    <w:rsid w:val="00216F55"/>
    <w:rsid w:val="00216FF5"/>
    <w:rsid w:val="00217283"/>
    <w:rsid w:val="002172D3"/>
    <w:rsid w:val="0021744F"/>
    <w:rsid w:val="00217ECF"/>
    <w:rsid w:val="00217F02"/>
    <w:rsid w:val="00220662"/>
    <w:rsid w:val="00220701"/>
    <w:rsid w:val="0022091F"/>
    <w:rsid w:val="0022093B"/>
    <w:rsid w:val="00220AAC"/>
    <w:rsid w:val="00220CE1"/>
    <w:rsid w:val="00220CFB"/>
    <w:rsid w:val="00221D28"/>
    <w:rsid w:val="00221E87"/>
    <w:rsid w:val="0022237B"/>
    <w:rsid w:val="002225BC"/>
    <w:rsid w:val="002225C7"/>
    <w:rsid w:val="00222751"/>
    <w:rsid w:val="002227D0"/>
    <w:rsid w:val="002229B1"/>
    <w:rsid w:val="00222B08"/>
    <w:rsid w:val="00223262"/>
    <w:rsid w:val="00223D33"/>
    <w:rsid w:val="002245D0"/>
    <w:rsid w:val="002249C2"/>
    <w:rsid w:val="00225540"/>
    <w:rsid w:val="00225BAD"/>
    <w:rsid w:val="002262B9"/>
    <w:rsid w:val="00226551"/>
    <w:rsid w:val="00226B38"/>
    <w:rsid w:val="00227014"/>
    <w:rsid w:val="002277BF"/>
    <w:rsid w:val="00227E45"/>
    <w:rsid w:val="00227FEA"/>
    <w:rsid w:val="00230713"/>
    <w:rsid w:val="00230808"/>
    <w:rsid w:val="0023085A"/>
    <w:rsid w:val="00230F60"/>
    <w:rsid w:val="00231724"/>
    <w:rsid w:val="00231A6F"/>
    <w:rsid w:val="00231ADE"/>
    <w:rsid w:val="00231C50"/>
    <w:rsid w:val="00231D50"/>
    <w:rsid w:val="00231E7D"/>
    <w:rsid w:val="0023246B"/>
    <w:rsid w:val="0023253B"/>
    <w:rsid w:val="0023281C"/>
    <w:rsid w:val="00232D9C"/>
    <w:rsid w:val="00233127"/>
    <w:rsid w:val="00233417"/>
    <w:rsid w:val="00233616"/>
    <w:rsid w:val="002336D3"/>
    <w:rsid w:val="00233724"/>
    <w:rsid w:val="002338E9"/>
    <w:rsid w:val="00233CF1"/>
    <w:rsid w:val="00233DBB"/>
    <w:rsid w:val="00233FAF"/>
    <w:rsid w:val="0023427C"/>
    <w:rsid w:val="0023472A"/>
    <w:rsid w:val="00234A52"/>
    <w:rsid w:val="00234ECE"/>
    <w:rsid w:val="00235271"/>
    <w:rsid w:val="002359C9"/>
    <w:rsid w:val="00235B99"/>
    <w:rsid w:val="00235BBF"/>
    <w:rsid w:val="00235E17"/>
    <w:rsid w:val="0023619C"/>
    <w:rsid w:val="00236348"/>
    <w:rsid w:val="002363F6"/>
    <w:rsid w:val="00236661"/>
    <w:rsid w:val="00236FC8"/>
    <w:rsid w:val="00237017"/>
    <w:rsid w:val="002373BB"/>
    <w:rsid w:val="00237B94"/>
    <w:rsid w:val="0024006E"/>
    <w:rsid w:val="0024040F"/>
    <w:rsid w:val="00240686"/>
    <w:rsid w:val="00240C60"/>
    <w:rsid w:val="00240CCB"/>
    <w:rsid w:val="00240CFA"/>
    <w:rsid w:val="00240E48"/>
    <w:rsid w:val="00240E83"/>
    <w:rsid w:val="002410D7"/>
    <w:rsid w:val="0024304D"/>
    <w:rsid w:val="002431A2"/>
    <w:rsid w:val="002433D7"/>
    <w:rsid w:val="0024383D"/>
    <w:rsid w:val="00243C7E"/>
    <w:rsid w:val="00243E12"/>
    <w:rsid w:val="00243FBA"/>
    <w:rsid w:val="00244155"/>
    <w:rsid w:val="00244358"/>
    <w:rsid w:val="00244431"/>
    <w:rsid w:val="00244C59"/>
    <w:rsid w:val="00244F5F"/>
    <w:rsid w:val="0024532F"/>
    <w:rsid w:val="002455F2"/>
    <w:rsid w:val="0024584C"/>
    <w:rsid w:val="00245B85"/>
    <w:rsid w:val="00245D18"/>
    <w:rsid w:val="00245D66"/>
    <w:rsid w:val="00246368"/>
    <w:rsid w:val="002463E7"/>
    <w:rsid w:val="002464E1"/>
    <w:rsid w:val="00246C07"/>
    <w:rsid w:val="00246EEF"/>
    <w:rsid w:val="002470F1"/>
    <w:rsid w:val="00247125"/>
    <w:rsid w:val="002472BC"/>
    <w:rsid w:val="0025040D"/>
    <w:rsid w:val="00250BC3"/>
    <w:rsid w:val="00250C93"/>
    <w:rsid w:val="00250D64"/>
    <w:rsid w:val="00250D6E"/>
    <w:rsid w:val="00250D8D"/>
    <w:rsid w:val="002511C8"/>
    <w:rsid w:val="002519B7"/>
    <w:rsid w:val="00252198"/>
    <w:rsid w:val="002521CF"/>
    <w:rsid w:val="002522D5"/>
    <w:rsid w:val="002529EB"/>
    <w:rsid w:val="00252A48"/>
    <w:rsid w:val="00252CDA"/>
    <w:rsid w:val="002531DE"/>
    <w:rsid w:val="00253252"/>
    <w:rsid w:val="002534E3"/>
    <w:rsid w:val="00253D11"/>
    <w:rsid w:val="002542CA"/>
    <w:rsid w:val="00254966"/>
    <w:rsid w:val="00254B59"/>
    <w:rsid w:val="00255223"/>
    <w:rsid w:val="00255448"/>
    <w:rsid w:val="0025597C"/>
    <w:rsid w:val="002559A0"/>
    <w:rsid w:val="00256059"/>
    <w:rsid w:val="00256364"/>
    <w:rsid w:val="00256791"/>
    <w:rsid w:val="00256E12"/>
    <w:rsid w:val="00257273"/>
    <w:rsid w:val="002577DC"/>
    <w:rsid w:val="00257A62"/>
    <w:rsid w:val="0026008A"/>
    <w:rsid w:val="0026086D"/>
    <w:rsid w:val="002612ED"/>
    <w:rsid w:val="00261480"/>
    <w:rsid w:val="002617DE"/>
    <w:rsid w:val="002619D8"/>
    <w:rsid w:val="00261CBB"/>
    <w:rsid w:val="00261D7D"/>
    <w:rsid w:val="0026268C"/>
    <w:rsid w:val="002627F1"/>
    <w:rsid w:val="00262A20"/>
    <w:rsid w:val="00262A35"/>
    <w:rsid w:val="00262C38"/>
    <w:rsid w:val="00263638"/>
    <w:rsid w:val="00263643"/>
    <w:rsid w:val="00263766"/>
    <w:rsid w:val="00263A63"/>
    <w:rsid w:val="00263CBC"/>
    <w:rsid w:val="00263D2A"/>
    <w:rsid w:val="00264338"/>
    <w:rsid w:val="00264542"/>
    <w:rsid w:val="00264954"/>
    <w:rsid w:val="00264DA5"/>
    <w:rsid w:val="00265178"/>
    <w:rsid w:val="002653B6"/>
    <w:rsid w:val="00265827"/>
    <w:rsid w:val="00265EA0"/>
    <w:rsid w:val="002661A2"/>
    <w:rsid w:val="002662E2"/>
    <w:rsid w:val="0026630C"/>
    <w:rsid w:val="0026641C"/>
    <w:rsid w:val="00266862"/>
    <w:rsid w:val="00266CE5"/>
    <w:rsid w:val="00266F03"/>
    <w:rsid w:val="00266F17"/>
    <w:rsid w:val="0026738B"/>
    <w:rsid w:val="0026744B"/>
    <w:rsid w:val="00267BAE"/>
    <w:rsid w:val="00267FEF"/>
    <w:rsid w:val="00270049"/>
    <w:rsid w:val="002702EB"/>
    <w:rsid w:val="0027051F"/>
    <w:rsid w:val="002707FD"/>
    <w:rsid w:val="00270B4A"/>
    <w:rsid w:val="00270FC0"/>
    <w:rsid w:val="00270FD5"/>
    <w:rsid w:val="0027147A"/>
    <w:rsid w:val="00271785"/>
    <w:rsid w:val="0027179A"/>
    <w:rsid w:val="00271915"/>
    <w:rsid w:val="002725A5"/>
    <w:rsid w:val="00272732"/>
    <w:rsid w:val="0027278A"/>
    <w:rsid w:val="00273715"/>
    <w:rsid w:val="00273A73"/>
    <w:rsid w:val="00274219"/>
    <w:rsid w:val="00274886"/>
    <w:rsid w:val="002748C4"/>
    <w:rsid w:val="002748ED"/>
    <w:rsid w:val="00274CFE"/>
    <w:rsid w:val="0027532B"/>
    <w:rsid w:val="00275654"/>
    <w:rsid w:val="0027568C"/>
    <w:rsid w:val="0027582E"/>
    <w:rsid w:val="00275945"/>
    <w:rsid w:val="00275ED9"/>
    <w:rsid w:val="00275F07"/>
    <w:rsid w:val="00275F31"/>
    <w:rsid w:val="0027679D"/>
    <w:rsid w:val="00276CF2"/>
    <w:rsid w:val="00276D2C"/>
    <w:rsid w:val="00277062"/>
    <w:rsid w:val="002770AA"/>
    <w:rsid w:val="002770DB"/>
    <w:rsid w:val="00277145"/>
    <w:rsid w:val="00277588"/>
    <w:rsid w:val="002775B9"/>
    <w:rsid w:val="00277AED"/>
    <w:rsid w:val="00280A1D"/>
    <w:rsid w:val="00280BC0"/>
    <w:rsid w:val="002810DD"/>
    <w:rsid w:val="002812F9"/>
    <w:rsid w:val="00281659"/>
    <w:rsid w:val="00281685"/>
    <w:rsid w:val="00281921"/>
    <w:rsid w:val="0028199A"/>
    <w:rsid w:val="00281BE3"/>
    <w:rsid w:val="00281EC7"/>
    <w:rsid w:val="00281F62"/>
    <w:rsid w:val="00281FEE"/>
    <w:rsid w:val="0028303F"/>
    <w:rsid w:val="002831A0"/>
    <w:rsid w:val="0028378C"/>
    <w:rsid w:val="002839CF"/>
    <w:rsid w:val="00283F27"/>
    <w:rsid w:val="002846C8"/>
    <w:rsid w:val="00284C28"/>
    <w:rsid w:val="00284C3D"/>
    <w:rsid w:val="00284DC9"/>
    <w:rsid w:val="00284E2F"/>
    <w:rsid w:val="0028576B"/>
    <w:rsid w:val="002858E5"/>
    <w:rsid w:val="0028597E"/>
    <w:rsid w:val="00285F0D"/>
    <w:rsid w:val="002860C4"/>
    <w:rsid w:val="002861DD"/>
    <w:rsid w:val="002864C9"/>
    <w:rsid w:val="00286556"/>
    <w:rsid w:val="0028668D"/>
    <w:rsid w:val="00286865"/>
    <w:rsid w:val="002868D3"/>
    <w:rsid w:val="00286AE5"/>
    <w:rsid w:val="00286BEF"/>
    <w:rsid w:val="00286F3F"/>
    <w:rsid w:val="00287058"/>
    <w:rsid w:val="002871F3"/>
    <w:rsid w:val="00287447"/>
    <w:rsid w:val="0028755F"/>
    <w:rsid w:val="00287A1D"/>
    <w:rsid w:val="00287F2D"/>
    <w:rsid w:val="00290783"/>
    <w:rsid w:val="00290939"/>
    <w:rsid w:val="00291471"/>
    <w:rsid w:val="00291F1A"/>
    <w:rsid w:val="0029209F"/>
    <w:rsid w:val="00292DC9"/>
    <w:rsid w:val="0029323E"/>
    <w:rsid w:val="00293289"/>
    <w:rsid w:val="00293862"/>
    <w:rsid w:val="00293A19"/>
    <w:rsid w:val="00293FC8"/>
    <w:rsid w:val="002948CD"/>
    <w:rsid w:val="00294A1C"/>
    <w:rsid w:val="00294E13"/>
    <w:rsid w:val="00294EFA"/>
    <w:rsid w:val="00295346"/>
    <w:rsid w:val="00295641"/>
    <w:rsid w:val="0029592C"/>
    <w:rsid w:val="002965AD"/>
    <w:rsid w:val="002967A9"/>
    <w:rsid w:val="00296819"/>
    <w:rsid w:val="0029682B"/>
    <w:rsid w:val="00296A02"/>
    <w:rsid w:val="00296C00"/>
    <w:rsid w:val="002970D3"/>
    <w:rsid w:val="0029724D"/>
    <w:rsid w:val="002972BF"/>
    <w:rsid w:val="0029750A"/>
    <w:rsid w:val="00297741"/>
    <w:rsid w:val="002A0394"/>
    <w:rsid w:val="002A0603"/>
    <w:rsid w:val="002A072D"/>
    <w:rsid w:val="002A0F02"/>
    <w:rsid w:val="002A0FEC"/>
    <w:rsid w:val="002A14A9"/>
    <w:rsid w:val="002A20F6"/>
    <w:rsid w:val="002A21C6"/>
    <w:rsid w:val="002A279A"/>
    <w:rsid w:val="002A28E4"/>
    <w:rsid w:val="002A2C30"/>
    <w:rsid w:val="002A2E88"/>
    <w:rsid w:val="002A309C"/>
    <w:rsid w:val="002A3114"/>
    <w:rsid w:val="002A315F"/>
    <w:rsid w:val="002A373F"/>
    <w:rsid w:val="002A3D0F"/>
    <w:rsid w:val="002A3E57"/>
    <w:rsid w:val="002A463C"/>
    <w:rsid w:val="002A469C"/>
    <w:rsid w:val="002A4943"/>
    <w:rsid w:val="002A49A0"/>
    <w:rsid w:val="002A4D1C"/>
    <w:rsid w:val="002A4D29"/>
    <w:rsid w:val="002A4FAC"/>
    <w:rsid w:val="002A51DD"/>
    <w:rsid w:val="002A5220"/>
    <w:rsid w:val="002A527A"/>
    <w:rsid w:val="002A5342"/>
    <w:rsid w:val="002A5A3B"/>
    <w:rsid w:val="002A5BCF"/>
    <w:rsid w:val="002A5CFE"/>
    <w:rsid w:val="002A609A"/>
    <w:rsid w:val="002A6223"/>
    <w:rsid w:val="002A6301"/>
    <w:rsid w:val="002A6ACC"/>
    <w:rsid w:val="002A73AB"/>
    <w:rsid w:val="002A78AC"/>
    <w:rsid w:val="002A791F"/>
    <w:rsid w:val="002A7999"/>
    <w:rsid w:val="002A7D8F"/>
    <w:rsid w:val="002B05A2"/>
    <w:rsid w:val="002B06CC"/>
    <w:rsid w:val="002B0A63"/>
    <w:rsid w:val="002B0BFE"/>
    <w:rsid w:val="002B0E65"/>
    <w:rsid w:val="002B179D"/>
    <w:rsid w:val="002B1AA2"/>
    <w:rsid w:val="002B205B"/>
    <w:rsid w:val="002B23F1"/>
    <w:rsid w:val="002B30FD"/>
    <w:rsid w:val="002B3596"/>
    <w:rsid w:val="002B37DD"/>
    <w:rsid w:val="002B384C"/>
    <w:rsid w:val="002B3CC0"/>
    <w:rsid w:val="002B406D"/>
    <w:rsid w:val="002B4251"/>
    <w:rsid w:val="002B4482"/>
    <w:rsid w:val="002B57C4"/>
    <w:rsid w:val="002B5919"/>
    <w:rsid w:val="002B5A60"/>
    <w:rsid w:val="002B5CB9"/>
    <w:rsid w:val="002B5F3D"/>
    <w:rsid w:val="002B67C6"/>
    <w:rsid w:val="002B695B"/>
    <w:rsid w:val="002B69D7"/>
    <w:rsid w:val="002B79E1"/>
    <w:rsid w:val="002B7CD9"/>
    <w:rsid w:val="002B7D67"/>
    <w:rsid w:val="002B7E0D"/>
    <w:rsid w:val="002C098D"/>
    <w:rsid w:val="002C0A68"/>
    <w:rsid w:val="002C0A93"/>
    <w:rsid w:val="002C0C45"/>
    <w:rsid w:val="002C0D78"/>
    <w:rsid w:val="002C1388"/>
    <w:rsid w:val="002C1576"/>
    <w:rsid w:val="002C1625"/>
    <w:rsid w:val="002C18C9"/>
    <w:rsid w:val="002C1947"/>
    <w:rsid w:val="002C1B2E"/>
    <w:rsid w:val="002C1F7C"/>
    <w:rsid w:val="002C1FC0"/>
    <w:rsid w:val="002C216B"/>
    <w:rsid w:val="002C22E5"/>
    <w:rsid w:val="002C24D2"/>
    <w:rsid w:val="002C2660"/>
    <w:rsid w:val="002C2833"/>
    <w:rsid w:val="002C2A1C"/>
    <w:rsid w:val="002C2D63"/>
    <w:rsid w:val="002C3439"/>
    <w:rsid w:val="002C3508"/>
    <w:rsid w:val="002C3772"/>
    <w:rsid w:val="002C3C88"/>
    <w:rsid w:val="002C4242"/>
    <w:rsid w:val="002C4781"/>
    <w:rsid w:val="002C4AD9"/>
    <w:rsid w:val="002C4D11"/>
    <w:rsid w:val="002C4DFF"/>
    <w:rsid w:val="002C51DD"/>
    <w:rsid w:val="002C5567"/>
    <w:rsid w:val="002C578B"/>
    <w:rsid w:val="002C598B"/>
    <w:rsid w:val="002C5A56"/>
    <w:rsid w:val="002C5B1E"/>
    <w:rsid w:val="002C5B5C"/>
    <w:rsid w:val="002C5D09"/>
    <w:rsid w:val="002C6025"/>
    <w:rsid w:val="002C653C"/>
    <w:rsid w:val="002C662E"/>
    <w:rsid w:val="002C66F6"/>
    <w:rsid w:val="002C6FA2"/>
    <w:rsid w:val="002C7407"/>
    <w:rsid w:val="002C76F4"/>
    <w:rsid w:val="002C7897"/>
    <w:rsid w:val="002D0129"/>
    <w:rsid w:val="002D01E9"/>
    <w:rsid w:val="002D0752"/>
    <w:rsid w:val="002D07C9"/>
    <w:rsid w:val="002D0945"/>
    <w:rsid w:val="002D0A77"/>
    <w:rsid w:val="002D0A86"/>
    <w:rsid w:val="002D0DF7"/>
    <w:rsid w:val="002D1790"/>
    <w:rsid w:val="002D1B13"/>
    <w:rsid w:val="002D1F24"/>
    <w:rsid w:val="002D248B"/>
    <w:rsid w:val="002D2CFA"/>
    <w:rsid w:val="002D2E2F"/>
    <w:rsid w:val="002D3AEF"/>
    <w:rsid w:val="002D3BC4"/>
    <w:rsid w:val="002D3EBB"/>
    <w:rsid w:val="002D49F0"/>
    <w:rsid w:val="002D4F07"/>
    <w:rsid w:val="002D4F9D"/>
    <w:rsid w:val="002D5496"/>
    <w:rsid w:val="002D5BBD"/>
    <w:rsid w:val="002D62C0"/>
    <w:rsid w:val="002D6776"/>
    <w:rsid w:val="002D6966"/>
    <w:rsid w:val="002D6F46"/>
    <w:rsid w:val="002D7387"/>
    <w:rsid w:val="002D757D"/>
    <w:rsid w:val="002D7789"/>
    <w:rsid w:val="002D79FA"/>
    <w:rsid w:val="002D7C42"/>
    <w:rsid w:val="002E00D5"/>
    <w:rsid w:val="002E0623"/>
    <w:rsid w:val="002E067F"/>
    <w:rsid w:val="002E09D9"/>
    <w:rsid w:val="002E0A6D"/>
    <w:rsid w:val="002E0CB4"/>
    <w:rsid w:val="002E0CD6"/>
    <w:rsid w:val="002E10A5"/>
    <w:rsid w:val="002E10DB"/>
    <w:rsid w:val="002E18B0"/>
    <w:rsid w:val="002E18EC"/>
    <w:rsid w:val="002E1E06"/>
    <w:rsid w:val="002E202D"/>
    <w:rsid w:val="002E2136"/>
    <w:rsid w:val="002E3015"/>
    <w:rsid w:val="002E323F"/>
    <w:rsid w:val="002E32ED"/>
    <w:rsid w:val="002E3811"/>
    <w:rsid w:val="002E3A7C"/>
    <w:rsid w:val="002E46A6"/>
    <w:rsid w:val="002E4926"/>
    <w:rsid w:val="002E4A8B"/>
    <w:rsid w:val="002E4C90"/>
    <w:rsid w:val="002E4D4B"/>
    <w:rsid w:val="002E506A"/>
    <w:rsid w:val="002E5BE9"/>
    <w:rsid w:val="002E63F1"/>
    <w:rsid w:val="002E68D2"/>
    <w:rsid w:val="002E6BAB"/>
    <w:rsid w:val="002E6BC5"/>
    <w:rsid w:val="002E6E29"/>
    <w:rsid w:val="002E70FD"/>
    <w:rsid w:val="002E715E"/>
    <w:rsid w:val="002E7606"/>
    <w:rsid w:val="002E7AB6"/>
    <w:rsid w:val="002E7D75"/>
    <w:rsid w:val="002E7F78"/>
    <w:rsid w:val="002F0192"/>
    <w:rsid w:val="002F0759"/>
    <w:rsid w:val="002F0839"/>
    <w:rsid w:val="002F0852"/>
    <w:rsid w:val="002F0D4B"/>
    <w:rsid w:val="002F0FE3"/>
    <w:rsid w:val="002F1F99"/>
    <w:rsid w:val="002F21CF"/>
    <w:rsid w:val="002F21EF"/>
    <w:rsid w:val="002F2264"/>
    <w:rsid w:val="002F231C"/>
    <w:rsid w:val="002F231D"/>
    <w:rsid w:val="002F2433"/>
    <w:rsid w:val="002F24CE"/>
    <w:rsid w:val="002F2654"/>
    <w:rsid w:val="002F2DE4"/>
    <w:rsid w:val="002F3428"/>
    <w:rsid w:val="002F3557"/>
    <w:rsid w:val="002F3964"/>
    <w:rsid w:val="002F43EF"/>
    <w:rsid w:val="002F45FB"/>
    <w:rsid w:val="002F4A49"/>
    <w:rsid w:val="002F4A71"/>
    <w:rsid w:val="002F4B59"/>
    <w:rsid w:val="002F4C39"/>
    <w:rsid w:val="002F4EE7"/>
    <w:rsid w:val="002F5348"/>
    <w:rsid w:val="002F5922"/>
    <w:rsid w:val="002F5BB5"/>
    <w:rsid w:val="002F6131"/>
    <w:rsid w:val="002F61FA"/>
    <w:rsid w:val="002F641B"/>
    <w:rsid w:val="002F6512"/>
    <w:rsid w:val="002F659B"/>
    <w:rsid w:val="002F66B1"/>
    <w:rsid w:val="002F67EF"/>
    <w:rsid w:val="002F6A98"/>
    <w:rsid w:val="002F6AAB"/>
    <w:rsid w:val="002F76E0"/>
    <w:rsid w:val="002F7B36"/>
    <w:rsid w:val="002F7C66"/>
    <w:rsid w:val="003002FC"/>
    <w:rsid w:val="0030074A"/>
    <w:rsid w:val="003007C0"/>
    <w:rsid w:val="00301716"/>
    <w:rsid w:val="003018B1"/>
    <w:rsid w:val="00301D09"/>
    <w:rsid w:val="00301D20"/>
    <w:rsid w:val="00301D80"/>
    <w:rsid w:val="00301F2E"/>
    <w:rsid w:val="0030213B"/>
    <w:rsid w:val="003025F8"/>
    <w:rsid w:val="003028D3"/>
    <w:rsid w:val="00302AF6"/>
    <w:rsid w:val="00302F53"/>
    <w:rsid w:val="003031D2"/>
    <w:rsid w:val="0030343B"/>
    <w:rsid w:val="003038BF"/>
    <w:rsid w:val="00303CB1"/>
    <w:rsid w:val="00303F83"/>
    <w:rsid w:val="003040D7"/>
    <w:rsid w:val="003040DE"/>
    <w:rsid w:val="003046AC"/>
    <w:rsid w:val="003047F9"/>
    <w:rsid w:val="00304DA1"/>
    <w:rsid w:val="00305330"/>
    <w:rsid w:val="0030552E"/>
    <w:rsid w:val="0030596E"/>
    <w:rsid w:val="0030598D"/>
    <w:rsid w:val="00305BF5"/>
    <w:rsid w:val="0030607F"/>
    <w:rsid w:val="00306513"/>
    <w:rsid w:val="003065C1"/>
    <w:rsid w:val="00306731"/>
    <w:rsid w:val="003067C4"/>
    <w:rsid w:val="00306B7A"/>
    <w:rsid w:val="00306C56"/>
    <w:rsid w:val="00306F73"/>
    <w:rsid w:val="0030763B"/>
    <w:rsid w:val="00307751"/>
    <w:rsid w:val="0030776D"/>
    <w:rsid w:val="00307ADD"/>
    <w:rsid w:val="00307B4E"/>
    <w:rsid w:val="00307F6F"/>
    <w:rsid w:val="00310408"/>
    <w:rsid w:val="00310835"/>
    <w:rsid w:val="00310D37"/>
    <w:rsid w:val="00310E0A"/>
    <w:rsid w:val="003112BF"/>
    <w:rsid w:val="003113A7"/>
    <w:rsid w:val="00311756"/>
    <w:rsid w:val="003117AD"/>
    <w:rsid w:val="00312563"/>
    <w:rsid w:val="00312657"/>
    <w:rsid w:val="00312A56"/>
    <w:rsid w:val="003132B0"/>
    <w:rsid w:val="003137D6"/>
    <w:rsid w:val="00313AD2"/>
    <w:rsid w:val="0031427C"/>
    <w:rsid w:val="00314599"/>
    <w:rsid w:val="00314833"/>
    <w:rsid w:val="00314AAF"/>
    <w:rsid w:val="00314C17"/>
    <w:rsid w:val="00314FE8"/>
    <w:rsid w:val="0031505A"/>
    <w:rsid w:val="00315843"/>
    <w:rsid w:val="003158EE"/>
    <w:rsid w:val="00316038"/>
    <w:rsid w:val="003161DF"/>
    <w:rsid w:val="00316246"/>
    <w:rsid w:val="00316282"/>
    <w:rsid w:val="003162B8"/>
    <w:rsid w:val="003165C7"/>
    <w:rsid w:val="003169DE"/>
    <w:rsid w:val="00316C06"/>
    <w:rsid w:val="00316E1A"/>
    <w:rsid w:val="00316F49"/>
    <w:rsid w:val="0031762F"/>
    <w:rsid w:val="00317CAD"/>
    <w:rsid w:val="0032035C"/>
    <w:rsid w:val="003207C0"/>
    <w:rsid w:val="00321082"/>
    <w:rsid w:val="0032158D"/>
    <w:rsid w:val="003215BB"/>
    <w:rsid w:val="00321D8D"/>
    <w:rsid w:val="00321E28"/>
    <w:rsid w:val="00321FE7"/>
    <w:rsid w:val="00321FF2"/>
    <w:rsid w:val="00322021"/>
    <w:rsid w:val="0032246E"/>
    <w:rsid w:val="0032307B"/>
    <w:rsid w:val="0032312B"/>
    <w:rsid w:val="003232ED"/>
    <w:rsid w:val="003236D9"/>
    <w:rsid w:val="003236F8"/>
    <w:rsid w:val="00323727"/>
    <w:rsid w:val="0032395B"/>
    <w:rsid w:val="00323A0C"/>
    <w:rsid w:val="00323A9F"/>
    <w:rsid w:val="00324654"/>
    <w:rsid w:val="00324661"/>
    <w:rsid w:val="00324DE6"/>
    <w:rsid w:val="00324F14"/>
    <w:rsid w:val="00324FFC"/>
    <w:rsid w:val="00325055"/>
    <w:rsid w:val="003253BF"/>
    <w:rsid w:val="0032599C"/>
    <w:rsid w:val="003259AA"/>
    <w:rsid w:val="00325B42"/>
    <w:rsid w:val="003260C4"/>
    <w:rsid w:val="00326525"/>
    <w:rsid w:val="00326613"/>
    <w:rsid w:val="0032689D"/>
    <w:rsid w:val="00326902"/>
    <w:rsid w:val="00326A6E"/>
    <w:rsid w:val="00326EF0"/>
    <w:rsid w:val="00326F5E"/>
    <w:rsid w:val="003270BC"/>
    <w:rsid w:val="00327164"/>
    <w:rsid w:val="003274B8"/>
    <w:rsid w:val="00327695"/>
    <w:rsid w:val="003276A0"/>
    <w:rsid w:val="003279AF"/>
    <w:rsid w:val="00327DBE"/>
    <w:rsid w:val="0033032F"/>
    <w:rsid w:val="003307EB"/>
    <w:rsid w:val="00330DE9"/>
    <w:rsid w:val="003310D0"/>
    <w:rsid w:val="00331952"/>
    <w:rsid w:val="003325B9"/>
    <w:rsid w:val="003329E5"/>
    <w:rsid w:val="00332A7C"/>
    <w:rsid w:val="003330F5"/>
    <w:rsid w:val="003332F5"/>
    <w:rsid w:val="00333716"/>
    <w:rsid w:val="003338B3"/>
    <w:rsid w:val="003341C0"/>
    <w:rsid w:val="003344FD"/>
    <w:rsid w:val="00334B02"/>
    <w:rsid w:val="00334C3A"/>
    <w:rsid w:val="00334C5D"/>
    <w:rsid w:val="00334D52"/>
    <w:rsid w:val="00334F68"/>
    <w:rsid w:val="003350DB"/>
    <w:rsid w:val="0033528F"/>
    <w:rsid w:val="0033558D"/>
    <w:rsid w:val="003356C9"/>
    <w:rsid w:val="003357B3"/>
    <w:rsid w:val="003357B4"/>
    <w:rsid w:val="00335CFB"/>
    <w:rsid w:val="00336365"/>
    <w:rsid w:val="003363B7"/>
    <w:rsid w:val="003366A2"/>
    <w:rsid w:val="003366A6"/>
    <w:rsid w:val="003367C2"/>
    <w:rsid w:val="0033684A"/>
    <w:rsid w:val="00336A9E"/>
    <w:rsid w:val="00336E0B"/>
    <w:rsid w:val="00336E5C"/>
    <w:rsid w:val="00336F3F"/>
    <w:rsid w:val="00337062"/>
    <w:rsid w:val="003371EE"/>
    <w:rsid w:val="0033739B"/>
    <w:rsid w:val="0033746E"/>
    <w:rsid w:val="003379D7"/>
    <w:rsid w:val="00337B19"/>
    <w:rsid w:val="00337E51"/>
    <w:rsid w:val="0034049A"/>
    <w:rsid w:val="00340656"/>
    <w:rsid w:val="00340660"/>
    <w:rsid w:val="00340A2E"/>
    <w:rsid w:val="00340CB6"/>
    <w:rsid w:val="003411B5"/>
    <w:rsid w:val="00341413"/>
    <w:rsid w:val="00341456"/>
    <w:rsid w:val="00341637"/>
    <w:rsid w:val="003416CF"/>
    <w:rsid w:val="00341AD9"/>
    <w:rsid w:val="00341B9C"/>
    <w:rsid w:val="00341CC7"/>
    <w:rsid w:val="00341DC8"/>
    <w:rsid w:val="003425ED"/>
    <w:rsid w:val="00342E3F"/>
    <w:rsid w:val="003432F8"/>
    <w:rsid w:val="00343311"/>
    <w:rsid w:val="0034358D"/>
    <w:rsid w:val="00343B21"/>
    <w:rsid w:val="00343E34"/>
    <w:rsid w:val="00343E43"/>
    <w:rsid w:val="00344019"/>
    <w:rsid w:val="00344284"/>
    <w:rsid w:val="00344DF0"/>
    <w:rsid w:val="00344E42"/>
    <w:rsid w:val="0034536B"/>
    <w:rsid w:val="00345586"/>
    <w:rsid w:val="00345BA9"/>
    <w:rsid w:val="00345CF2"/>
    <w:rsid w:val="00345F86"/>
    <w:rsid w:val="00346604"/>
    <w:rsid w:val="0034672E"/>
    <w:rsid w:val="003467BC"/>
    <w:rsid w:val="00346C31"/>
    <w:rsid w:val="00346F63"/>
    <w:rsid w:val="00350164"/>
    <w:rsid w:val="003506BE"/>
    <w:rsid w:val="0035078E"/>
    <w:rsid w:val="00350D91"/>
    <w:rsid w:val="0035110A"/>
    <w:rsid w:val="00351212"/>
    <w:rsid w:val="00351540"/>
    <w:rsid w:val="00351C7F"/>
    <w:rsid w:val="00352280"/>
    <w:rsid w:val="003531C7"/>
    <w:rsid w:val="003533BA"/>
    <w:rsid w:val="003535B2"/>
    <w:rsid w:val="0035394E"/>
    <w:rsid w:val="003540CE"/>
    <w:rsid w:val="003541C7"/>
    <w:rsid w:val="003543D3"/>
    <w:rsid w:val="0035516E"/>
    <w:rsid w:val="0035537C"/>
    <w:rsid w:val="003559C0"/>
    <w:rsid w:val="00356309"/>
    <w:rsid w:val="00356366"/>
    <w:rsid w:val="003567A6"/>
    <w:rsid w:val="00356AA9"/>
    <w:rsid w:val="00356E56"/>
    <w:rsid w:val="00357130"/>
    <w:rsid w:val="00357293"/>
    <w:rsid w:val="00357398"/>
    <w:rsid w:val="0035774A"/>
    <w:rsid w:val="00357C21"/>
    <w:rsid w:val="00357E0B"/>
    <w:rsid w:val="003600AC"/>
    <w:rsid w:val="00360138"/>
    <w:rsid w:val="00360C14"/>
    <w:rsid w:val="00360C5D"/>
    <w:rsid w:val="003614E5"/>
    <w:rsid w:val="00361981"/>
    <w:rsid w:val="00361C4A"/>
    <w:rsid w:val="003620C1"/>
    <w:rsid w:val="00362219"/>
    <w:rsid w:val="00362835"/>
    <w:rsid w:val="003628E8"/>
    <w:rsid w:val="00362B3D"/>
    <w:rsid w:val="00362C94"/>
    <w:rsid w:val="003630C4"/>
    <w:rsid w:val="00363650"/>
    <w:rsid w:val="00363A22"/>
    <w:rsid w:val="00363B16"/>
    <w:rsid w:val="00363C76"/>
    <w:rsid w:val="00363D2F"/>
    <w:rsid w:val="00363D4E"/>
    <w:rsid w:val="003643B4"/>
    <w:rsid w:val="00364407"/>
    <w:rsid w:val="00364414"/>
    <w:rsid w:val="003648DE"/>
    <w:rsid w:val="0036495C"/>
    <w:rsid w:val="00364A50"/>
    <w:rsid w:val="00364C4A"/>
    <w:rsid w:val="00364E4E"/>
    <w:rsid w:val="00365092"/>
    <w:rsid w:val="0036527F"/>
    <w:rsid w:val="0036541A"/>
    <w:rsid w:val="003656E8"/>
    <w:rsid w:val="00365A06"/>
    <w:rsid w:val="00365C66"/>
    <w:rsid w:val="00365DD2"/>
    <w:rsid w:val="00366022"/>
    <w:rsid w:val="0036618D"/>
    <w:rsid w:val="003666F0"/>
    <w:rsid w:val="0036685C"/>
    <w:rsid w:val="00366951"/>
    <w:rsid w:val="00366B8F"/>
    <w:rsid w:val="00366BA7"/>
    <w:rsid w:val="00366D75"/>
    <w:rsid w:val="00366F56"/>
    <w:rsid w:val="003674EA"/>
    <w:rsid w:val="0036751C"/>
    <w:rsid w:val="00370007"/>
    <w:rsid w:val="00370200"/>
    <w:rsid w:val="00370AC2"/>
    <w:rsid w:val="00370B34"/>
    <w:rsid w:val="00371AA9"/>
    <w:rsid w:val="00371C95"/>
    <w:rsid w:val="00371DD0"/>
    <w:rsid w:val="00372343"/>
    <w:rsid w:val="00372B7E"/>
    <w:rsid w:val="00372CB0"/>
    <w:rsid w:val="00373362"/>
    <w:rsid w:val="0037380E"/>
    <w:rsid w:val="00373AC0"/>
    <w:rsid w:val="00373C18"/>
    <w:rsid w:val="00373CFA"/>
    <w:rsid w:val="00373D17"/>
    <w:rsid w:val="00373D94"/>
    <w:rsid w:val="0037400D"/>
    <w:rsid w:val="0037512C"/>
    <w:rsid w:val="00375152"/>
    <w:rsid w:val="0037515C"/>
    <w:rsid w:val="003751A7"/>
    <w:rsid w:val="0037526C"/>
    <w:rsid w:val="00375325"/>
    <w:rsid w:val="00375F51"/>
    <w:rsid w:val="00375FE2"/>
    <w:rsid w:val="00376166"/>
    <w:rsid w:val="0037637A"/>
    <w:rsid w:val="00376B8A"/>
    <w:rsid w:val="00376C47"/>
    <w:rsid w:val="00376D80"/>
    <w:rsid w:val="0037706A"/>
    <w:rsid w:val="00377251"/>
    <w:rsid w:val="003772A4"/>
    <w:rsid w:val="0037782B"/>
    <w:rsid w:val="00377835"/>
    <w:rsid w:val="003779F0"/>
    <w:rsid w:val="003804B3"/>
    <w:rsid w:val="0038065C"/>
    <w:rsid w:val="0038072A"/>
    <w:rsid w:val="003809D5"/>
    <w:rsid w:val="003812D8"/>
    <w:rsid w:val="00381B71"/>
    <w:rsid w:val="00381D4D"/>
    <w:rsid w:val="003821D0"/>
    <w:rsid w:val="00382378"/>
    <w:rsid w:val="0038280A"/>
    <w:rsid w:val="00383496"/>
    <w:rsid w:val="003836AB"/>
    <w:rsid w:val="0038375E"/>
    <w:rsid w:val="003839B9"/>
    <w:rsid w:val="00383D49"/>
    <w:rsid w:val="00384459"/>
    <w:rsid w:val="00384B69"/>
    <w:rsid w:val="00384CF4"/>
    <w:rsid w:val="00384D05"/>
    <w:rsid w:val="00384E29"/>
    <w:rsid w:val="00385E55"/>
    <w:rsid w:val="0038669A"/>
    <w:rsid w:val="00386D5C"/>
    <w:rsid w:val="003876FF"/>
    <w:rsid w:val="003877B6"/>
    <w:rsid w:val="003878C1"/>
    <w:rsid w:val="00387C11"/>
    <w:rsid w:val="00387DC0"/>
    <w:rsid w:val="00387E65"/>
    <w:rsid w:val="003900A2"/>
    <w:rsid w:val="003901EF"/>
    <w:rsid w:val="0039046F"/>
    <w:rsid w:val="003909F5"/>
    <w:rsid w:val="00390B4D"/>
    <w:rsid w:val="0039125D"/>
    <w:rsid w:val="003912CA"/>
    <w:rsid w:val="0039196F"/>
    <w:rsid w:val="00392045"/>
    <w:rsid w:val="00392817"/>
    <w:rsid w:val="0039289A"/>
    <w:rsid w:val="00392E87"/>
    <w:rsid w:val="003931D0"/>
    <w:rsid w:val="003932E1"/>
    <w:rsid w:val="0039380E"/>
    <w:rsid w:val="00393AFD"/>
    <w:rsid w:val="00393CDF"/>
    <w:rsid w:val="00393CEA"/>
    <w:rsid w:val="00393CF9"/>
    <w:rsid w:val="00393D91"/>
    <w:rsid w:val="00393FA9"/>
    <w:rsid w:val="00394432"/>
    <w:rsid w:val="0039454E"/>
    <w:rsid w:val="003948A0"/>
    <w:rsid w:val="00394CCA"/>
    <w:rsid w:val="00394DC6"/>
    <w:rsid w:val="0039526A"/>
    <w:rsid w:val="003953BB"/>
    <w:rsid w:val="003961EB"/>
    <w:rsid w:val="00396DEF"/>
    <w:rsid w:val="00397037"/>
    <w:rsid w:val="0039721D"/>
    <w:rsid w:val="00397579"/>
    <w:rsid w:val="00397F5D"/>
    <w:rsid w:val="003A0185"/>
    <w:rsid w:val="003A06EA"/>
    <w:rsid w:val="003A06EF"/>
    <w:rsid w:val="003A0A31"/>
    <w:rsid w:val="003A0BCC"/>
    <w:rsid w:val="003A0BF2"/>
    <w:rsid w:val="003A0D69"/>
    <w:rsid w:val="003A10CD"/>
    <w:rsid w:val="003A10FE"/>
    <w:rsid w:val="003A130F"/>
    <w:rsid w:val="003A1A72"/>
    <w:rsid w:val="003A1A7B"/>
    <w:rsid w:val="003A1CD1"/>
    <w:rsid w:val="003A1EAC"/>
    <w:rsid w:val="003A208E"/>
    <w:rsid w:val="003A227B"/>
    <w:rsid w:val="003A2797"/>
    <w:rsid w:val="003A2A17"/>
    <w:rsid w:val="003A3430"/>
    <w:rsid w:val="003A38C4"/>
    <w:rsid w:val="003A3A0C"/>
    <w:rsid w:val="003A3A68"/>
    <w:rsid w:val="003A4134"/>
    <w:rsid w:val="003A4141"/>
    <w:rsid w:val="003A4753"/>
    <w:rsid w:val="003A4C0E"/>
    <w:rsid w:val="003A4EE0"/>
    <w:rsid w:val="003A50F3"/>
    <w:rsid w:val="003A58FB"/>
    <w:rsid w:val="003A5947"/>
    <w:rsid w:val="003A5F66"/>
    <w:rsid w:val="003A6BE7"/>
    <w:rsid w:val="003A6C82"/>
    <w:rsid w:val="003A6D2D"/>
    <w:rsid w:val="003A6E30"/>
    <w:rsid w:val="003A7064"/>
    <w:rsid w:val="003A72C8"/>
    <w:rsid w:val="003A72DA"/>
    <w:rsid w:val="003A7341"/>
    <w:rsid w:val="003A745D"/>
    <w:rsid w:val="003A76F8"/>
    <w:rsid w:val="003A781A"/>
    <w:rsid w:val="003B0596"/>
    <w:rsid w:val="003B09B1"/>
    <w:rsid w:val="003B0AC1"/>
    <w:rsid w:val="003B0DCF"/>
    <w:rsid w:val="003B0F12"/>
    <w:rsid w:val="003B12DC"/>
    <w:rsid w:val="003B12E6"/>
    <w:rsid w:val="003B154D"/>
    <w:rsid w:val="003B15E4"/>
    <w:rsid w:val="003B18E8"/>
    <w:rsid w:val="003B1C57"/>
    <w:rsid w:val="003B246A"/>
    <w:rsid w:val="003B268C"/>
    <w:rsid w:val="003B28F5"/>
    <w:rsid w:val="003B2C7A"/>
    <w:rsid w:val="003B2CEF"/>
    <w:rsid w:val="003B2F4D"/>
    <w:rsid w:val="003B3395"/>
    <w:rsid w:val="003B3540"/>
    <w:rsid w:val="003B3544"/>
    <w:rsid w:val="003B37A2"/>
    <w:rsid w:val="003B399A"/>
    <w:rsid w:val="003B3A76"/>
    <w:rsid w:val="003B3E4A"/>
    <w:rsid w:val="003B44B3"/>
    <w:rsid w:val="003B45E8"/>
    <w:rsid w:val="003B487D"/>
    <w:rsid w:val="003B4C35"/>
    <w:rsid w:val="003B4C75"/>
    <w:rsid w:val="003B5091"/>
    <w:rsid w:val="003B5965"/>
    <w:rsid w:val="003B5AB9"/>
    <w:rsid w:val="003B6808"/>
    <w:rsid w:val="003B6C70"/>
    <w:rsid w:val="003B6EF4"/>
    <w:rsid w:val="003B73C9"/>
    <w:rsid w:val="003B78C0"/>
    <w:rsid w:val="003C023F"/>
    <w:rsid w:val="003C1008"/>
    <w:rsid w:val="003C189F"/>
    <w:rsid w:val="003C1A95"/>
    <w:rsid w:val="003C1D6B"/>
    <w:rsid w:val="003C28E5"/>
    <w:rsid w:val="003C300F"/>
    <w:rsid w:val="003C384F"/>
    <w:rsid w:val="003C4375"/>
    <w:rsid w:val="003C44F4"/>
    <w:rsid w:val="003C460B"/>
    <w:rsid w:val="003C4E49"/>
    <w:rsid w:val="003C50E2"/>
    <w:rsid w:val="003C5706"/>
    <w:rsid w:val="003C57C6"/>
    <w:rsid w:val="003C5A47"/>
    <w:rsid w:val="003C5B6F"/>
    <w:rsid w:val="003C6547"/>
    <w:rsid w:val="003C66D1"/>
    <w:rsid w:val="003C6774"/>
    <w:rsid w:val="003C67CD"/>
    <w:rsid w:val="003C6B5B"/>
    <w:rsid w:val="003C6D4B"/>
    <w:rsid w:val="003C6EFE"/>
    <w:rsid w:val="003C7187"/>
    <w:rsid w:val="003C75B5"/>
    <w:rsid w:val="003C77E7"/>
    <w:rsid w:val="003C7D7B"/>
    <w:rsid w:val="003D01D0"/>
    <w:rsid w:val="003D01EF"/>
    <w:rsid w:val="003D03D5"/>
    <w:rsid w:val="003D03F0"/>
    <w:rsid w:val="003D08DF"/>
    <w:rsid w:val="003D0D1E"/>
    <w:rsid w:val="003D0E47"/>
    <w:rsid w:val="003D1500"/>
    <w:rsid w:val="003D1B81"/>
    <w:rsid w:val="003D1D13"/>
    <w:rsid w:val="003D2AA6"/>
    <w:rsid w:val="003D2E36"/>
    <w:rsid w:val="003D305F"/>
    <w:rsid w:val="003D313A"/>
    <w:rsid w:val="003D3346"/>
    <w:rsid w:val="003D33D6"/>
    <w:rsid w:val="003D37A8"/>
    <w:rsid w:val="003D37BA"/>
    <w:rsid w:val="003D38DB"/>
    <w:rsid w:val="003D3BD1"/>
    <w:rsid w:val="003D3D8D"/>
    <w:rsid w:val="003D422B"/>
    <w:rsid w:val="003D490E"/>
    <w:rsid w:val="003D57D9"/>
    <w:rsid w:val="003D591D"/>
    <w:rsid w:val="003D5CD1"/>
    <w:rsid w:val="003D661A"/>
    <w:rsid w:val="003D6A0B"/>
    <w:rsid w:val="003D6A89"/>
    <w:rsid w:val="003D6B44"/>
    <w:rsid w:val="003D6F53"/>
    <w:rsid w:val="003D70DA"/>
    <w:rsid w:val="003D7239"/>
    <w:rsid w:val="003D7ABA"/>
    <w:rsid w:val="003D7CCD"/>
    <w:rsid w:val="003E0218"/>
    <w:rsid w:val="003E052D"/>
    <w:rsid w:val="003E05C1"/>
    <w:rsid w:val="003E072C"/>
    <w:rsid w:val="003E0A87"/>
    <w:rsid w:val="003E0AED"/>
    <w:rsid w:val="003E0B47"/>
    <w:rsid w:val="003E0C28"/>
    <w:rsid w:val="003E0CDD"/>
    <w:rsid w:val="003E0E59"/>
    <w:rsid w:val="003E11BB"/>
    <w:rsid w:val="003E12FF"/>
    <w:rsid w:val="003E1387"/>
    <w:rsid w:val="003E1B5A"/>
    <w:rsid w:val="003E1DB8"/>
    <w:rsid w:val="003E1DED"/>
    <w:rsid w:val="003E1ECE"/>
    <w:rsid w:val="003E205E"/>
    <w:rsid w:val="003E207A"/>
    <w:rsid w:val="003E20CF"/>
    <w:rsid w:val="003E24F4"/>
    <w:rsid w:val="003E2653"/>
    <w:rsid w:val="003E2757"/>
    <w:rsid w:val="003E27B4"/>
    <w:rsid w:val="003E2891"/>
    <w:rsid w:val="003E2A24"/>
    <w:rsid w:val="003E2A38"/>
    <w:rsid w:val="003E2FAB"/>
    <w:rsid w:val="003E30AE"/>
    <w:rsid w:val="003E3A36"/>
    <w:rsid w:val="003E3AF4"/>
    <w:rsid w:val="003E3B57"/>
    <w:rsid w:val="003E3C05"/>
    <w:rsid w:val="003E3C87"/>
    <w:rsid w:val="003E3F2C"/>
    <w:rsid w:val="003E40F4"/>
    <w:rsid w:val="003E4598"/>
    <w:rsid w:val="003E4801"/>
    <w:rsid w:val="003E4D14"/>
    <w:rsid w:val="003E4EFD"/>
    <w:rsid w:val="003E4F3A"/>
    <w:rsid w:val="003E5D7D"/>
    <w:rsid w:val="003E5FE8"/>
    <w:rsid w:val="003E60B5"/>
    <w:rsid w:val="003E622F"/>
    <w:rsid w:val="003E64A0"/>
    <w:rsid w:val="003E6710"/>
    <w:rsid w:val="003E6718"/>
    <w:rsid w:val="003E71A5"/>
    <w:rsid w:val="003E7257"/>
    <w:rsid w:val="003E7426"/>
    <w:rsid w:val="003E7427"/>
    <w:rsid w:val="003E7967"/>
    <w:rsid w:val="003E7E2B"/>
    <w:rsid w:val="003F0040"/>
    <w:rsid w:val="003F0728"/>
    <w:rsid w:val="003F0AEA"/>
    <w:rsid w:val="003F0C54"/>
    <w:rsid w:val="003F0E41"/>
    <w:rsid w:val="003F0FD6"/>
    <w:rsid w:val="003F142B"/>
    <w:rsid w:val="003F154D"/>
    <w:rsid w:val="003F175C"/>
    <w:rsid w:val="003F17F3"/>
    <w:rsid w:val="003F1C09"/>
    <w:rsid w:val="003F1E22"/>
    <w:rsid w:val="003F1EFF"/>
    <w:rsid w:val="003F20C9"/>
    <w:rsid w:val="003F2A47"/>
    <w:rsid w:val="003F2A60"/>
    <w:rsid w:val="003F3154"/>
    <w:rsid w:val="003F331D"/>
    <w:rsid w:val="003F3DB9"/>
    <w:rsid w:val="003F4073"/>
    <w:rsid w:val="003F4FD1"/>
    <w:rsid w:val="003F5183"/>
    <w:rsid w:val="003F5243"/>
    <w:rsid w:val="003F5543"/>
    <w:rsid w:val="003F5630"/>
    <w:rsid w:val="003F590A"/>
    <w:rsid w:val="003F59FB"/>
    <w:rsid w:val="003F5C13"/>
    <w:rsid w:val="003F5F02"/>
    <w:rsid w:val="003F6417"/>
    <w:rsid w:val="003F6637"/>
    <w:rsid w:val="003F6863"/>
    <w:rsid w:val="003F6D8C"/>
    <w:rsid w:val="003F75E9"/>
    <w:rsid w:val="003F79BA"/>
    <w:rsid w:val="003F7B9C"/>
    <w:rsid w:val="0040029E"/>
    <w:rsid w:val="0040036F"/>
    <w:rsid w:val="00400A4B"/>
    <w:rsid w:val="00400BCB"/>
    <w:rsid w:val="004013D6"/>
    <w:rsid w:val="0040146F"/>
    <w:rsid w:val="0040161B"/>
    <w:rsid w:val="00401728"/>
    <w:rsid w:val="00401AF1"/>
    <w:rsid w:val="00401B05"/>
    <w:rsid w:val="004021FD"/>
    <w:rsid w:val="00402663"/>
    <w:rsid w:val="00402866"/>
    <w:rsid w:val="004028CF"/>
    <w:rsid w:val="00402ACC"/>
    <w:rsid w:val="00402D10"/>
    <w:rsid w:val="00403099"/>
    <w:rsid w:val="00403176"/>
    <w:rsid w:val="0040330E"/>
    <w:rsid w:val="004039E5"/>
    <w:rsid w:val="00404348"/>
    <w:rsid w:val="00404834"/>
    <w:rsid w:val="004048F8"/>
    <w:rsid w:val="0040490F"/>
    <w:rsid w:val="00404BB6"/>
    <w:rsid w:val="0040544E"/>
    <w:rsid w:val="004059CB"/>
    <w:rsid w:val="0040645E"/>
    <w:rsid w:val="00407400"/>
    <w:rsid w:val="004078D0"/>
    <w:rsid w:val="00407B34"/>
    <w:rsid w:val="0041001C"/>
    <w:rsid w:val="00410171"/>
    <w:rsid w:val="004103A3"/>
    <w:rsid w:val="00410425"/>
    <w:rsid w:val="00410785"/>
    <w:rsid w:val="00410BCF"/>
    <w:rsid w:val="00410FB4"/>
    <w:rsid w:val="004113D4"/>
    <w:rsid w:val="00411B2A"/>
    <w:rsid w:val="0041227D"/>
    <w:rsid w:val="00412499"/>
    <w:rsid w:val="004124CF"/>
    <w:rsid w:val="0041293C"/>
    <w:rsid w:val="00413158"/>
    <w:rsid w:val="00413297"/>
    <w:rsid w:val="00413319"/>
    <w:rsid w:val="00413372"/>
    <w:rsid w:val="0041367C"/>
    <w:rsid w:val="0041416A"/>
    <w:rsid w:val="00414200"/>
    <w:rsid w:val="004143DB"/>
    <w:rsid w:val="00414A92"/>
    <w:rsid w:val="00414BA0"/>
    <w:rsid w:val="00414C72"/>
    <w:rsid w:val="00414FC6"/>
    <w:rsid w:val="00415297"/>
    <w:rsid w:val="0041546B"/>
    <w:rsid w:val="0041570E"/>
    <w:rsid w:val="00415BAC"/>
    <w:rsid w:val="004165AF"/>
    <w:rsid w:val="00416710"/>
    <w:rsid w:val="00416ACB"/>
    <w:rsid w:val="00416BDC"/>
    <w:rsid w:val="00416D3F"/>
    <w:rsid w:val="00416D7E"/>
    <w:rsid w:val="00416DBF"/>
    <w:rsid w:val="00417196"/>
    <w:rsid w:val="0041740D"/>
    <w:rsid w:val="0041798E"/>
    <w:rsid w:val="00417AD6"/>
    <w:rsid w:val="00417D68"/>
    <w:rsid w:val="00417FCC"/>
    <w:rsid w:val="00417FDC"/>
    <w:rsid w:val="004200A6"/>
    <w:rsid w:val="004203A2"/>
    <w:rsid w:val="00420B18"/>
    <w:rsid w:val="00420CCF"/>
    <w:rsid w:val="00420DCE"/>
    <w:rsid w:val="00420E71"/>
    <w:rsid w:val="00421145"/>
    <w:rsid w:val="0042140E"/>
    <w:rsid w:val="00421646"/>
    <w:rsid w:val="004218A1"/>
    <w:rsid w:val="00421E96"/>
    <w:rsid w:val="0042261C"/>
    <w:rsid w:val="004231B4"/>
    <w:rsid w:val="004237E3"/>
    <w:rsid w:val="0042390C"/>
    <w:rsid w:val="00423A62"/>
    <w:rsid w:val="00423DD1"/>
    <w:rsid w:val="00423E9F"/>
    <w:rsid w:val="004240BB"/>
    <w:rsid w:val="0042420C"/>
    <w:rsid w:val="00424597"/>
    <w:rsid w:val="00424DBD"/>
    <w:rsid w:val="00424ECC"/>
    <w:rsid w:val="00425196"/>
    <w:rsid w:val="004253BD"/>
    <w:rsid w:val="004253D0"/>
    <w:rsid w:val="004257FF"/>
    <w:rsid w:val="004259A8"/>
    <w:rsid w:val="00425DD2"/>
    <w:rsid w:val="00426860"/>
    <w:rsid w:val="00426AEC"/>
    <w:rsid w:val="00426B1B"/>
    <w:rsid w:val="00426BAB"/>
    <w:rsid w:val="00426E64"/>
    <w:rsid w:val="004273A2"/>
    <w:rsid w:val="004277CB"/>
    <w:rsid w:val="00427A29"/>
    <w:rsid w:val="00427B4E"/>
    <w:rsid w:val="00427DA1"/>
    <w:rsid w:val="00427F36"/>
    <w:rsid w:val="00430108"/>
    <w:rsid w:val="0043079D"/>
    <w:rsid w:val="0043090B"/>
    <w:rsid w:val="004309C9"/>
    <w:rsid w:val="00430A47"/>
    <w:rsid w:val="00430C93"/>
    <w:rsid w:val="00430D7E"/>
    <w:rsid w:val="00430DC5"/>
    <w:rsid w:val="00431171"/>
    <w:rsid w:val="0043132F"/>
    <w:rsid w:val="0043136F"/>
    <w:rsid w:val="0043190B"/>
    <w:rsid w:val="00431EF9"/>
    <w:rsid w:val="004321F8"/>
    <w:rsid w:val="004329F9"/>
    <w:rsid w:val="00432D50"/>
    <w:rsid w:val="00432F13"/>
    <w:rsid w:val="00433708"/>
    <w:rsid w:val="00433B96"/>
    <w:rsid w:val="00433C7D"/>
    <w:rsid w:val="004340B0"/>
    <w:rsid w:val="00434BAD"/>
    <w:rsid w:val="00434C44"/>
    <w:rsid w:val="00434E4E"/>
    <w:rsid w:val="00434E55"/>
    <w:rsid w:val="004356DB"/>
    <w:rsid w:val="004359A1"/>
    <w:rsid w:val="004359EE"/>
    <w:rsid w:val="00435B07"/>
    <w:rsid w:val="00435CB4"/>
    <w:rsid w:val="00435D40"/>
    <w:rsid w:val="00435D54"/>
    <w:rsid w:val="00435F7C"/>
    <w:rsid w:val="0043635A"/>
    <w:rsid w:val="004370DC"/>
    <w:rsid w:val="00437120"/>
    <w:rsid w:val="00437198"/>
    <w:rsid w:val="004372AF"/>
    <w:rsid w:val="004375D4"/>
    <w:rsid w:val="00437C32"/>
    <w:rsid w:val="00437E1A"/>
    <w:rsid w:val="004402F3"/>
    <w:rsid w:val="00440D6B"/>
    <w:rsid w:val="0044104B"/>
    <w:rsid w:val="0044129C"/>
    <w:rsid w:val="004412FA"/>
    <w:rsid w:val="004414B8"/>
    <w:rsid w:val="0044174C"/>
    <w:rsid w:val="0044215A"/>
    <w:rsid w:val="0044237D"/>
    <w:rsid w:val="004424E5"/>
    <w:rsid w:val="00442CBA"/>
    <w:rsid w:val="00443E6E"/>
    <w:rsid w:val="00443FA6"/>
    <w:rsid w:val="00444CC5"/>
    <w:rsid w:val="00444DFE"/>
    <w:rsid w:val="004454C2"/>
    <w:rsid w:val="00445715"/>
    <w:rsid w:val="00445744"/>
    <w:rsid w:val="0044593A"/>
    <w:rsid w:val="00445973"/>
    <w:rsid w:val="00445B0C"/>
    <w:rsid w:val="00445BD1"/>
    <w:rsid w:val="00445E64"/>
    <w:rsid w:val="00445F75"/>
    <w:rsid w:val="004462B0"/>
    <w:rsid w:val="004462CE"/>
    <w:rsid w:val="00446472"/>
    <w:rsid w:val="00446708"/>
    <w:rsid w:val="00446958"/>
    <w:rsid w:val="00446CA8"/>
    <w:rsid w:val="00446DA8"/>
    <w:rsid w:val="00446FC0"/>
    <w:rsid w:val="00447097"/>
    <w:rsid w:val="004474CB"/>
    <w:rsid w:val="004475E7"/>
    <w:rsid w:val="0045002F"/>
    <w:rsid w:val="004500CF"/>
    <w:rsid w:val="00450B23"/>
    <w:rsid w:val="00450BFE"/>
    <w:rsid w:val="00450C1E"/>
    <w:rsid w:val="004511EC"/>
    <w:rsid w:val="0045145A"/>
    <w:rsid w:val="004514D5"/>
    <w:rsid w:val="00451A26"/>
    <w:rsid w:val="00451AAF"/>
    <w:rsid w:val="00451ACF"/>
    <w:rsid w:val="00451B66"/>
    <w:rsid w:val="00451C51"/>
    <w:rsid w:val="00452745"/>
    <w:rsid w:val="004529EB"/>
    <w:rsid w:val="00452D87"/>
    <w:rsid w:val="00453153"/>
    <w:rsid w:val="0045371F"/>
    <w:rsid w:val="0045375D"/>
    <w:rsid w:val="004539AE"/>
    <w:rsid w:val="00453B6F"/>
    <w:rsid w:val="004542ED"/>
    <w:rsid w:val="004551DD"/>
    <w:rsid w:val="00455C2A"/>
    <w:rsid w:val="00455D35"/>
    <w:rsid w:val="00455E87"/>
    <w:rsid w:val="00456404"/>
    <w:rsid w:val="004566BF"/>
    <w:rsid w:val="00456F67"/>
    <w:rsid w:val="0045701B"/>
    <w:rsid w:val="00457294"/>
    <w:rsid w:val="004572AA"/>
    <w:rsid w:val="004574A5"/>
    <w:rsid w:val="004575FC"/>
    <w:rsid w:val="00457935"/>
    <w:rsid w:val="00457FFB"/>
    <w:rsid w:val="00460741"/>
    <w:rsid w:val="00460D15"/>
    <w:rsid w:val="00460F8D"/>
    <w:rsid w:val="004612ED"/>
    <w:rsid w:val="00461396"/>
    <w:rsid w:val="004619EF"/>
    <w:rsid w:val="00461EEA"/>
    <w:rsid w:val="00462820"/>
    <w:rsid w:val="00462854"/>
    <w:rsid w:val="00462BB6"/>
    <w:rsid w:val="00463603"/>
    <w:rsid w:val="004637C2"/>
    <w:rsid w:val="00463C70"/>
    <w:rsid w:val="004640DC"/>
    <w:rsid w:val="00464ACB"/>
    <w:rsid w:val="00465482"/>
    <w:rsid w:val="00465D8D"/>
    <w:rsid w:val="0046613F"/>
    <w:rsid w:val="0046639B"/>
    <w:rsid w:val="00466481"/>
    <w:rsid w:val="004664DE"/>
    <w:rsid w:val="004668E0"/>
    <w:rsid w:val="00466C73"/>
    <w:rsid w:val="00467453"/>
    <w:rsid w:val="004676C1"/>
    <w:rsid w:val="004678A2"/>
    <w:rsid w:val="00467965"/>
    <w:rsid w:val="00467C70"/>
    <w:rsid w:val="00467EF4"/>
    <w:rsid w:val="004700F0"/>
    <w:rsid w:val="00470D2D"/>
    <w:rsid w:val="00470F79"/>
    <w:rsid w:val="0047115F"/>
    <w:rsid w:val="0047165B"/>
    <w:rsid w:val="00471A55"/>
    <w:rsid w:val="00471BED"/>
    <w:rsid w:val="00471C4A"/>
    <w:rsid w:val="004720AE"/>
    <w:rsid w:val="004721F6"/>
    <w:rsid w:val="004725A0"/>
    <w:rsid w:val="00472B69"/>
    <w:rsid w:val="00472D9A"/>
    <w:rsid w:val="00473182"/>
    <w:rsid w:val="00473560"/>
    <w:rsid w:val="00473846"/>
    <w:rsid w:val="004739D1"/>
    <w:rsid w:val="00473B36"/>
    <w:rsid w:val="00473C6E"/>
    <w:rsid w:val="00473D7E"/>
    <w:rsid w:val="004744C4"/>
    <w:rsid w:val="00474533"/>
    <w:rsid w:val="0047459B"/>
    <w:rsid w:val="004747A4"/>
    <w:rsid w:val="004747CB"/>
    <w:rsid w:val="004747ED"/>
    <w:rsid w:val="00474AE6"/>
    <w:rsid w:val="00474FEC"/>
    <w:rsid w:val="004752C6"/>
    <w:rsid w:val="0047538B"/>
    <w:rsid w:val="004758A0"/>
    <w:rsid w:val="00475933"/>
    <w:rsid w:val="00475BE5"/>
    <w:rsid w:val="00476412"/>
    <w:rsid w:val="004765D9"/>
    <w:rsid w:val="004766A2"/>
    <w:rsid w:val="00476B20"/>
    <w:rsid w:val="00476C50"/>
    <w:rsid w:val="0047717A"/>
    <w:rsid w:val="0047788A"/>
    <w:rsid w:val="00477C60"/>
    <w:rsid w:val="00477D49"/>
    <w:rsid w:val="00477DC2"/>
    <w:rsid w:val="00477F0E"/>
    <w:rsid w:val="00477F50"/>
    <w:rsid w:val="004800AA"/>
    <w:rsid w:val="0048014A"/>
    <w:rsid w:val="004807A3"/>
    <w:rsid w:val="004808C9"/>
    <w:rsid w:val="004809B2"/>
    <w:rsid w:val="00480F7D"/>
    <w:rsid w:val="00481152"/>
    <w:rsid w:val="00481281"/>
    <w:rsid w:val="004813EB"/>
    <w:rsid w:val="004819CA"/>
    <w:rsid w:val="00481A0E"/>
    <w:rsid w:val="00481A23"/>
    <w:rsid w:val="00481B06"/>
    <w:rsid w:val="00481DD9"/>
    <w:rsid w:val="0048213C"/>
    <w:rsid w:val="004821AC"/>
    <w:rsid w:val="00482211"/>
    <w:rsid w:val="004824C0"/>
    <w:rsid w:val="0048256F"/>
    <w:rsid w:val="00482754"/>
    <w:rsid w:val="004827B5"/>
    <w:rsid w:val="0048363F"/>
    <w:rsid w:val="0048364B"/>
    <w:rsid w:val="00483D1C"/>
    <w:rsid w:val="00483EFA"/>
    <w:rsid w:val="0048420F"/>
    <w:rsid w:val="00484507"/>
    <w:rsid w:val="0048462D"/>
    <w:rsid w:val="00484657"/>
    <w:rsid w:val="00484ADA"/>
    <w:rsid w:val="004850DF"/>
    <w:rsid w:val="00485404"/>
    <w:rsid w:val="00485756"/>
    <w:rsid w:val="00485C2D"/>
    <w:rsid w:val="00485D9E"/>
    <w:rsid w:val="00485E97"/>
    <w:rsid w:val="0048664E"/>
    <w:rsid w:val="004866BA"/>
    <w:rsid w:val="00486F3E"/>
    <w:rsid w:val="00487067"/>
    <w:rsid w:val="0048719A"/>
    <w:rsid w:val="004876D5"/>
    <w:rsid w:val="0049008B"/>
    <w:rsid w:val="00490302"/>
    <w:rsid w:val="00490452"/>
    <w:rsid w:val="004904E5"/>
    <w:rsid w:val="00490646"/>
    <w:rsid w:val="00490802"/>
    <w:rsid w:val="00490E15"/>
    <w:rsid w:val="004918AC"/>
    <w:rsid w:val="00491B17"/>
    <w:rsid w:val="00491D1E"/>
    <w:rsid w:val="004926C6"/>
    <w:rsid w:val="004926FC"/>
    <w:rsid w:val="00492F39"/>
    <w:rsid w:val="00493561"/>
    <w:rsid w:val="004935E5"/>
    <w:rsid w:val="00493934"/>
    <w:rsid w:val="00493C7D"/>
    <w:rsid w:val="00493FE4"/>
    <w:rsid w:val="00494081"/>
    <w:rsid w:val="00494638"/>
    <w:rsid w:val="0049511D"/>
    <w:rsid w:val="00495DAF"/>
    <w:rsid w:val="004962A5"/>
    <w:rsid w:val="004963C2"/>
    <w:rsid w:val="00496CB9"/>
    <w:rsid w:val="00497E99"/>
    <w:rsid w:val="00497EA1"/>
    <w:rsid w:val="004A016D"/>
    <w:rsid w:val="004A0AA5"/>
    <w:rsid w:val="004A0D59"/>
    <w:rsid w:val="004A0DA4"/>
    <w:rsid w:val="004A0DB2"/>
    <w:rsid w:val="004A0F26"/>
    <w:rsid w:val="004A10BB"/>
    <w:rsid w:val="004A11A6"/>
    <w:rsid w:val="004A11BD"/>
    <w:rsid w:val="004A1505"/>
    <w:rsid w:val="004A1521"/>
    <w:rsid w:val="004A155E"/>
    <w:rsid w:val="004A18B4"/>
    <w:rsid w:val="004A18F4"/>
    <w:rsid w:val="004A191C"/>
    <w:rsid w:val="004A1962"/>
    <w:rsid w:val="004A1D59"/>
    <w:rsid w:val="004A251F"/>
    <w:rsid w:val="004A2825"/>
    <w:rsid w:val="004A2EC2"/>
    <w:rsid w:val="004A2F4A"/>
    <w:rsid w:val="004A3379"/>
    <w:rsid w:val="004A35FA"/>
    <w:rsid w:val="004A3C1E"/>
    <w:rsid w:val="004A4726"/>
    <w:rsid w:val="004A51AE"/>
    <w:rsid w:val="004A51E9"/>
    <w:rsid w:val="004A54D8"/>
    <w:rsid w:val="004A59E9"/>
    <w:rsid w:val="004A5A31"/>
    <w:rsid w:val="004A5A4B"/>
    <w:rsid w:val="004A5CC6"/>
    <w:rsid w:val="004A5DC3"/>
    <w:rsid w:val="004A615E"/>
    <w:rsid w:val="004A6187"/>
    <w:rsid w:val="004A6AD4"/>
    <w:rsid w:val="004A6BE3"/>
    <w:rsid w:val="004A71C0"/>
    <w:rsid w:val="004A721C"/>
    <w:rsid w:val="004A7535"/>
    <w:rsid w:val="004B00A8"/>
    <w:rsid w:val="004B00FB"/>
    <w:rsid w:val="004B0587"/>
    <w:rsid w:val="004B0BAC"/>
    <w:rsid w:val="004B0CEA"/>
    <w:rsid w:val="004B1389"/>
    <w:rsid w:val="004B14FA"/>
    <w:rsid w:val="004B1F3D"/>
    <w:rsid w:val="004B20C9"/>
    <w:rsid w:val="004B20F2"/>
    <w:rsid w:val="004B2230"/>
    <w:rsid w:val="004B2430"/>
    <w:rsid w:val="004B2E8E"/>
    <w:rsid w:val="004B330B"/>
    <w:rsid w:val="004B3740"/>
    <w:rsid w:val="004B396B"/>
    <w:rsid w:val="004B3B14"/>
    <w:rsid w:val="004B4359"/>
    <w:rsid w:val="004B44C8"/>
    <w:rsid w:val="004B4923"/>
    <w:rsid w:val="004B4A6A"/>
    <w:rsid w:val="004B4BCF"/>
    <w:rsid w:val="004B4DB9"/>
    <w:rsid w:val="004B562A"/>
    <w:rsid w:val="004B598B"/>
    <w:rsid w:val="004B59D8"/>
    <w:rsid w:val="004B59E5"/>
    <w:rsid w:val="004B6301"/>
    <w:rsid w:val="004B6480"/>
    <w:rsid w:val="004B65B7"/>
    <w:rsid w:val="004B6DF2"/>
    <w:rsid w:val="004B7456"/>
    <w:rsid w:val="004B76CE"/>
    <w:rsid w:val="004B7AB4"/>
    <w:rsid w:val="004B7BB2"/>
    <w:rsid w:val="004B7F32"/>
    <w:rsid w:val="004C0018"/>
    <w:rsid w:val="004C02A5"/>
    <w:rsid w:val="004C045D"/>
    <w:rsid w:val="004C090E"/>
    <w:rsid w:val="004C0EA1"/>
    <w:rsid w:val="004C11D3"/>
    <w:rsid w:val="004C1392"/>
    <w:rsid w:val="004C181F"/>
    <w:rsid w:val="004C1C81"/>
    <w:rsid w:val="004C1F3A"/>
    <w:rsid w:val="004C1FC3"/>
    <w:rsid w:val="004C21DB"/>
    <w:rsid w:val="004C2317"/>
    <w:rsid w:val="004C25C6"/>
    <w:rsid w:val="004C26FB"/>
    <w:rsid w:val="004C2782"/>
    <w:rsid w:val="004C278D"/>
    <w:rsid w:val="004C29C6"/>
    <w:rsid w:val="004C32CA"/>
    <w:rsid w:val="004C3402"/>
    <w:rsid w:val="004C37BC"/>
    <w:rsid w:val="004C3CC2"/>
    <w:rsid w:val="004C3F90"/>
    <w:rsid w:val="004C455A"/>
    <w:rsid w:val="004C4716"/>
    <w:rsid w:val="004C4D2B"/>
    <w:rsid w:val="004C4D6D"/>
    <w:rsid w:val="004C4FA5"/>
    <w:rsid w:val="004C51A4"/>
    <w:rsid w:val="004C5239"/>
    <w:rsid w:val="004C5361"/>
    <w:rsid w:val="004C549D"/>
    <w:rsid w:val="004C54FD"/>
    <w:rsid w:val="004C57D0"/>
    <w:rsid w:val="004C58E4"/>
    <w:rsid w:val="004C5BDB"/>
    <w:rsid w:val="004C657E"/>
    <w:rsid w:val="004C6FFA"/>
    <w:rsid w:val="004C74C8"/>
    <w:rsid w:val="004C7607"/>
    <w:rsid w:val="004C77AB"/>
    <w:rsid w:val="004C77B1"/>
    <w:rsid w:val="004C79CB"/>
    <w:rsid w:val="004C7A35"/>
    <w:rsid w:val="004C7B2A"/>
    <w:rsid w:val="004C7EB1"/>
    <w:rsid w:val="004C7F0E"/>
    <w:rsid w:val="004D001F"/>
    <w:rsid w:val="004D0025"/>
    <w:rsid w:val="004D02C1"/>
    <w:rsid w:val="004D0326"/>
    <w:rsid w:val="004D04E8"/>
    <w:rsid w:val="004D069A"/>
    <w:rsid w:val="004D10A6"/>
    <w:rsid w:val="004D11C6"/>
    <w:rsid w:val="004D171F"/>
    <w:rsid w:val="004D1A8F"/>
    <w:rsid w:val="004D1B8A"/>
    <w:rsid w:val="004D200B"/>
    <w:rsid w:val="004D256A"/>
    <w:rsid w:val="004D3487"/>
    <w:rsid w:val="004D37D4"/>
    <w:rsid w:val="004D37F1"/>
    <w:rsid w:val="004D3855"/>
    <w:rsid w:val="004D3DF6"/>
    <w:rsid w:val="004D404D"/>
    <w:rsid w:val="004D41BD"/>
    <w:rsid w:val="004D4252"/>
    <w:rsid w:val="004D4375"/>
    <w:rsid w:val="004D4390"/>
    <w:rsid w:val="004D47A8"/>
    <w:rsid w:val="004D4833"/>
    <w:rsid w:val="004D49B6"/>
    <w:rsid w:val="004D4F77"/>
    <w:rsid w:val="004D509C"/>
    <w:rsid w:val="004D548D"/>
    <w:rsid w:val="004D5771"/>
    <w:rsid w:val="004D649E"/>
    <w:rsid w:val="004D6778"/>
    <w:rsid w:val="004D6852"/>
    <w:rsid w:val="004D7144"/>
    <w:rsid w:val="004D716C"/>
    <w:rsid w:val="004E00A6"/>
    <w:rsid w:val="004E0E9F"/>
    <w:rsid w:val="004E1561"/>
    <w:rsid w:val="004E18AF"/>
    <w:rsid w:val="004E1B9E"/>
    <w:rsid w:val="004E1D82"/>
    <w:rsid w:val="004E20FA"/>
    <w:rsid w:val="004E2C44"/>
    <w:rsid w:val="004E2E3A"/>
    <w:rsid w:val="004E3340"/>
    <w:rsid w:val="004E35D4"/>
    <w:rsid w:val="004E36DC"/>
    <w:rsid w:val="004E3DEF"/>
    <w:rsid w:val="004E408C"/>
    <w:rsid w:val="004E4371"/>
    <w:rsid w:val="004E4395"/>
    <w:rsid w:val="004E44D4"/>
    <w:rsid w:val="004E4BC6"/>
    <w:rsid w:val="004E5008"/>
    <w:rsid w:val="004E51B1"/>
    <w:rsid w:val="004E522B"/>
    <w:rsid w:val="004E553A"/>
    <w:rsid w:val="004E555F"/>
    <w:rsid w:val="004E574E"/>
    <w:rsid w:val="004E5E2B"/>
    <w:rsid w:val="004E5FB8"/>
    <w:rsid w:val="004E60D5"/>
    <w:rsid w:val="004E62E0"/>
    <w:rsid w:val="004E6619"/>
    <w:rsid w:val="004E6B80"/>
    <w:rsid w:val="004E6DE3"/>
    <w:rsid w:val="004E77B8"/>
    <w:rsid w:val="004E789A"/>
    <w:rsid w:val="004E7C1C"/>
    <w:rsid w:val="004E7E4D"/>
    <w:rsid w:val="004E7F15"/>
    <w:rsid w:val="004F0383"/>
    <w:rsid w:val="004F058B"/>
    <w:rsid w:val="004F0B94"/>
    <w:rsid w:val="004F0E97"/>
    <w:rsid w:val="004F179C"/>
    <w:rsid w:val="004F1F7A"/>
    <w:rsid w:val="004F21DA"/>
    <w:rsid w:val="004F238B"/>
    <w:rsid w:val="004F2820"/>
    <w:rsid w:val="004F2D55"/>
    <w:rsid w:val="004F2FEE"/>
    <w:rsid w:val="004F3051"/>
    <w:rsid w:val="004F30D3"/>
    <w:rsid w:val="004F3B1D"/>
    <w:rsid w:val="004F4038"/>
    <w:rsid w:val="004F459F"/>
    <w:rsid w:val="004F4D26"/>
    <w:rsid w:val="004F59CC"/>
    <w:rsid w:val="004F5D90"/>
    <w:rsid w:val="004F5E0F"/>
    <w:rsid w:val="004F611C"/>
    <w:rsid w:val="004F62B7"/>
    <w:rsid w:val="004F6315"/>
    <w:rsid w:val="004F6432"/>
    <w:rsid w:val="004F665D"/>
    <w:rsid w:val="004F6869"/>
    <w:rsid w:val="004F6B25"/>
    <w:rsid w:val="004F6D6C"/>
    <w:rsid w:val="004F6EF6"/>
    <w:rsid w:val="004F7235"/>
    <w:rsid w:val="004F7699"/>
    <w:rsid w:val="004F7A88"/>
    <w:rsid w:val="004F7B52"/>
    <w:rsid w:val="004F7D2D"/>
    <w:rsid w:val="004F7E16"/>
    <w:rsid w:val="004F7E98"/>
    <w:rsid w:val="0050037E"/>
    <w:rsid w:val="0050063D"/>
    <w:rsid w:val="00500B7B"/>
    <w:rsid w:val="0050123B"/>
    <w:rsid w:val="005016C8"/>
    <w:rsid w:val="00501997"/>
    <w:rsid w:val="00501B55"/>
    <w:rsid w:val="00501E12"/>
    <w:rsid w:val="00501EA9"/>
    <w:rsid w:val="005022CF"/>
    <w:rsid w:val="00502BD6"/>
    <w:rsid w:val="005033E1"/>
    <w:rsid w:val="005036D3"/>
    <w:rsid w:val="005039C0"/>
    <w:rsid w:val="00503BDF"/>
    <w:rsid w:val="00503C83"/>
    <w:rsid w:val="00503D43"/>
    <w:rsid w:val="00503ECD"/>
    <w:rsid w:val="00503F89"/>
    <w:rsid w:val="005042E6"/>
    <w:rsid w:val="005046E8"/>
    <w:rsid w:val="0050553C"/>
    <w:rsid w:val="005056A7"/>
    <w:rsid w:val="005058B0"/>
    <w:rsid w:val="005061DC"/>
    <w:rsid w:val="005062FC"/>
    <w:rsid w:val="0050654D"/>
    <w:rsid w:val="00506721"/>
    <w:rsid w:val="0050688F"/>
    <w:rsid w:val="00506C3B"/>
    <w:rsid w:val="00507256"/>
    <w:rsid w:val="0050725B"/>
    <w:rsid w:val="00507C0F"/>
    <w:rsid w:val="00507DA1"/>
    <w:rsid w:val="00510730"/>
    <w:rsid w:val="005112B1"/>
    <w:rsid w:val="005118AE"/>
    <w:rsid w:val="00512682"/>
    <w:rsid w:val="005128D8"/>
    <w:rsid w:val="00512918"/>
    <w:rsid w:val="00512919"/>
    <w:rsid w:val="00512932"/>
    <w:rsid w:val="00512A10"/>
    <w:rsid w:val="00512DD2"/>
    <w:rsid w:val="005130BE"/>
    <w:rsid w:val="00513387"/>
    <w:rsid w:val="00513419"/>
    <w:rsid w:val="00513630"/>
    <w:rsid w:val="005138FD"/>
    <w:rsid w:val="005139A3"/>
    <w:rsid w:val="005140AD"/>
    <w:rsid w:val="005143DE"/>
    <w:rsid w:val="00514450"/>
    <w:rsid w:val="005145C2"/>
    <w:rsid w:val="00514782"/>
    <w:rsid w:val="005148FE"/>
    <w:rsid w:val="00514BFA"/>
    <w:rsid w:val="00514F68"/>
    <w:rsid w:val="005155F3"/>
    <w:rsid w:val="00515C27"/>
    <w:rsid w:val="0051664C"/>
    <w:rsid w:val="005169C7"/>
    <w:rsid w:val="00516EE5"/>
    <w:rsid w:val="005172B3"/>
    <w:rsid w:val="0051768D"/>
    <w:rsid w:val="005178EE"/>
    <w:rsid w:val="00517957"/>
    <w:rsid w:val="005179F5"/>
    <w:rsid w:val="00517AE1"/>
    <w:rsid w:val="00517B37"/>
    <w:rsid w:val="00517E9B"/>
    <w:rsid w:val="0052004F"/>
    <w:rsid w:val="00520272"/>
    <w:rsid w:val="005202BD"/>
    <w:rsid w:val="00520EB4"/>
    <w:rsid w:val="0052180D"/>
    <w:rsid w:val="00521C1C"/>
    <w:rsid w:val="00521D28"/>
    <w:rsid w:val="00522216"/>
    <w:rsid w:val="005229D2"/>
    <w:rsid w:val="00522ACA"/>
    <w:rsid w:val="00522C53"/>
    <w:rsid w:val="00522E59"/>
    <w:rsid w:val="00522FB4"/>
    <w:rsid w:val="005234FA"/>
    <w:rsid w:val="0052371A"/>
    <w:rsid w:val="00523B7E"/>
    <w:rsid w:val="00523D1A"/>
    <w:rsid w:val="00523ED1"/>
    <w:rsid w:val="0052419F"/>
    <w:rsid w:val="0052433C"/>
    <w:rsid w:val="0052458E"/>
    <w:rsid w:val="005245B9"/>
    <w:rsid w:val="005246AB"/>
    <w:rsid w:val="00524A06"/>
    <w:rsid w:val="00524CB4"/>
    <w:rsid w:val="00524E33"/>
    <w:rsid w:val="00524EB8"/>
    <w:rsid w:val="005252C1"/>
    <w:rsid w:val="00525458"/>
    <w:rsid w:val="0052552E"/>
    <w:rsid w:val="0052634B"/>
    <w:rsid w:val="005263AC"/>
    <w:rsid w:val="005266B5"/>
    <w:rsid w:val="00526A34"/>
    <w:rsid w:val="00526AA9"/>
    <w:rsid w:val="00526B90"/>
    <w:rsid w:val="00526DD7"/>
    <w:rsid w:val="00526F28"/>
    <w:rsid w:val="0052735C"/>
    <w:rsid w:val="00527669"/>
    <w:rsid w:val="00527BCD"/>
    <w:rsid w:val="00527EE6"/>
    <w:rsid w:val="00530822"/>
    <w:rsid w:val="00530975"/>
    <w:rsid w:val="00530B2C"/>
    <w:rsid w:val="00530CC9"/>
    <w:rsid w:val="00531422"/>
    <w:rsid w:val="005317B0"/>
    <w:rsid w:val="005318D2"/>
    <w:rsid w:val="00531BEE"/>
    <w:rsid w:val="005320F6"/>
    <w:rsid w:val="005323FF"/>
    <w:rsid w:val="005326B6"/>
    <w:rsid w:val="00533A22"/>
    <w:rsid w:val="00533F74"/>
    <w:rsid w:val="0053453A"/>
    <w:rsid w:val="005345C5"/>
    <w:rsid w:val="00534606"/>
    <w:rsid w:val="00534B5C"/>
    <w:rsid w:val="00534D25"/>
    <w:rsid w:val="005351A8"/>
    <w:rsid w:val="005353A7"/>
    <w:rsid w:val="00535558"/>
    <w:rsid w:val="00535A83"/>
    <w:rsid w:val="00535C7A"/>
    <w:rsid w:val="00535CC2"/>
    <w:rsid w:val="00535EC8"/>
    <w:rsid w:val="0053600E"/>
    <w:rsid w:val="00536270"/>
    <w:rsid w:val="005362CB"/>
    <w:rsid w:val="00536699"/>
    <w:rsid w:val="0053678B"/>
    <w:rsid w:val="00536A09"/>
    <w:rsid w:val="00536C90"/>
    <w:rsid w:val="00536CAE"/>
    <w:rsid w:val="00537149"/>
    <w:rsid w:val="00537917"/>
    <w:rsid w:val="00540371"/>
    <w:rsid w:val="0054064F"/>
    <w:rsid w:val="005407D5"/>
    <w:rsid w:val="005410E7"/>
    <w:rsid w:val="00541108"/>
    <w:rsid w:val="00541160"/>
    <w:rsid w:val="00541313"/>
    <w:rsid w:val="00541433"/>
    <w:rsid w:val="005414CC"/>
    <w:rsid w:val="00541F4B"/>
    <w:rsid w:val="0054233F"/>
    <w:rsid w:val="00542406"/>
    <w:rsid w:val="00542F22"/>
    <w:rsid w:val="00543216"/>
    <w:rsid w:val="00543384"/>
    <w:rsid w:val="00543670"/>
    <w:rsid w:val="00543687"/>
    <w:rsid w:val="00543795"/>
    <w:rsid w:val="00543AAE"/>
    <w:rsid w:val="00543B91"/>
    <w:rsid w:val="00543D24"/>
    <w:rsid w:val="00544208"/>
    <w:rsid w:val="0054458F"/>
    <w:rsid w:val="00544CD9"/>
    <w:rsid w:val="00544EBD"/>
    <w:rsid w:val="0054507C"/>
    <w:rsid w:val="005456EE"/>
    <w:rsid w:val="00545751"/>
    <w:rsid w:val="005460C9"/>
    <w:rsid w:val="00546115"/>
    <w:rsid w:val="00546162"/>
    <w:rsid w:val="00546187"/>
    <w:rsid w:val="00546894"/>
    <w:rsid w:val="00546F2F"/>
    <w:rsid w:val="00547987"/>
    <w:rsid w:val="00547EB7"/>
    <w:rsid w:val="0055005B"/>
    <w:rsid w:val="00550236"/>
    <w:rsid w:val="0055025D"/>
    <w:rsid w:val="005502E1"/>
    <w:rsid w:val="0055037D"/>
    <w:rsid w:val="005504DA"/>
    <w:rsid w:val="005509C2"/>
    <w:rsid w:val="00550D3D"/>
    <w:rsid w:val="00550DA3"/>
    <w:rsid w:val="00550F42"/>
    <w:rsid w:val="00550FAE"/>
    <w:rsid w:val="0055127B"/>
    <w:rsid w:val="005514FF"/>
    <w:rsid w:val="00551ACA"/>
    <w:rsid w:val="005521EC"/>
    <w:rsid w:val="005525F5"/>
    <w:rsid w:val="005527C2"/>
    <w:rsid w:val="00552A34"/>
    <w:rsid w:val="00552B82"/>
    <w:rsid w:val="00552C9A"/>
    <w:rsid w:val="00552D61"/>
    <w:rsid w:val="00553418"/>
    <w:rsid w:val="00553EDA"/>
    <w:rsid w:val="0055420D"/>
    <w:rsid w:val="005542AA"/>
    <w:rsid w:val="00554498"/>
    <w:rsid w:val="00554947"/>
    <w:rsid w:val="00554A37"/>
    <w:rsid w:val="00554FA5"/>
    <w:rsid w:val="00555134"/>
    <w:rsid w:val="0055537F"/>
    <w:rsid w:val="005554E5"/>
    <w:rsid w:val="005556E4"/>
    <w:rsid w:val="0055593A"/>
    <w:rsid w:val="00555EFC"/>
    <w:rsid w:val="00555F00"/>
    <w:rsid w:val="0055663D"/>
    <w:rsid w:val="005566B0"/>
    <w:rsid w:val="0055717B"/>
    <w:rsid w:val="005572F1"/>
    <w:rsid w:val="00557590"/>
    <w:rsid w:val="0055771D"/>
    <w:rsid w:val="00560264"/>
    <w:rsid w:val="0056039A"/>
    <w:rsid w:val="00560646"/>
    <w:rsid w:val="005606EF"/>
    <w:rsid w:val="0056070B"/>
    <w:rsid w:val="00560B43"/>
    <w:rsid w:val="00560B7E"/>
    <w:rsid w:val="005613B3"/>
    <w:rsid w:val="00561529"/>
    <w:rsid w:val="00561E93"/>
    <w:rsid w:val="005621A8"/>
    <w:rsid w:val="00562528"/>
    <w:rsid w:val="0056288B"/>
    <w:rsid w:val="00562B19"/>
    <w:rsid w:val="00562BA8"/>
    <w:rsid w:val="00562DEE"/>
    <w:rsid w:val="00563361"/>
    <w:rsid w:val="00563671"/>
    <w:rsid w:val="00563804"/>
    <w:rsid w:val="00563B30"/>
    <w:rsid w:val="00563B41"/>
    <w:rsid w:val="00563CC9"/>
    <w:rsid w:val="005642D7"/>
    <w:rsid w:val="00564482"/>
    <w:rsid w:val="005658BF"/>
    <w:rsid w:val="005659B6"/>
    <w:rsid w:val="00565DDB"/>
    <w:rsid w:val="00565F1E"/>
    <w:rsid w:val="005661A6"/>
    <w:rsid w:val="005666E2"/>
    <w:rsid w:val="00566724"/>
    <w:rsid w:val="00566A91"/>
    <w:rsid w:val="00566C72"/>
    <w:rsid w:val="00567029"/>
    <w:rsid w:val="0056718E"/>
    <w:rsid w:val="0056729C"/>
    <w:rsid w:val="005672F4"/>
    <w:rsid w:val="00567AB6"/>
    <w:rsid w:val="00567CB1"/>
    <w:rsid w:val="005703D7"/>
    <w:rsid w:val="005703E8"/>
    <w:rsid w:val="00570B3D"/>
    <w:rsid w:val="00570C8C"/>
    <w:rsid w:val="00571E04"/>
    <w:rsid w:val="00571F2D"/>
    <w:rsid w:val="00572200"/>
    <w:rsid w:val="00572362"/>
    <w:rsid w:val="00572757"/>
    <w:rsid w:val="00572AD2"/>
    <w:rsid w:val="00572D09"/>
    <w:rsid w:val="00573197"/>
    <w:rsid w:val="00573504"/>
    <w:rsid w:val="00573546"/>
    <w:rsid w:val="0057433E"/>
    <w:rsid w:val="0057457D"/>
    <w:rsid w:val="00574C74"/>
    <w:rsid w:val="00574E29"/>
    <w:rsid w:val="00575188"/>
    <w:rsid w:val="005753A8"/>
    <w:rsid w:val="00575510"/>
    <w:rsid w:val="005755CF"/>
    <w:rsid w:val="005757E0"/>
    <w:rsid w:val="005758A3"/>
    <w:rsid w:val="00575A6A"/>
    <w:rsid w:val="00575D22"/>
    <w:rsid w:val="00575D64"/>
    <w:rsid w:val="00575D9B"/>
    <w:rsid w:val="00576006"/>
    <w:rsid w:val="00576065"/>
    <w:rsid w:val="00576350"/>
    <w:rsid w:val="005764BB"/>
    <w:rsid w:val="005765F3"/>
    <w:rsid w:val="00576B90"/>
    <w:rsid w:val="00576DB9"/>
    <w:rsid w:val="005770DA"/>
    <w:rsid w:val="0057734A"/>
    <w:rsid w:val="00577628"/>
    <w:rsid w:val="00580A46"/>
    <w:rsid w:val="005810E6"/>
    <w:rsid w:val="0058126A"/>
    <w:rsid w:val="005815EF"/>
    <w:rsid w:val="005815FC"/>
    <w:rsid w:val="005816B5"/>
    <w:rsid w:val="005817EF"/>
    <w:rsid w:val="005818A4"/>
    <w:rsid w:val="00581979"/>
    <w:rsid w:val="005819BA"/>
    <w:rsid w:val="00581AE6"/>
    <w:rsid w:val="00581F21"/>
    <w:rsid w:val="00582556"/>
    <w:rsid w:val="00582914"/>
    <w:rsid w:val="00582DAD"/>
    <w:rsid w:val="00583115"/>
    <w:rsid w:val="005832F4"/>
    <w:rsid w:val="0058352E"/>
    <w:rsid w:val="0058394D"/>
    <w:rsid w:val="005839FC"/>
    <w:rsid w:val="00583D4C"/>
    <w:rsid w:val="005840F8"/>
    <w:rsid w:val="00584390"/>
    <w:rsid w:val="0058449B"/>
    <w:rsid w:val="005845BE"/>
    <w:rsid w:val="00584727"/>
    <w:rsid w:val="0058580C"/>
    <w:rsid w:val="00585AF8"/>
    <w:rsid w:val="00585C2D"/>
    <w:rsid w:val="00585E76"/>
    <w:rsid w:val="00585E83"/>
    <w:rsid w:val="0058633E"/>
    <w:rsid w:val="00586582"/>
    <w:rsid w:val="005865EB"/>
    <w:rsid w:val="005867E6"/>
    <w:rsid w:val="00586833"/>
    <w:rsid w:val="00586B7E"/>
    <w:rsid w:val="0058732A"/>
    <w:rsid w:val="00587560"/>
    <w:rsid w:val="0058764C"/>
    <w:rsid w:val="005878D3"/>
    <w:rsid w:val="00587A74"/>
    <w:rsid w:val="00587AEE"/>
    <w:rsid w:val="00590015"/>
    <w:rsid w:val="005901D7"/>
    <w:rsid w:val="0059088A"/>
    <w:rsid w:val="00590A9C"/>
    <w:rsid w:val="00590D32"/>
    <w:rsid w:val="00590E13"/>
    <w:rsid w:val="00590EA2"/>
    <w:rsid w:val="00590F74"/>
    <w:rsid w:val="00590F9A"/>
    <w:rsid w:val="00591195"/>
    <w:rsid w:val="0059126C"/>
    <w:rsid w:val="00591334"/>
    <w:rsid w:val="005919C1"/>
    <w:rsid w:val="00591DFE"/>
    <w:rsid w:val="00591FD1"/>
    <w:rsid w:val="0059365C"/>
    <w:rsid w:val="005936A9"/>
    <w:rsid w:val="0059371D"/>
    <w:rsid w:val="00593771"/>
    <w:rsid w:val="00593B29"/>
    <w:rsid w:val="00593B98"/>
    <w:rsid w:val="00593D64"/>
    <w:rsid w:val="00593F84"/>
    <w:rsid w:val="005945B0"/>
    <w:rsid w:val="00594B28"/>
    <w:rsid w:val="00594D4A"/>
    <w:rsid w:val="00595043"/>
    <w:rsid w:val="0059535C"/>
    <w:rsid w:val="0059541E"/>
    <w:rsid w:val="00595525"/>
    <w:rsid w:val="00595BF2"/>
    <w:rsid w:val="005968B0"/>
    <w:rsid w:val="0059699C"/>
    <w:rsid w:val="00597352"/>
    <w:rsid w:val="0059750D"/>
    <w:rsid w:val="00597D05"/>
    <w:rsid w:val="005A0266"/>
    <w:rsid w:val="005A02A4"/>
    <w:rsid w:val="005A04BB"/>
    <w:rsid w:val="005A084E"/>
    <w:rsid w:val="005A0BB7"/>
    <w:rsid w:val="005A0CDF"/>
    <w:rsid w:val="005A10EF"/>
    <w:rsid w:val="005A117C"/>
    <w:rsid w:val="005A1570"/>
    <w:rsid w:val="005A15E8"/>
    <w:rsid w:val="005A1742"/>
    <w:rsid w:val="005A1D47"/>
    <w:rsid w:val="005A1E92"/>
    <w:rsid w:val="005A1FB5"/>
    <w:rsid w:val="005A2095"/>
    <w:rsid w:val="005A2D17"/>
    <w:rsid w:val="005A2F97"/>
    <w:rsid w:val="005A31A7"/>
    <w:rsid w:val="005A31E8"/>
    <w:rsid w:val="005A3439"/>
    <w:rsid w:val="005A34C3"/>
    <w:rsid w:val="005A355D"/>
    <w:rsid w:val="005A39D2"/>
    <w:rsid w:val="005A4824"/>
    <w:rsid w:val="005A4D29"/>
    <w:rsid w:val="005A4F51"/>
    <w:rsid w:val="005A50C0"/>
    <w:rsid w:val="005A53C5"/>
    <w:rsid w:val="005A570F"/>
    <w:rsid w:val="005A5799"/>
    <w:rsid w:val="005A5CDF"/>
    <w:rsid w:val="005A5F17"/>
    <w:rsid w:val="005A6012"/>
    <w:rsid w:val="005A60AE"/>
    <w:rsid w:val="005A6780"/>
    <w:rsid w:val="005A6A35"/>
    <w:rsid w:val="005A6A67"/>
    <w:rsid w:val="005A6CAF"/>
    <w:rsid w:val="005A774D"/>
    <w:rsid w:val="005A7C23"/>
    <w:rsid w:val="005B00D6"/>
    <w:rsid w:val="005B0ABB"/>
    <w:rsid w:val="005B0BEB"/>
    <w:rsid w:val="005B0D1C"/>
    <w:rsid w:val="005B0EF0"/>
    <w:rsid w:val="005B0F36"/>
    <w:rsid w:val="005B100A"/>
    <w:rsid w:val="005B1640"/>
    <w:rsid w:val="005B16DC"/>
    <w:rsid w:val="005B17A1"/>
    <w:rsid w:val="005B1CD1"/>
    <w:rsid w:val="005B1D87"/>
    <w:rsid w:val="005B23CB"/>
    <w:rsid w:val="005B26A5"/>
    <w:rsid w:val="005B26D7"/>
    <w:rsid w:val="005B27A8"/>
    <w:rsid w:val="005B2F26"/>
    <w:rsid w:val="005B34B9"/>
    <w:rsid w:val="005B3536"/>
    <w:rsid w:val="005B365C"/>
    <w:rsid w:val="005B3762"/>
    <w:rsid w:val="005B37B1"/>
    <w:rsid w:val="005B3A80"/>
    <w:rsid w:val="005B3BA0"/>
    <w:rsid w:val="005B3C43"/>
    <w:rsid w:val="005B4269"/>
    <w:rsid w:val="005B4A83"/>
    <w:rsid w:val="005B51D4"/>
    <w:rsid w:val="005B59D4"/>
    <w:rsid w:val="005B5BA9"/>
    <w:rsid w:val="005B5C6A"/>
    <w:rsid w:val="005B6104"/>
    <w:rsid w:val="005B625A"/>
    <w:rsid w:val="005B68A8"/>
    <w:rsid w:val="005B6BC6"/>
    <w:rsid w:val="005B6C1E"/>
    <w:rsid w:val="005B7369"/>
    <w:rsid w:val="005B747B"/>
    <w:rsid w:val="005B74E9"/>
    <w:rsid w:val="005B7EFF"/>
    <w:rsid w:val="005B7F49"/>
    <w:rsid w:val="005C033C"/>
    <w:rsid w:val="005C0444"/>
    <w:rsid w:val="005C06F9"/>
    <w:rsid w:val="005C07F7"/>
    <w:rsid w:val="005C086C"/>
    <w:rsid w:val="005C08EB"/>
    <w:rsid w:val="005C09DB"/>
    <w:rsid w:val="005C1004"/>
    <w:rsid w:val="005C1386"/>
    <w:rsid w:val="005C13BA"/>
    <w:rsid w:val="005C1617"/>
    <w:rsid w:val="005C1991"/>
    <w:rsid w:val="005C1BA2"/>
    <w:rsid w:val="005C1BFD"/>
    <w:rsid w:val="005C1EDD"/>
    <w:rsid w:val="005C21F7"/>
    <w:rsid w:val="005C2582"/>
    <w:rsid w:val="005C2583"/>
    <w:rsid w:val="005C2863"/>
    <w:rsid w:val="005C28CE"/>
    <w:rsid w:val="005C29D2"/>
    <w:rsid w:val="005C2CA6"/>
    <w:rsid w:val="005C4062"/>
    <w:rsid w:val="005C430D"/>
    <w:rsid w:val="005C433D"/>
    <w:rsid w:val="005C4565"/>
    <w:rsid w:val="005C492F"/>
    <w:rsid w:val="005C49E8"/>
    <w:rsid w:val="005C49EE"/>
    <w:rsid w:val="005C4C48"/>
    <w:rsid w:val="005C5D0A"/>
    <w:rsid w:val="005C5E47"/>
    <w:rsid w:val="005C66E5"/>
    <w:rsid w:val="005C6863"/>
    <w:rsid w:val="005C6985"/>
    <w:rsid w:val="005C6FE6"/>
    <w:rsid w:val="005C7059"/>
    <w:rsid w:val="005C70EC"/>
    <w:rsid w:val="005C75F5"/>
    <w:rsid w:val="005C786A"/>
    <w:rsid w:val="005C7962"/>
    <w:rsid w:val="005C7A1C"/>
    <w:rsid w:val="005D00B3"/>
    <w:rsid w:val="005D0252"/>
    <w:rsid w:val="005D02E7"/>
    <w:rsid w:val="005D0615"/>
    <w:rsid w:val="005D063F"/>
    <w:rsid w:val="005D0D28"/>
    <w:rsid w:val="005D0FDC"/>
    <w:rsid w:val="005D1117"/>
    <w:rsid w:val="005D1515"/>
    <w:rsid w:val="005D1618"/>
    <w:rsid w:val="005D1910"/>
    <w:rsid w:val="005D1A76"/>
    <w:rsid w:val="005D1A81"/>
    <w:rsid w:val="005D1A87"/>
    <w:rsid w:val="005D1B00"/>
    <w:rsid w:val="005D222C"/>
    <w:rsid w:val="005D2483"/>
    <w:rsid w:val="005D2510"/>
    <w:rsid w:val="005D286B"/>
    <w:rsid w:val="005D290F"/>
    <w:rsid w:val="005D3D4D"/>
    <w:rsid w:val="005D408B"/>
    <w:rsid w:val="005D41E3"/>
    <w:rsid w:val="005D43F3"/>
    <w:rsid w:val="005D43FB"/>
    <w:rsid w:val="005D4499"/>
    <w:rsid w:val="005D44EF"/>
    <w:rsid w:val="005D4B0E"/>
    <w:rsid w:val="005D4D07"/>
    <w:rsid w:val="005D4D83"/>
    <w:rsid w:val="005D5560"/>
    <w:rsid w:val="005D57B7"/>
    <w:rsid w:val="005D5A9F"/>
    <w:rsid w:val="005D5EE8"/>
    <w:rsid w:val="005D5F0B"/>
    <w:rsid w:val="005D603C"/>
    <w:rsid w:val="005D66AF"/>
    <w:rsid w:val="005D67B7"/>
    <w:rsid w:val="005D6CF5"/>
    <w:rsid w:val="005D7312"/>
    <w:rsid w:val="005D7527"/>
    <w:rsid w:val="005D798E"/>
    <w:rsid w:val="005D7C8A"/>
    <w:rsid w:val="005D7FF8"/>
    <w:rsid w:val="005E06DC"/>
    <w:rsid w:val="005E0D4F"/>
    <w:rsid w:val="005E1062"/>
    <w:rsid w:val="005E143F"/>
    <w:rsid w:val="005E1724"/>
    <w:rsid w:val="005E1E08"/>
    <w:rsid w:val="005E1FC8"/>
    <w:rsid w:val="005E1FD9"/>
    <w:rsid w:val="005E21F1"/>
    <w:rsid w:val="005E240E"/>
    <w:rsid w:val="005E279B"/>
    <w:rsid w:val="005E2A25"/>
    <w:rsid w:val="005E2B89"/>
    <w:rsid w:val="005E364A"/>
    <w:rsid w:val="005E395F"/>
    <w:rsid w:val="005E3E1E"/>
    <w:rsid w:val="005E41AC"/>
    <w:rsid w:val="005E4452"/>
    <w:rsid w:val="005E4B10"/>
    <w:rsid w:val="005E4C27"/>
    <w:rsid w:val="005E51F1"/>
    <w:rsid w:val="005E57CB"/>
    <w:rsid w:val="005E5A5E"/>
    <w:rsid w:val="005E5E55"/>
    <w:rsid w:val="005E5EFB"/>
    <w:rsid w:val="005E6737"/>
    <w:rsid w:val="005E69E0"/>
    <w:rsid w:val="005E6BB1"/>
    <w:rsid w:val="005E6D93"/>
    <w:rsid w:val="005E6FD2"/>
    <w:rsid w:val="005E704A"/>
    <w:rsid w:val="005E7071"/>
    <w:rsid w:val="005E7AB5"/>
    <w:rsid w:val="005E7C40"/>
    <w:rsid w:val="005E7F5B"/>
    <w:rsid w:val="005F0440"/>
    <w:rsid w:val="005F0BBA"/>
    <w:rsid w:val="005F129D"/>
    <w:rsid w:val="005F1927"/>
    <w:rsid w:val="005F1B80"/>
    <w:rsid w:val="005F1D6E"/>
    <w:rsid w:val="005F2233"/>
    <w:rsid w:val="005F25BF"/>
    <w:rsid w:val="005F2602"/>
    <w:rsid w:val="005F2684"/>
    <w:rsid w:val="005F2928"/>
    <w:rsid w:val="005F2CA1"/>
    <w:rsid w:val="005F2D50"/>
    <w:rsid w:val="005F2DB5"/>
    <w:rsid w:val="005F2FE7"/>
    <w:rsid w:val="005F3241"/>
    <w:rsid w:val="005F3320"/>
    <w:rsid w:val="005F358F"/>
    <w:rsid w:val="005F35C3"/>
    <w:rsid w:val="005F3ADF"/>
    <w:rsid w:val="005F3D54"/>
    <w:rsid w:val="005F3D7A"/>
    <w:rsid w:val="005F42E1"/>
    <w:rsid w:val="005F436D"/>
    <w:rsid w:val="005F495C"/>
    <w:rsid w:val="005F4A79"/>
    <w:rsid w:val="005F4F03"/>
    <w:rsid w:val="005F4FE9"/>
    <w:rsid w:val="005F5C4A"/>
    <w:rsid w:val="005F5E65"/>
    <w:rsid w:val="005F650C"/>
    <w:rsid w:val="005F6558"/>
    <w:rsid w:val="005F65D4"/>
    <w:rsid w:val="005F673B"/>
    <w:rsid w:val="005F6AD5"/>
    <w:rsid w:val="005F6EFF"/>
    <w:rsid w:val="005F753D"/>
    <w:rsid w:val="005F794A"/>
    <w:rsid w:val="005F7C90"/>
    <w:rsid w:val="00600074"/>
    <w:rsid w:val="006005C1"/>
    <w:rsid w:val="00600611"/>
    <w:rsid w:val="006006C3"/>
    <w:rsid w:val="00600747"/>
    <w:rsid w:val="0060086E"/>
    <w:rsid w:val="00600B0F"/>
    <w:rsid w:val="00600C7F"/>
    <w:rsid w:val="00600F08"/>
    <w:rsid w:val="00601411"/>
    <w:rsid w:val="006019D0"/>
    <w:rsid w:val="00601D07"/>
    <w:rsid w:val="00601DE1"/>
    <w:rsid w:val="00602117"/>
    <w:rsid w:val="006022DB"/>
    <w:rsid w:val="0060240B"/>
    <w:rsid w:val="00602797"/>
    <w:rsid w:val="00602D78"/>
    <w:rsid w:val="0060409A"/>
    <w:rsid w:val="006040DD"/>
    <w:rsid w:val="00604143"/>
    <w:rsid w:val="00604234"/>
    <w:rsid w:val="0060435F"/>
    <w:rsid w:val="00604517"/>
    <w:rsid w:val="00604DB1"/>
    <w:rsid w:val="00604DCD"/>
    <w:rsid w:val="00604EB9"/>
    <w:rsid w:val="006054C7"/>
    <w:rsid w:val="006059ED"/>
    <w:rsid w:val="00605B11"/>
    <w:rsid w:val="00606554"/>
    <w:rsid w:val="00606630"/>
    <w:rsid w:val="00606BB7"/>
    <w:rsid w:val="00607077"/>
    <w:rsid w:val="0060718C"/>
    <w:rsid w:val="006073AF"/>
    <w:rsid w:val="00607670"/>
    <w:rsid w:val="0061043F"/>
    <w:rsid w:val="006109E0"/>
    <w:rsid w:val="00611309"/>
    <w:rsid w:val="0061171F"/>
    <w:rsid w:val="006119E2"/>
    <w:rsid w:val="00611DDE"/>
    <w:rsid w:val="00611E04"/>
    <w:rsid w:val="00611E19"/>
    <w:rsid w:val="00611E8F"/>
    <w:rsid w:val="0061211A"/>
    <w:rsid w:val="00612333"/>
    <w:rsid w:val="00612343"/>
    <w:rsid w:val="00612479"/>
    <w:rsid w:val="0061252E"/>
    <w:rsid w:val="006127B2"/>
    <w:rsid w:val="00612B06"/>
    <w:rsid w:val="006131B0"/>
    <w:rsid w:val="0061320E"/>
    <w:rsid w:val="00613453"/>
    <w:rsid w:val="0061372A"/>
    <w:rsid w:val="00613A83"/>
    <w:rsid w:val="00613EED"/>
    <w:rsid w:val="006142B2"/>
    <w:rsid w:val="00614592"/>
    <w:rsid w:val="00614CBD"/>
    <w:rsid w:val="00614CE6"/>
    <w:rsid w:val="00614EA1"/>
    <w:rsid w:val="00615217"/>
    <w:rsid w:val="006152E4"/>
    <w:rsid w:val="0061599B"/>
    <w:rsid w:val="0061626A"/>
    <w:rsid w:val="006162F8"/>
    <w:rsid w:val="006165F2"/>
    <w:rsid w:val="00616625"/>
    <w:rsid w:val="006168D5"/>
    <w:rsid w:val="00616A42"/>
    <w:rsid w:val="00616CA9"/>
    <w:rsid w:val="00616FEC"/>
    <w:rsid w:val="0061748C"/>
    <w:rsid w:val="0061783B"/>
    <w:rsid w:val="00617D5E"/>
    <w:rsid w:val="00617DCE"/>
    <w:rsid w:val="00620D1C"/>
    <w:rsid w:val="006213B5"/>
    <w:rsid w:val="00622059"/>
    <w:rsid w:val="006223A1"/>
    <w:rsid w:val="00622ABE"/>
    <w:rsid w:val="0062317C"/>
    <w:rsid w:val="00623CEC"/>
    <w:rsid w:val="00623FC3"/>
    <w:rsid w:val="00624632"/>
    <w:rsid w:val="0062513D"/>
    <w:rsid w:val="006252DA"/>
    <w:rsid w:val="0062534A"/>
    <w:rsid w:val="00625371"/>
    <w:rsid w:val="00625C9A"/>
    <w:rsid w:val="00625EF6"/>
    <w:rsid w:val="006261B1"/>
    <w:rsid w:val="00626495"/>
    <w:rsid w:val="00626584"/>
    <w:rsid w:val="0062685D"/>
    <w:rsid w:val="00626A8D"/>
    <w:rsid w:val="00626D56"/>
    <w:rsid w:val="00627191"/>
    <w:rsid w:val="00627926"/>
    <w:rsid w:val="00627AA3"/>
    <w:rsid w:val="00627EF9"/>
    <w:rsid w:val="00627F51"/>
    <w:rsid w:val="0063049A"/>
    <w:rsid w:val="00630621"/>
    <w:rsid w:val="00630B34"/>
    <w:rsid w:val="006313EC"/>
    <w:rsid w:val="00631707"/>
    <w:rsid w:val="00631964"/>
    <w:rsid w:val="00631C5B"/>
    <w:rsid w:val="00631E93"/>
    <w:rsid w:val="006323CD"/>
    <w:rsid w:val="006327C1"/>
    <w:rsid w:val="00632A01"/>
    <w:rsid w:val="00632F8F"/>
    <w:rsid w:val="00633D02"/>
    <w:rsid w:val="00634158"/>
    <w:rsid w:val="0063450D"/>
    <w:rsid w:val="0063473E"/>
    <w:rsid w:val="006349F6"/>
    <w:rsid w:val="00634C7F"/>
    <w:rsid w:val="00634FB2"/>
    <w:rsid w:val="00635200"/>
    <w:rsid w:val="00635800"/>
    <w:rsid w:val="00635D94"/>
    <w:rsid w:val="00637603"/>
    <w:rsid w:val="006376FA"/>
    <w:rsid w:val="0063798D"/>
    <w:rsid w:val="00637CB6"/>
    <w:rsid w:val="00640288"/>
    <w:rsid w:val="00640810"/>
    <w:rsid w:val="00640C3D"/>
    <w:rsid w:val="00641020"/>
    <w:rsid w:val="006414FE"/>
    <w:rsid w:val="00641887"/>
    <w:rsid w:val="00641977"/>
    <w:rsid w:val="00641BAB"/>
    <w:rsid w:val="00641BC0"/>
    <w:rsid w:val="00642A81"/>
    <w:rsid w:val="00642D5C"/>
    <w:rsid w:val="006430B5"/>
    <w:rsid w:val="00643149"/>
    <w:rsid w:val="00643428"/>
    <w:rsid w:val="006436A7"/>
    <w:rsid w:val="00643BD9"/>
    <w:rsid w:val="006445AB"/>
    <w:rsid w:val="00645230"/>
    <w:rsid w:val="006456EF"/>
    <w:rsid w:val="006464D9"/>
    <w:rsid w:val="006465C1"/>
    <w:rsid w:val="00646B05"/>
    <w:rsid w:val="00646D2C"/>
    <w:rsid w:val="00647634"/>
    <w:rsid w:val="00647AFB"/>
    <w:rsid w:val="00650384"/>
    <w:rsid w:val="00650946"/>
    <w:rsid w:val="00650B60"/>
    <w:rsid w:val="00650EB2"/>
    <w:rsid w:val="00650FD7"/>
    <w:rsid w:val="00651105"/>
    <w:rsid w:val="00651A05"/>
    <w:rsid w:val="00651BAE"/>
    <w:rsid w:val="00651BB3"/>
    <w:rsid w:val="0065243D"/>
    <w:rsid w:val="00652532"/>
    <w:rsid w:val="00652C39"/>
    <w:rsid w:val="00652EF1"/>
    <w:rsid w:val="0065306B"/>
    <w:rsid w:val="006530B0"/>
    <w:rsid w:val="00653234"/>
    <w:rsid w:val="006532DB"/>
    <w:rsid w:val="00653513"/>
    <w:rsid w:val="00653519"/>
    <w:rsid w:val="00653878"/>
    <w:rsid w:val="00653A0F"/>
    <w:rsid w:val="00653D38"/>
    <w:rsid w:val="00653F6E"/>
    <w:rsid w:val="00653F74"/>
    <w:rsid w:val="00654175"/>
    <w:rsid w:val="00654402"/>
    <w:rsid w:val="00654624"/>
    <w:rsid w:val="00654D91"/>
    <w:rsid w:val="00654E75"/>
    <w:rsid w:val="00654F34"/>
    <w:rsid w:val="00654F6F"/>
    <w:rsid w:val="00655590"/>
    <w:rsid w:val="006561EA"/>
    <w:rsid w:val="00656319"/>
    <w:rsid w:val="006563D2"/>
    <w:rsid w:val="00656775"/>
    <w:rsid w:val="00656BD1"/>
    <w:rsid w:val="00656C9B"/>
    <w:rsid w:val="00656CC5"/>
    <w:rsid w:val="006575A6"/>
    <w:rsid w:val="0065768E"/>
    <w:rsid w:val="006579D4"/>
    <w:rsid w:val="00657EC9"/>
    <w:rsid w:val="006600D9"/>
    <w:rsid w:val="006601F8"/>
    <w:rsid w:val="006602F6"/>
    <w:rsid w:val="00660482"/>
    <w:rsid w:val="006605FF"/>
    <w:rsid w:val="00660B0B"/>
    <w:rsid w:val="00660F13"/>
    <w:rsid w:val="006610EC"/>
    <w:rsid w:val="00661538"/>
    <w:rsid w:val="006616B9"/>
    <w:rsid w:val="0066193C"/>
    <w:rsid w:val="00661BF8"/>
    <w:rsid w:val="00662578"/>
    <w:rsid w:val="00662BBB"/>
    <w:rsid w:val="00662F20"/>
    <w:rsid w:val="006638E5"/>
    <w:rsid w:val="006647AF"/>
    <w:rsid w:val="006651C0"/>
    <w:rsid w:val="00665472"/>
    <w:rsid w:val="00665558"/>
    <w:rsid w:val="006660F7"/>
    <w:rsid w:val="00666170"/>
    <w:rsid w:val="00666599"/>
    <w:rsid w:val="0066667A"/>
    <w:rsid w:val="00666781"/>
    <w:rsid w:val="00666D2D"/>
    <w:rsid w:val="00667105"/>
    <w:rsid w:val="00667564"/>
    <w:rsid w:val="00667757"/>
    <w:rsid w:val="006679CE"/>
    <w:rsid w:val="00667CAD"/>
    <w:rsid w:val="00667E96"/>
    <w:rsid w:val="0067054F"/>
    <w:rsid w:val="006705B8"/>
    <w:rsid w:val="0067069D"/>
    <w:rsid w:val="006708BD"/>
    <w:rsid w:val="00670993"/>
    <w:rsid w:val="00670C86"/>
    <w:rsid w:val="0067111E"/>
    <w:rsid w:val="00671648"/>
    <w:rsid w:val="00671741"/>
    <w:rsid w:val="00671CB5"/>
    <w:rsid w:val="00671FFA"/>
    <w:rsid w:val="00672123"/>
    <w:rsid w:val="006722F9"/>
    <w:rsid w:val="0067239F"/>
    <w:rsid w:val="00672670"/>
    <w:rsid w:val="00672779"/>
    <w:rsid w:val="0067280E"/>
    <w:rsid w:val="00672811"/>
    <w:rsid w:val="00673490"/>
    <w:rsid w:val="0067378C"/>
    <w:rsid w:val="00673C48"/>
    <w:rsid w:val="006740BC"/>
    <w:rsid w:val="006741DE"/>
    <w:rsid w:val="0067478D"/>
    <w:rsid w:val="00674808"/>
    <w:rsid w:val="006750C3"/>
    <w:rsid w:val="006758E8"/>
    <w:rsid w:val="00675945"/>
    <w:rsid w:val="00675A16"/>
    <w:rsid w:val="00675C96"/>
    <w:rsid w:val="00675D1C"/>
    <w:rsid w:val="00675D7F"/>
    <w:rsid w:val="00675E6C"/>
    <w:rsid w:val="00675FC0"/>
    <w:rsid w:val="00676138"/>
    <w:rsid w:val="00676231"/>
    <w:rsid w:val="0067632F"/>
    <w:rsid w:val="0067634B"/>
    <w:rsid w:val="00676DCE"/>
    <w:rsid w:val="00677764"/>
    <w:rsid w:val="006779EC"/>
    <w:rsid w:val="0068008A"/>
    <w:rsid w:val="00680171"/>
    <w:rsid w:val="00680182"/>
    <w:rsid w:val="0068027C"/>
    <w:rsid w:val="00680771"/>
    <w:rsid w:val="00680A0D"/>
    <w:rsid w:val="00680A87"/>
    <w:rsid w:val="00680DF2"/>
    <w:rsid w:val="00680ECE"/>
    <w:rsid w:val="00680F0F"/>
    <w:rsid w:val="0068182A"/>
    <w:rsid w:val="00681877"/>
    <w:rsid w:val="00681C79"/>
    <w:rsid w:val="00681DE3"/>
    <w:rsid w:val="00681FE3"/>
    <w:rsid w:val="006822CB"/>
    <w:rsid w:val="0068250D"/>
    <w:rsid w:val="00682A84"/>
    <w:rsid w:val="00682C25"/>
    <w:rsid w:val="00682E66"/>
    <w:rsid w:val="00683094"/>
    <w:rsid w:val="0068359A"/>
    <w:rsid w:val="006839A4"/>
    <w:rsid w:val="00683DCC"/>
    <w:rsid w:val="00683E3D"/>
    <w:rsid w:val="00683F22"/>
    <w:rsid w:val="00684038"/>
    <w:rsid w:val="006846FF"/>
    <w:rsid w:val="00684703"/>
    <w:rsid w:val="00684A29"/>
    <w:rsid w:val="00684FA6"/>
    <w:rsid w:val="006850EA"/>
    <w:rsid w:val="00685827"/>
    <w:rsid w:val="00686187"/>
    <w:rsid w:val="006861F4"/>
    <w:rsid w:val="00686644"/>
    <w:rsid w:val="00686A89"/>
    <w:rsid w:val="006870C8"/>
    <w:rsid w:val="0068782F"/>
    <w:rsid w:val="00687CDC"/>
    <w:rsid w:val="0069000E"/>
    <w:rsid w:val="00690AF3"/>
    <w:rsid w:val="0069104F"/>
    <w:rsid w:val="00691530"/>
    <w:rsid w:val="00691B43"/>
    <w:rsid w:val="00691BD1"/>
    <w:rsid w:val="00691D86"/>
    <w:rsid w:val="006920C6"/>
    <w:rsid w:val="006922A7"/>
    <w:rsid w:val="006922C1"/>
    <w:rsid w:val="00692536"/>
    <w:rsid w:val="00692BF2"/>
    <w:rsid w:val="00692C55"/>
    <w:rsid w:val="00692C63"/>
    <w:rsid w:val="00693094"/>
    <w:rsid w:val="006932B6"/>
    <w:rsid w:val="00693484"/>
    <w:rsid w:val="006939EF"/>
    <w:rsid w:val="00694090"/>
    <w:rsid w:val="006940DF"/>
    <w:rsid w:val="0069412F"/>
    <w:rsid w:val="006941CF"/>
    <w:rsid w:val="00694B74"/>
    <w:rsid w:val="006957CA"/>
    <w:rsid w:val="006958F6"/>
    <w:rsid w:val="00695A30"/>
    <w:rsid w:val="00695AE8"/>
    <w:rsid w:val="00695C64"/>
    <w:rsid w:val="00695FC4"/>
    <w:rsid w:val="0069616F"/>
    <w:rsid w:val="00696239"/>
    <w:rsid w:val="00696441"/>
    <w:rsid w:val="006966D9"/>
    <w:rsid w:val="00696C3C"/>
    <w:rsid w:val="00697332"/>
    <w:rsid w:val="00697703"/>
    <w:rsid w:val="0069786C"/>
    <w:rsid w:val="00697BF6"/>
    <w:rsid w:val="00697CE5"/>
    <w:rsid w:val="006A0438"/>
    <w:rsid w:val="006A0493"/>
    <w:rsid w:val="006A0509"/>
    <w:rsid w:val="006A0765"/>
    <w:rsid w:val="006A1243"/>
    <w:rsid w:val="006A1528"/>
    <w:rsid w:val="006A16FE"/>
    <w:rsid w:val="006A1703"/>
    <w:rsid w:val="006A1C5D"/>
    <w:rsid w:val="006A1FC5"/>
    <w:rsid w:val="006A217D"/>
    <w:rsid w:val="006A21A2"/>
    <w:rsid w:val="006A24BF"/>
    <w:rsid w:val="006A2DC9"/>
    <w:rsid w:val="006A2F39"/>
    <w:rsid w:val="006A3949"/>
    <w:rsid w:val="006A39C6"/>
    <w:rsid w:val="006A3D59"/>
    <w:rsid w:val="006A3DD2"/>
    <w:rsid w:val="006A3E4C"/>
    <w:rsid w:val="006A4111"/>
    <w:rsid w:val="006A4241"/>
    <w:rsid w:val="006A48EC"/>
    <w:rsid w:val="006A49CA"/>
    <w:rsid w:val="006A4BF0"/>
    <w:rsid w:val="006A4CC1"/>
    <w:rsid w:val="006A550A"/>
    <w:rsid w:val="006A55B0"/>
    <w:rsid w:val="006A5A4E"/>
    <w:rsid w:val="006A5C6E"/>
    <w:rsid w:val="006A5F1B"/>
    <w:rsid w:val="006A6076"/>
    <w:rsid w:val="006A6330"/>
    <w:rsid w:val="006A67C2"/>
    <w:rsid w:val="006A684A"/>
    <w:rsid w:val="006A6C12"/>
    <w:rsid w:val="006A7128"/>
    <w:rsid w:val="006A7213"/>
    <w:rsid w:val="006A724C"/>
    <w:rsid w:val="006A7A32"/>
    <w:rsid w:val="006A7CCB"/>
    <w:rsid w:val="006B043B"/>
    <w:rsid w:val="006B05A6"/>
    <w:rsid w:val="006B06CA"/>
    <w:rsid w:val="006B1507"/>
    <w:rsid w:val="006B1B73"/>
    <w:rsid w:val="006B2420"/>
    <w:rsid w:val="006B2584"/>
    <w:rsid w:val="006B2726"/>
    <w:rsid w:val="006B272B"/>
    <w:rsid w:val="006B3238"/>
    <w:rsid w:val="006B3331"/>
    <w:rsid w:val="006B33A2"/>
    <w:rsid w:val="006B355D"/>
    <w:rsid w:val="006B3703"/>
    <w:rsid w:val="006B373B"/>
    <w:rsid w:val="006B37D9"/>
    <w:rsid w:val="006B3868"/>
    <w:rsid w:val="006B389C"/>
    <w:rsid w:val="006B3D1E"/>
    <w:rsid w:val="006B42BD"/>
    <w:rsid w:val="006B4931"/>
    <w:rsid w:val="006B4C06"/>
    <w:rsid w:val="006B507A"/>
    <w:rsid w:val="006B527A"/>
    <w:rsid w:val="006B5C27"/>
    <w:rsid w:val="006B5C45"/>
    <w:rsid w:val="006B5CEC"/>
    <w:rsid w:val="006B5D2C"/>
    <w:rsid w:val="006B5ECE"/>
    <w:rsid w:val="006B60B0"/>
    <w:rsid w:val="006B61EF"/>
    <w:rsid w:val="006B6B02"/>
    <w:rsid w:val="006B6D14"/>
    <w:rsid w:val="006B7337"/>
    <w:rsid w:val="006B74B5"/>
    <w:rsid w:val="006B7A76"/>
    <w:rsid w:val="006C0169"/>
    <w:rsid w:val="006C03BF"/>
    <w:rsid w:val="006C0A8E"/>
    <w:rsid w:val="006C0C10"/>
    <w:rsid w:val="006C0D69"/>
    <w:rsid w:val="006C0EA5"/>
    <w:rsid w:val="006C0EF3"/>
    <w:rsid w:val="006C12C6"/>
    <w:rsid w:val="006C15A3"/>
    <w:rsid w:val="006C15F2"/>
    <w:rsid w:val="006C1D28"/>
    <w:rsid w:val="006C1E39"/>
    <w:rsid w:val="006C1E3B"/>
    <w:rsid w:val="006C2268"/>
    <w:rsid w:val="006C2614"/>
    <w:rsid w:val="006C2642"/>
    <w:rsid w:val="006C3868"/>
    <w:rsid w:val="006C3911"/>
    <w:rsid w:val="006C4B98"/>
    <w:rsid w:val="006C4C29"/>
    <w:rsid w:val="006C4EC2"/>
    <w:rsid w:val="006C4FE2"/>
    <w:rsid w:val="006C509E"/>
    <w:rsid w:val="006C511E"/>
    <w:rsid w:val="006C539E"/>
    <w:rsid w:val="006C557D"/>
    <w:rsid w:val="006C56A6"/>
    <w:rsid w:val="006C56C8"/>
    <w:rsid w:val="006C5841"/>
    <w:rsid w:val="006C5844"/>
    <w:rsid w:val="006C5E9E"/>
    <w:rsid w:val="006C6002"/>
    <w:rsid w:val="006C69F5"/>
    <w:rsid w:val="006C6A20"/>
    <w:rsid w:val="006C7C98"/>
    <w:rsid w:val="006D00B4"/>
    <w:rsid w:val="006D0299"/>
    <w:rsid w:val="006D05E6"/>
    <w:rsid w:val="006D08F1"/>
    <w:rsid w:val="006D0B31"/>
    <w:rsid w:val="006D1938"/>
    <w:rsid w:val="006D1BED"/>
    <w:rsid w:val="006D1F9A"/>
    <w:rsid w:val="006D378D"/>
    <w:rsid w:val="006D3792"/>
    <w:rsid w:val="006D3F5D"/>
    <w:rsid w:val="006D3FB9"/>
    <w:rsid w:val="006D4776"/>
    <w:rsid w:val="006D48EB"/>
    <w:rsid w:val="006D4932"/>
    <w:rsid w:val="006D4F33"/>
    <w:rsid w:val="006D513C"/>
    <w:rsid w:val="006D51FE"/>
    <w:rsid w:val="006D53EC"/>
    <w:rsid w:val="006D5891"/>
    <w:rsid w:val="006D62B0"/>
    <w:rsid w:val="006D6369"/>
    <w:rsid w:val="006D6684"/>
    <w:rsid w:val="006D6BB4"/>
    <w:rsid w:val="006D6C5A"/>
    <w:rsid w:val="006D70CF"/>
    <w:rsid w:val="006D7242"/>
    <w:rsid w:val="006D7806"/>
    <w:rsid w:val="006D78A7"/>
    <w:rsid w:val="006D7AB1"/>
    <w:rsid w:val="006E0409"/>
    <w:rsid w:val="006E0BF8"/>
    <w:rsid w:val="006E0C69"/>
    <w:rsid w:val="006E12ED"/>
    <w:rsid w:val="006E1A35"/>
    <w:rsid w:val="006E1B33"/>
    <w:rsid w:val="006E1B7F"/>
    <w:rsid w:val="006E1FD9"/>
    <w:rsid w:val="006E249C"/>
    <w:rsid w:val="006E2BD4"/>
    <w:rsid w:val="006E2C35"/>
    <w:rsid w:val="006E319A"/>
    <w:rsid w:val="006E32E5"/>
    <w:rsid w:val="006E3763"/>
    <w:rsid w:val="006E37CE"/>
    <w:rsid w:val="006E3BEE"/>
    <w:rsid w:val="006E3D3D"/>
    <w:rsid w:val="006E4CE8"/>
    <w:rsid w:val="006E55E2"/>
    <w:rsid w:val="006E5798"/>
    <w:rsid w:val="006E57E6"/>
    <w:rsid w:val="006E5AF6"/>
    <w:rsid w:val="006E5B43"/>
    <w:rsid w:val="006E5C4E"/>
    <w:rsid w:val="006E60A5"/>
    <w:rsid w:val="006E6246"/>
    <w:rsid w:val="006E6346"/>
    <w:rsid w:val="006E63BA"/>
    <w:rsid w:val="006E64FC"/>
    <w:rsid w:val="006E656E"/>
    <w:rsid w:val="006E678C"/>
    <w:rsid w:val="006E6EE4"/>
    <w:rsid w:val="006E700C"/>
    <w:rsid w:val="006E7729"/>
    <w:rsid w:val="006E77E2"/>
    <w:rsid w:val="006E7916"/>
    <w:rsid w:val="006E79CD"/>
    <w:rsid w:val="006E7EF0"/>
    <w:rsid w:val="006F0098"/>
    <w:rsid w:val="006F01F7"/>
    <w:rsid w:val="006F02BC"/>
    <w:rsid w:val="006F076B"/>
    <w:rsid w:val="006F0BC7"/>
    <w:rsid w:val="006F0C7D"/>
    <w:rsid w:val="006F1186"/>
    <w:rsid w:val="006F159E"/>
    <w:rsid w:val="006F1681"/>
    <w:rsid w:val="006F1917"/>
    <w:rsid w:val="006F1E1C"/>
    <w:rsid w:val="006F1E5F"/>
    <w:rsid w:val="006F2280"/>
    <w:rsid w:val="006F29F2"/>
    <w:rsid w:val="006F2EDF"/>
    <w:rsid w:val="006F3415"/>
    <w:rsid w:val="006F3685"/>
    <w:rsid w:val="006F3D8D"/>
    <w:rsid w:val="006F3F41"/>
    <w:rsid w:val="006F4A23"/>
    <w:rsid w:val="006F4CB9"/>
    <w:rsid w:val="006F4E60"/>
    <w:rsid w:val="006F5004"/>
    <w:rsid w:val="006F5286"/>
    <w:rsid w:val="006F5469"/>
    <w:rsid w:val="006F553F"/>
    <w:rsid w:val="006F5887"/>
    <w:rsid w:val="006F58AE"/>
    <w:rsid w:val="006F599F"/>
    <w:rsid w:val="006F5B6C"/>
    <w:rsid w:val="006F5C57"/>
    <w:rsid w:val="006F5C6D"/>
    <w:rsid w:val="006F5C83"/>
    <w:rsid w:val="006F6582"/>
    <w:rsid w:val="006F6652"/>
    <w:rsid w:val="006F6DEE"/>
    <w:rsid w:val="006F6EFF"/>
    <w:rsid w:val="006F6F2A"/>
    <w:rsid w:val="006F6FAB"/>
    <w:rsid w:val="006F7164"/>
    <w:rsid w:val="006F73D7"/>
    <w:rsid w:val="006F74D5"/>
    <w:rsid w:val="006F766E"/>
    <w:rsid w:val="006F7736"/>
    <w:rsid w:val="006F7A6A"/>
    <w:rsid w:val="006F7F0B"/>
    <w:rsid w:val="007000B8"/>
    <w:rsid w:val="00700443"/>
    <w:rsid w:val="007004FA"/>
    <w:rsid w:val="0070074D"/>
    <w:rsid w:val="007008FE"/>
    <w:rsid w:val="00700A16"/>
    <w:rsid w:val="00700B60"/>
    <w:rsid w:val="0070165F"/>
    <w:rsid w:val="00701A46"/>
    <w:rsid w:val="00701F2C"/>
    <w:rsid w:val="0070206F"/>
    <w:rsid w:val="00702180"/>
    <w:rsid w:val="00702475"/>
    <w:rsid w:val="00702929"/>
    <w:rsid w:val="00702A24"/>
    <w:rsid w:val="00702F3F"/>
    <w:rsid w:val="0070345F"/>
    <w:rsid w:val="00703699"/>
    <w:rsid w:val="007037E6"/>
    <w:rsid w:val="00703B98"/>
    <w:rsid w:val="00703FBA"/>
    <w:rsid w:val="007042F5"/>
    <w:rsid w:val="00704697"/>
    <w:rsid w:val="007046AD"/>
    <w:rsid w:val="00705043"/>
    <w:rsid w:val="007055E7"/>
    <w:rsid w:val="007058BE"/>
    <w:rsid w:val="00705F6F"/>
    <w:rsid w:val="007062A7"/>
    <w:rsid w:val="00706357"/>
    <w:rsid w:val="00706D24"/>
    <w:rsid w:val="00707449"/>
    <w:rsid w:val="00707789"/>
    <w:rsid w:val="00707D73"/>
    <w:rsid w:val="00707DB9"/>
    <w:rsid w:val="00707F35"/>
    <w:rsid w:val="00710049"/>
    <w:rsid w:val="00710488"/>
    <w:rsid w:val="00710618"/>
    <w:rsid w:val="007107BA"/>
    <w:rsid w:val="00710D51"/>
    <w:rsid w:val="007112CD"/>
    <w:rsid w:val="00711352"/>
    <w:rsid w:val="00711425"/>
    <w:rsid w:val="007115FF"/>
    <w:rsid w:val="00711A0F"/>
    <w:rsid w:val="00711AFD"/>
    <w:rsid w:val="00711C3F"/>
    <w:rsid w:val="007125C9"/>
    <w:rsid w:val="00712CE2"/>
    <w:rsid w:val="00712E79"/>
    <w:rsid w:val="0071404F"/>
    <w:rsid w:val="0071443B"/>
    <w:rsid w:val="007147BF"/>
    <w:rsid w:val="00714948"/>
    <w:rsid w:val="00714950"/>
    <w:rsid w:val="00714E0F"/>
    <w:rsid w:val="0071508A"/>
    <w:rsid w:val="00715268"/>
    <w:rsid w:val="0071565A"/>
    <w:rsid w:val="007157BE"/>
    <w:rsid w:val="007157D2"/>
    <w:rsid w:val="0071584D"/>
    <w:rsid w:val="00715A6E"/>
    <w:rsid w:val="007160AD"/>
    <w:rsid w:val="00716260"/>
    <w:rsid w:val="00717594"/>
    <w:rsid w:val="007175AA"/>
    <w:rsid w:val="0071771C"/>
    <w:rsid w:val="00717981"/>
    <w:rsid w:val="00717ECC"/>
    <w:rsid w:val="0072066F"/>
    <w:rsid w:val="00720783"/>
    <w:rsid w:val="007208FD"/>
    <w:rsid w:val="00721170"/>
    <w:rsid w:val="0072130A"/>
    <w:rsid w:val="00721C24"/>
    <w:rsid w:val="00721CDA"/>
    <w:rsid w:val="00721F52"/>
    <w:rsid w:val="007220AA"/>
    <w:rsid w:val="0072260E"/>
    <w:rsid w:val="0072304A"/>
    <w:rsid w:val="00723388"/>
    <w:rsid w:val="00723757"/>
    <w:rsid w:val="00723C8C"/>
    <w:rsid w:val="00724103"/>
    <w:rsid w:val="0072438C"/>
    <w:rsid w:val="00724594"/>
    <w:rsid w:val="00724760"/>
    <w:rsid w:val="0072480B"/>
    <w:rsid w:val="007248D9"/>
    <w:rsid w:val="00724909"/>
    <w:rsid w:val="007249B0"/>
    <w:rsid w:val="00725064"/>
    <w:rsid w:val="00725AA0"/>
    <w:rsid w:val="00726387"/>
    <w:rsid w:val="00726E01"/>
    <w:rsid w:val="00727769"/>
    <w:rsid w:val="00727BE8"/>
    <w:rsid w:val="00727CC0"/>
    <w:rsid w:val="00727D6B"/>
    <w:rsid w:val="00727FFC"/>
    <w:rsid w:val="007301A4"/>
    <w:rsid w:val="00730324"/>
    <w:rsid w:val="007306F9"/>
    <w:rsid w:val="007308CF"/>
    <w:rsid w:val="0073090D"/>
    <w:rsid w:val="007313B0"/>
    <w:rsid w:val="007314C4"/>
    <w:rsid w:val="00731B65"/>
    <w:rsid w:val="00731CA1"/>
    <w:rsid w:val="00732071"/>
    <w:rsid w:val="00732274"/>
    <w:rsid w:val="0073227C"/>
    <w:rsid w:val="0073255C"/>
    <w:rsid w:val="00732759"/>
    <w:rsid w:val="0073294B"/>
    <w:rsid w:val="007329F0"/>
    <w:rsid w:val="00732CDD"/>
    <w:rsid w:val="0073342A"/>
    <w:rsid w:val="00733498"/>
    <w:rsid w:val="00733AF4"/>
    <w:rsid w:val="00734321"/>
    <w:rsid w:val="00734554"/>
    <w:rsid w:val="00734E9D"/>
    <w:rsid w:val="00734FAD"/>
    <w:rsid w:val="00735139"/>
    <w:rsid w:val="0073532B"/>
    <w:rsid w:val="007353A1"/>
    <w:rsid w:val="007359C9"/>
    <w:rsid w:val="00735E5D"/>
    <w:rsid w:val="00735F0F"/>
    <w:rsid w:val="0073601B"/>
    <w:rsid w:val="00736349"/>
    <w:rsid w:val="00736365"/>
    <w:rsid w:val="0073667F"/>
    <w:rsid w:val="0073670C"/>
    <w:rsid w:val="00736C2B"/>
    <w:rsid w:val="00737106"/>
    <w:rsid w:val="00737296"/>
    <w:rsid w:val="00737702"/>
    <w:rsid w:val="0073772E"/>
    <w:rsid w:val="00737CBA"/>
    <w:rsid w:val="00740092"/>
    <w:rsid w:val="0074010C"/>
    <w:rsid w:val="007404EE"/>
    <w:rsid w:val="007408F9"/>
    <w:rsid w:val="00740F6A"/>
    <w:rsid w:val="0074123E"/>
    <w:rsid w:val="00741700"/>
    <w:rsid w:val="0074189E"/>
    <w:rsid w:val="007419CE"/>
    <w:rsid w:val="00741C4F"/>
    <w:rsid w:val="00741CD3"/>
    <w:rsid w:val="0074231A"/>
    <w:rsid w:val="0074278E"/>
    <w:rsid w:val="00742D5B"/>
    <w:rsid w:val="00743459"/>
    <w:rsid w:val="00743553"/>
    <w:rsid w:val="007438F1"/>
    <w:rsid w:val="007439AD"/>
    <w:rsid w:val="00743B12"/>
    <w:rsid w:val="00743B28"/>
    <w:rsid w:val="00743BE2"/>
    <w:rsid w:val="00744345"/>
    <w:rsid w:val="0074442A"/>
    <w:rsid w:val="007449D0"/>
    <w:rsid w:val="00744A56"/>
    <w:rsid w:val="00745272"/>
    <w:rsid w:val="007453F6"/>
    <w:rsid w:val="00745626"/>
    <w:rsid w:val="007458DF"/>
    <w:rsid w:val="00745E86"/>
    <w:rsid w:val="00745F75"/>
    <w:rsid w:val="00745F94"/>
    <w:rsid w:val="00746353"/>
    <w:rsid w:val="00746E97"/>
    <w:rsid w:val="00746F50"/>
    <w:rsid w:val="00747083"/>
    <w:rsid w:val="0074742E"/>
    <w:rsid w:val="007475FD"/>
    <w:rsid w:val="00747B69"/>
    <w:rsid w:val="00747C17"/>
    <w:rsid w:val="00747CA3"/>
    <w:rsid w:val="00747D41"/>
    <w:rsid w:val="0075019F"/>
    <w:rsid w:val="00750753"/>
    <w:rsid w:val="007509B7"/>
    <w:rsid w:val="00750FC2"/>
    <w:rsid w:val="00751545"/>
    <w:rsid w:val="007517D8"/>
    <w:rsid w:val="00751B75"/>
    <w:rsid w:val="00751B87"/>
    <w:rsid w:val="00751CDD"/>
    <w:rsid w:val="00751EFB"/>
    <w:rsid w:val="00751F57"/>
    <w:rsid w:val="007520DC"/>
    <w:rsid w:val="007522F7"/>
    <w:rsid w:val="00752611"/>
    <w:rsid w:val="00752789"/>
    <w:rsid w:val="00752837"/>
    <w:rsid w:val="00752E70"/>
    <w:rsid w:val="0075341A"/>
    <w:rsid w:val="00753446"/>
    <w:rsid w:val="00753FCD"/>
    <w:rsid w:val="00753FDA"/>
    <w:rsid w:val="007540AD"/>
    <w:rsid w:val="007544F1"/>
    <w:rsid w:val="0075460C"/>
    <w:rsid w:val="00754705"/>
    <w:rsid w:val="00754B80"/>
    <w:rsid w:val="00754E36"/>
    <w:rsid w:val="00755060"/>
    <w:rsid w:val="007552F4"/>
    <w:rsid w:val="00755916"/>
    <w:rsid w:val="00755AA3"/>
    <w:rsid w:val="00755E7C"/>
    <w:rsid w:val="00755EB5"/>
    <w:rsid w:val="007560A6"/>
    <w:rsid w:val="007567D4"/>
    <w:rsid w:val="00756DE0"/>
    <w:rsid w:val="00756E86"/>
    <w:rsid w:val="0075706E"/>
    <w:rsid w:val="007572FB"/>
    <w:rsid w:val="007575BD"/>
    <w:rsid w:val="00760368"/>
    <w:rsid w:val="00760511"/>
    <w:rsid w:val="00760AE1"/>
    <w:rsid w:val="00760E41"/>
    <w:rsid w:val="00761926"/>
    <w:rsid w:val="00762D07"/>
    <w:rsid w:val="0076300A"/>
    <w:rsid w:val="00763275"/>
    <w:rsid w:val="00763653"/>
    <w:rsid w:val="00763B8B"/>
    <w:rsid w:val="00763BDE"/>
    <w:rsid w:val="00764DD4"/>
    <w:rsid w:val="00765188"/>
    <w:rsid w:val="00765201"/>
    <w:rsid w:val="0076528D"/>
    <w:rsid w:val="0076536A"/>
    <w:rsid w:val="00765C3F"/>
    <w:rsid w:val="007661CF"/>
    <w:rsid w:val="00766A16"/>
    <w:rsid w:val="00766CC9"/>
    <w:rsid w:val="007675F8"/>
    <w:rsid w:val="00767962"/>
    <w:rsid w:val="00767B81"/>
    <w:rsid w:val="00770138"/>
    <w:rsid w:val="0077042E"/>
    <w:rsid w:val="0077076F"/>
    <w:rsid w:val="00770D94"/>
    <w:rsid w:val="007712EC"/>
    <w:rsid w:val="0077194E"/>
    <w:rsid w:val="00771ADD"/>
    <w:rsid w:val="007721B2"/>
    <w:rsid w:val="00772540"/>
    <w:rsid w:val="0077270B"/>
    <w:rsid w:val="00772875"/>
    <w:rsid w:val="00772F10"/>
    <w:rsid w:val="00773365"/>
    <w:rsid w:val="00773490"/>
    <w:rsid w:val="00773794"/>
    <w:rsid w:val="007745E7"/>
    <w:rsid w:val="007747DE"/>
    <w:rsid w:val="0077485B"/>
    <w:rsid w:val="00774A44"/>
    <w:rsid w:val="00774BFD"/>
    <w:rsid w:val="00774E58"/>
    <w:rsid w:val="007752C8"/>
    <w:rsid w:val="00775C6A"/>
    <w:rsid w:val="00775E08"/>
    <w:rsid w:val="00775E86"/>
    <w:rsid w:val="007761FA"/>
    <w:rsid w:val="0077632D"/>
    <w:rsid w:val="007763D1"/>
    <w:rsid w:val="00776547"/>
    <w:rsid w:val="00776672"/>
    <w:rsid w:val="00776776"/>
    <w:rsid w:val="00777195"/>
    <w:rsid w:val="007772CF"/>
    <w:rsid w:val="00777DA5"/>
    <w:rsid w:val="00777FE3"/>
    <w:rsid w:val="0078085B"/>
    <w:rsid w:val="00780903"/>
    <w:rsid w:val="00780A76"/>
    <w:rsid w:val="00780DF2"/>
    <w:rsid w:val="007819F2"/>
    <w:rsid w:val="00781A7F"/>
    <w:rsid w:val="00781B48"/>
    <w:rsid w:val="00781BE0"/>
    <w:rsid w:val="00781D39"/>
    <w:rsid w:val="007825A2"/>
    <w:rsid w:val="00782998"/>
    <w:rsid w:val="00782B12"/>
    <w:rsid w:val="00782F7F"/>
    <w:rsid w:val="00782FD2"/>
    <w:rsid w:val="00783502"/>
    <w:rsid w:val="00783726"/>
    <w:rsid w:val="00783DBD"/>
    <w:rsid w:val="00784041"/>
    <w:rsid w:val="00784964"/>
    <w:rsid w:val="00784B2B"/>
    <w:rsid w:val="00784C80"/>
    <w:rsid w:val="00784EBB"/>
    <w:rsid w:val="00785DC4"/>
    <w:rsid w:val="00785E3B"/>
    <w:rsid w:val="0078616F"/>
    <w:rsid w:val="007865D7"/>
    <w:rsid w:val="00786BE5"/>
    <w:rsid w:val="00786C99"/>
    <w:rsid w:val="00786EBD"/>
    <w:rsid w:val="00786FC9"/>
    <w:rsid w:val="007870F8"/>
    <w:rsid w:val="00787990"/>
    <w:rsid w:val="007879B4"/>
    <w:rsid w:val="00787ADB"/>
    <w:rsid w:val="00787E01"/>
    <w:rsid w:val="0079047B"/>
    <w:rsid w:val="007904D0"/>
    <w:rsid w:val="0079073D"/>
    <w:rsid w:val="007908BC"/>
    <w:rsid w:val="00790F7D"/>
    <w:rsid w:val="00790FBC"/>
    <w:rsid w:val="0079162D"/>
    <w:rsid w:val="007916DB"/>
    <w:rsid w:val="007918D1"/>
    <w:rsid w:val="0079192D"/>
    <w:rsid w:val="00791932"/>
    <w:rsid w:val="00792267"/>
    <w:rsid w:val="00792304"/>
    <w:rsid w:val="00792551"/>
    <w:rsid w:val="00792942"/>
    <w:rsid w:val="00793139"/>
    <w:rsid w:val="007934FE"/>
    <w:rsid w:val="00793FD0"/>
    <w:rsid w:val="00794DF6"/>
    <w:rsid w:val="00794F4A"/>
    <w:rsid w:val="00795145"/>
    <w:rsid w:val="00795329"/>
    <w:rsid w:val="00796225"/>
    <w:rsid w:val="00796239"/>
    <w:rsid w:val="00796571"/>
    <w:rsid w:val="007965DD"/>
    <w:rsid w:val="00796826"/>
    <w:rsid w:val="007979E5"/>
    <w:rsid w:val="007A0203"/>
    <w:rsid w:val="007A031A"/>
    <w:rsid w:val="007A0724"/>
    <w:rsid w:val="007A0A7A"/>
    <w:rsid w:val="007A0F50"/>
    <w:rsid w:val="007A1092"/>
    <w:rsid w:val="007A11EC"/>
    <w:rsid w:val="007A16FF"/>
    <w:rsid w:val="007A1B85"/>
    <w:rsid w:val="007A1CF0"/>
    <w:rsid w:val="007A1E24"/>
    <w:rsid w:val="007A21F3"/>
    <w:rsid w:val="007A27D9"/>
    <w:rsid w:val="007A2B05"/>
    <w:rsid w:val="007A32F1"/>
    <w:rsid w:val="007A399D"/>
    <w:rsid w:val="007A4498"/>
    <w:rsid w:val="007A4AAA"/>
    <w:rsid w:val="007A4B2E"/>
    <w:rsid w:val="007A4BD1"/>
    <w:rsid w:val="007A4D3A"/>
    <w:rsid w:val="007A4E4B"/>
    <w:rsid w:val="007A4FCF"/>
    <w:rsid w:val="007A5A33"/>
    <w:rsid w:val="007A5BDF"/>
    <w:rsid w:val="007A5C4E"/>
    <w:rsid w:val="007A6005"/>
    <w:rsid w:val="007A6B98"/>
    <w:rsid w:val="007A6F37"/>
    <w:rsid w:val="007A731B"/>
    <w:rsid w:val="007A7576"/>
    <w:rsid w:val="007A7939"/>
    <w:rsid w:val="007A79ED"/>
    <w:rsid w:val="007A7B76"/>
    <w:rsid w:val="007A7E55"/>
    <w:rsid w:val="007B02CE"/>
    <w:rsid w:val="007B07DA"/>
    <w:rsid w:val="007B0EA2"/>
    <w:rsid w:val="007B0F05"/>
    <w:rsid w:val="007B1047"/>
    <w:rsid w:val="007B1183"/>
    <w:rsid w:val="007B1891"/>
    <w:rsid w:val="007B1EB3"/>
    <w:rsid w:val="007B22D0"/>
    <w:rsid w:val="007B230A"/>
    <w:rsid w:val="007B2858"/>
    <w:rsid w:val="007B2FD6"/>
    <w:rsid w:val="007B35CD"/>
    <w:rsid w:val="007B3645"/>
    <w:rsid w:val="007B3727"/>
    <w:rsid w:val="007B37DE"/>
    <w:rsid w:val="007B37F9"/>
    <w:rsid w:val="007B3B80"/>
    <w:rsid w:val="007B3BE7"/>
    <w:rsid w:val="007B40DD"/>
    <w:rsid w:val="007B4509"/>
    <w:rsid w:val="007B48CB"/>
    <w:rsid w:val="007B4B06"/>
    <w:rsid w:val="007B4E2B"/>
    <w:rsid w:val="007B4F0F"/>
    <w:rsid w:val="007B4FC3"/>
    <w:rsid w:val="007B51E8"/>
    <w:rsid w:val="007B5DE4"/>
    <w:rsid w:val="007B5F1A"/>
    <w:rsid w:val="007B6D3E"/>
    <w:rsid w:val="007B6D4D"/>
    <w:rsid w:val="007B6DA8"/>
    <w:rsid w:val="007B7623"/>
    <w:rsid w:val="007B7B50"/>
    <w:rsid w:val="007B7B5E"/>
    <w:rsid w:val="007B7E5F"/>
    <w:rsid w:val="007C0085"/>
    <w:rsid w:val="007C172E"/>
    <w:rsid w:val="007C1963"/>
    <w:rsid w:val="007C1C0D"/>
    <w:rsid w:val="007C1CB8"/>
    <w:rsid w:val="007C1F7D"/>
    <w:rsid w:val="007C27F2"/>
    <w:rsid w:val="007C2A27"/>
    <w:rsid w:val="007C3273"/>
    <w:rsid w:val="007C33B8"/>
    <w:rsid w:val="007C3841"/>
    <w:rsid w:val="007C43F4"/>
    <w:rsid w:val="007C482C"/>
    <w:rsid w:val="007C4A36"/>
    <w:rsid w:val="007C54C1"/>
    <w:rsid w:val="007C563D"/>
    <w:rsid w:val="007C5984"/>
    <w:rsid w:val="007C5BD3"/>
    <w:rsid w:val="007C5C96"/>
    <w:rsid w:val="007C5EEC"/>
    <w:rsid w:val="007C6041"/>
    <w:rsid w:val="007C612A"/>
    <w:rsid w:val="007C6309"/>
    <w:rsid w:val="007C691E"/>
    <w:rsid w:val="007C6CCD"/>
    <w:rsid w:val="007C7C90"/>
    <w:rsid w:val="007C7DC6"/>
    <w:rsid w:val="007C7FB1"/>
    <w:rsid w:val="007D00B5"/>
    <w:rsid w:val="007D0108"/>
    <w:rsid w:val="007D0491"/>
    <w:rsid w:val="007D0A50"/>
    <w:rsid w:val="007D0CB0"/>
    <w:rsid w:val="007D0FD0"/>
    <w:rsid w:val="007D110E"/>
    <w:rsid w:val="007D1167"/>
    <w:rsid w:val="007D1626"/>
    <w:rsid w:val="007D1882"/>
    <w:rsid w:val="007D1ACE"/>
    <w:rsid w:val="007D1D89"/>
    <w:rsid w:val="007D22A0"/>
    <w:rsid w:val="007D25F7"/>
    <w:rsid w:val="007D29C7"/>
    <w:rsid w:val="007D2B69"/>
    <w:rsid w:val="007D3400"/>
    <w:rsid w:val="007D3697"/>
    <w:rsid w:val="007D3725"/>
    <w:rsid w:val="007D389C"/>
    <w:rsid w:val="007D3A64"/>
    <w:rsid w:val="007D3D12"/>
    <w:rsid w:val="007D429E"/>
    <w:rsid w:val="007D436F"/>
    <w:rsid w:val="007D4CBB"/>
    <w:rsid w:val="007D4EAA"/>
    <w:rsid w:val="007D53EF"/>
    <w:rsid w:val="007D5AFF"/>
    <w:rsid w:val="007D5F0B"/>
    <w:rsid w:val="007D5F8F"/>
    <w:rsid w:val="007D6399"/>
    <w:rsid w:val="007D662C"/>
    <w:rsid w:val="007D6A11"/>
    <w:rsid w:val="007D6D8B"/>
    <w:rsid w:val="007D6E1D"/>
    <w:rsid w:val="007D7D76"/>
    <w:rsid w:val="007D7DAD"/>
    <w:rsid w:val="007D7E17"/>
    <w:rsid w:val="007E002C"/>
    <w:rsid w:val="007E02E1"/>
    <w:rsid w:val="007E0455"/>
    <w:rsid w:val="007E05B2"/>
    <w:rsid w:val="007E0C39"/>
    <w:rsid w:val="007E0E5C"/>
    <w:rsid w:val="007E0F78"/>
    <w:rsid w:val="007E107C"/>
    <w:rsid w:val="007E12BC"/>
    <w:rsid w:val="007E27FA"/>
    <w:rsid w:val="007E2B28"/>
    <w:rsid w:val="007E2C59"/>
    <w:rsid w:val="007E31D9"/>
    <w:rsid w:val="007E422C"/>
    <w:rsid w:val="007E499B"/>
    <w:rsid w:val="007E5434"/>
    <w:rsid w:val="007E544F"/>
    <w:rsid w:val="007E5E12"/>
    <w:rsid w:val="007E5FB7"/>
    <w:rsid w:val="007E6025"/>
    <w:rsid w:val="007E6191"/>
    <w:rsid w:val="007E69AC"/>
    <w:rsid w:val="007E6ACD"/>
    <w:rsid w:val="007E6E12"/>
    <w:rsid w:val="007E7440"/>
    <w:rsid w:val="007E74CC"/>
    <w:rsid w:val="007E7656"/>
    <w:rsid w:val="007F050E"/>
    <w:rsid w:val="007F0768"/>
    <w:rsid w:val="007F11A5"/>
    <w:rsid w:val="007F12CA"/>
    <w:rsid w:val="007F1365"/>
    <w:rsid w:val="007F180C"/>
    <w:rsid w:val="007F18C6"/>
    <w:rsid w:val="007F1BE3"/>
    <w:rsid w:val="007F1F55"/>
    <w:rsid w:val="007F2023"/>
    <w:rsid w:val="007F28CE"/>
    <w:rsid w:val="007F2FE6"/>
    <w:rsid w:val="007F2FEB"/>
    <w:rsid w:val="007F33B8"/>
    <w:rsid w:val="007F3D7D"/>
    <w:rsid w:val="007F4330"/>
    <w:rsid w:val="007F45C3"/>
    <w:rsid w:val="007F57E5"/>
    <w:rsid w:val="007F5845"/>
    <w:rsid w:val="007F591A"/>
    <w:rsid w:val="007F59F8"/>
    <w:rsid w:val="007F5D1C"/>
    <w:rsid w:val="007F5F03"/>
    <w:rsid w:val="007F60EF"/>
    <w:rsid w:val="007F65F0"/>
    <w:rsid w:val="007F65FD"/>
    <w:rsid w:val="007F6665"/>
    <w:rsid w:val="007F68F0"/>
    <w:rsid w:val="007F6AF8"/>
    <w:rsid w:val="007F6B5B"/>
    <w:rsid w:val="007F6B7B"/>
    <w:rsid w:val="007F6FDB"/>
    <w:rsid w:val="007F7040"/>
    <w:rsid w:val="007F70A2"/>
    <w:rsid w:val="007F70C9"/>
    <w:rsid w:val="007F7169"/>
    <w:rsid w:val="007F7759"/>
    <w:rsid w:val="007F7850"/>
    <w:rsid w:val="007F7ECC"/>
    <w:rsid w:val="00800190"/>
    <w:rsid w:val="00800295"/>
    <w:rsid w:val="0080036E"/>
    <w:rsid w:val="00800601"/>
    <w:rsid w:val="008007C5"/>
    <w:rsid w:val="00800883"/>
    <w:rsid w:val="008008CD"/>
    <w:rsid w:val="00800937"/>
    <w:rsid w:val="00800B4F"/>
    <w:rsid w:val="00800F24"/>
    <w:rsid w:val="0080184B"/>
    <w:rsid w:val="00801B0D"/>
    <w:rsid w:val="00801DD1"/>
    <w:rsid w:val="00801FED"/>
    <w:rsid w:val="00802226"/>
    <w:rsid w:val="008024AF"/>
    <w:rsid w:val="00802B29"/>
    <w:rsid w:val="00802B5C"/>
    <w:rsid w:val="008032BC"/>
    <w:rsid w:val="00804447"/>
    <w:rsid w:val="00804AA9"/>
    <w:rsid w:val="00804C2B"/>
    <w:rsid w:val="00804CC6"/>
    <w:rsid w:val="00805167"/>
    <w:rsid w:val="008052D3"/>
    <w:rsid w:val="0080571A"/>
    <w:rsid w:val="00805B17"/>
    <w:rsid w:val="00805C2E"/>
    <w:rsid w:val="00805E17"/>
    <w:rsid w:val="00805E5E"/>
    <w:rsid w:val="00806029"/>
    <w:rsid w:val="0080627E"/>
    <w:rsid w:val="0080628D"/>
    <w:rsid w:val="008062F8"/>
    <w:rsid w:val="0080632E"/>
    <w:rsid w:val="00806A40"/>
    <w:rsid w:val="00807122"/>
    <w:rsid w:val="0080724A"/>
    <w:rsid w:val="008073DA"/>
    <w:rsid w:val="00807569"/>
    <w:rsid w:val="008075EC"/>
    <w:rsid w:val="00807E5C"/>
    <w:rsid w:val="00807F14"/>
    <w:rsid w:val="00807FD8"/>
    <w:rsid w:val="00810ADA"/>
    <w:rsid w:val="00810DA2"/>
    <w:rsid w:val="00810DC5"/>
    <w:rsid w:val="00810E53"/>
    <w:rsid w:val="00810E82"/>
    <w:rsid w:val="008116EB"/>
    <w:rsid w:val="00811826"/>
    <w:rsid w:val="00811ABC"/>
    <w:rsid w:val="00811F3C"/>
    <w:rsid w:val="008120F3"/>
    <w:rsid w:val="00812301"/>
    <w:rsid w:val="0081296E"/>
    <w:rsid w:val="00812F08"/>
    <w:rsid w:val="00813207"/>
    <w:rsid w:val="00813DCC"/>
    <w:rsid w:val="0081479F"/>
    <w:rsid w:val="00814A1D"/>
    <w:rsid w:val="00815566"/>
    <w:rsid w:val="00815BD9"/>
    <w:rsid w:val="00815C4C"/>
    <w:rsid w:val="00815FE9"/>
    <w:rsid w:val="00816229"/>
    <w:rsid w:val="0081654C"/>
    <w:rsid w:val="008167DA"/>
    <w:rsid w:val="00816837"/>
    <w:rsid w:val="0081686E"/>
    <w:rsid w:val="00816BD5"/>
    <w:rsid w:val="00816FF5"/>
    <w:rsid w:val="008170C5"/>
    <w:rsid w:val="0081729B"/>
    <w:rsid w:val="0081732D"/>
    <w:rsid w:val="00817ECC"/>
    <w:rsid w:val="00817FDD"/>
    <w:rsid w:val="00820AA7"/>
    <w:rsid w:val="00820ACD"/>
    <w:rsid w:val="008212B1"/>
    <w:rsid w:val="008212D6"/>
    <w:rsid w:val="008213AE"/>
    <w:rsid w:val="0082163E"/>
    <w:rsid w:val="00821A76"/>
    <w:rsid w:val="0082217B"/>
    <w:rsid w:val="00822276"/>
    <w:rsid w:val="008225AD"/>
    <w:rsid w:val="008226B0"/>
    <w:rsid w:val="0082291D"/>
    <w:rsid w:val="0082299B"/>
    <w:rsid w:val="00822D4E"/>
    <w:rsid w:val="00823440"/>
    <w:rsid w:val="008234CA"/>
    <w:rsid w:val="008240CF"/>
    <w:rsid w:val="0082459B"/>
    <w:rsid w:val="00824C2A"/>
    <w:rsid w:val="00824FF9"/>
    <w:rsid w:val="008251E2"/>
    <w:rsid w:val="008257D6"/>
    <w:rsid w:val="00825C46"/>
    <w:rsid w:val="00826266"/>
    <w:rsid w:val="008262EE"/>
    <w:rsid w:val="008264C4"/>
    <w:rsid w:val="008264E1"/>
    <w:rsid w:val="00826509"/>
    <w:rsid w:val="0082674B"/>
    <w:rsid w:val="008267F0"/>
    <w:rsid w:val="00826B74"/>
    <w:rsid w:val="00827565"/>
    <w:rsid w:val="00827706"/>
    <w:rsid w:val="00827A96"/>
    <w:rsid w:val="00827CEA"/>
    <w:rsid w:val="00827DCE"/>
    <w:rsid w:val="008302FF"/>
    <w:rsid w:val="0083092F"/>
    <w:rsid w:val="00830C09"/>
    <w:rsid w:val="00830D2A"/>
    <w:rsid w:val="00831104"/>
    <w:rsid w:val="00831223"/>
    <w:rsid w:val="00831811"/>
    <w:rsid w:val="00831913"/>
    <w:rsid w:val="0083238B"/>
    <w:rsid w:val="008323EA"/>
    <w:rsid w:val="0083262B"/>
    <w:rsid w:val="008327ED"/>
    <w:rsid w:val="0083289D"/>
    <w:rsid w:val="008329DA"/>
    <w:rsid w:val="00832D83"/>
    <w:rsid w:val="00832F16"/>
    <w:rsid w:val="00833266"/>
    <w:rsid w:val="00833EF1"/>
    <w:rsid w:val="0083427B"/>
    <w:rsid w:val="008344E5"/>
    <w:rsid w:val="00834D8C"/>
    <w:rsid w:val="00834E83"/>
    <w:rsid w:val="00835144"/>
    <w:rsid w:val="00836135"/>
    <w:rsid w:val="00836178"/>
    <w:rsid w:val="00836337"/>
    <w:rsid w:val="0083637F"/>
    <w:rsid w:val="008365EE"/>
    <w:rsid w:val="00836916"/>
    <w:rsid w:val="00836C2E"/>
    <w:rsid w:val="00836F7A"/>
    <w:rsid w:val="008375B8"/>
    <w:rsid w:val="008405C8"/>
    <w:rsid w:val="00840830"/>
    <w:rsid w:val="0084091C"/>
    <w:rsid w:val="00840C9C"/>
    <w:rsid w:val="008413A5"/>
    <w:rsid w:val="0084160C"/>
    <w:rsid w:val="0084177C"/>
    <w:rsid w:val="008419F1"/>
    <w:rsid w:val="00842127"/>
    <w:rsid w:val="0084287A"/>
    <w:rsid w:val="00842AC3"/>
    <w:rsid w:val="00842AEF"/>
    <w:rsid w:val="00842B06"/>
    <w:rsid w:val="00843393"/>
    <w:rsid w:val="0084343B"/>
    <w:rsid w:val="00843565"/>
    <w:rsid w:val="008441FA"/>
    <w:rsid w:val="00844342"/>
    <w:rsid w:val="008450D6"/>
    <w:rsid w:val="00845465"/>
    <w:rsid w:val="0084566B"/>
    <w:rsid w:val="00845813"/>
    <w:rsid w:val="0084596E"/>
    <w:rsid w:val="00845B84"/>
    <w:rsid w:val="00845D6D"/>
    <w:rsid w:val="00845DD6"/>
    <w:rsid w:val="008461AB"/>
    <w:rsid w:val="008461CF"/>
    <w:rsid w:val="00846390"/>
    <w:rsid w:val="008463F7"/>
    <w:rsid w:val="008466F1"/>
    <w:rsid w:val="00846910"/>
    <w:rsid w:val="00846984"/>
    <w:rsid w:val="0084727F"/>
    <w:rsid w:val="00847626"/>
    <w:rsid w:val="008476ED"/>
    <w:rsid w:val="00847B06"/>
    <w:rsid w:val="008505A2"/>
    <w:rsid w:val="00850716"/>
    <w:rsid w:val="008508D4"/>
    <w:rsid w:val="00850D9A"/>
    <w:rsid w:val="00850DA3"/>
    <w:rsid w:val="0085138F"/>
    <w:rsid w:val="008513FB"/>
    <w:rsid w:val="0085185F"/>
    <w:rsid w:val="00851E09"/>
    <w:rsid w:val="00852308"/>
    <w:rsid w:val="00852451"/>
    <w:rsid w:val="0085248C"/>
    <w:rsid w:val="00852E88"/>
    <w:rsid w:val="00853531"/>
    <w:rsid w:val="00853580"/>
    <w:rsid w:val="008535C2"/>
    <w:rsid w:val="00853892"/>
    <w:rsid w:val="00853ACE"/>
    <w:rsid w:val="00854020"/>
    <w:rsid w:val="0085452A"/>
    <w:rsid w:val="0085461E"/>
    <w:rsid w:val="00854721"/>
    <w:rsid w:val="008549AB"/>
    <w:rsid w:val="00854A73"/>
    <w:rsid w:val="0085503B"/>
    <w:rsid w:val="008552CB"/>
    <w:rsid w:val="00855683"/>
    <w:rsid w:val="00855C6B"/>
    <w:rsid w:val="008561A2"/>
    <w:rsid w:val="00856727"/>
    <w:rsid w:val="008568D7"/>
    <w:rsid w:val="00856A70"/>
    <w:rsid w:val="00856D43"/>
    <w:rsid w:val="008570E4"/>
    <w:rsid w:val="008572A7"/>
    <w:rsid w:val="008600A7"/>
    <w:rsid w:val="0086047F"/>
    <w:rsid w:val="00860850"/>
    <w:rsid w:val="00860ABB"/>
    <w:rsid w:val="0086197C"/>
    <w:rsid w:val="00861AFD"/>
    <w:rsid w:val="00861D87"/>
    <w:rsid w:val="008622BA"/>
    <w:rsid w:val="00862714"/>
    <w:rsid w:val="00862880"/>
    <w:rsid w:val="00862F8C"/>
    <w:rsid w:val="00862FAA"/>
    <w:rsid w:val="00863001"/>
    <w:rsid w:val="008631EE"/>
    <w:rsid w:val="00863282"/>
    <w:rsid w:val="008635BE"/>
    <w:rsid w:val="0086404B"/>
    <w:rsid w:val="00864441"/>
    <w:rsid w:val="008644D7"/>
    <w:rsid w:val="0086499B"/>
    <w:rsid w:val="00864BA7"/>
    <w:rsid w:val="00865AA3"/>
    <w:rsid w:val="00865B77"/>
    <w:rsid w:val="0086624B"/>
    <w:rsid w:val="00866301"/>
    <w:rsid w:val="0086693D"/>
    <w:rsid w:val="0086731A"/>
    <w:rsid w:val="00867B67"/>
    <w:rsid w:val="00867CB6"/>
    <w:rsid w:val="00870060"/>
    <w:rsid w:val="0087053A"/>
    <w:rsid w:val="008708BE"/>
    <w:rsid w:val="00870C60"/>
    <w:rsid w:val="00870D21"/>
    <w:rsid w:val="00870DA0"/>
    <w:rsid w:val="00871163"/>
    <w:rsid w:val="00871643"/>
    <w:rsid w:val="00871887"/>
    <w:rsid w:val="00871A59"/>
    <w:rsid w:val="00871DDC"/>
    <w:rsid w:val="008721EB"/>
    <w:rsid w:val="008724E6"/>
    <w:rsid w:val="00872695"/>
    <w:rsid w:val="0087302B"/>
    <w:rsid w:val="008732D6"/>
    <w:rsid w:val="008736C7"/>
    <w:rsid w:val="00873A18"/>
    <w:rsid w:val="00873C1C"/>
    <w:rsid w:val="00873D29"/>
    <w:rsid w:val="00873D66"/>
    <w:rsid w:val="0087425F"/>
    <w:rsid w:val="00874291"/>
    <w:rsid w:val="008745FD"/>
    <w:rsid w:val="00874799"/>
    <w:rsid w:val="0087495F"/>
    <w:rsid w:val="008749CB"/>
    <w:rsid w:val="00874D3F"/>
    <w:rsid w:val="008751E9"/>
    <w:rsid w:val="00875252"/>
    <w:rsid w:val="00875532"/>
    <w:rsid w:val="00875659"/>
    <w:rsid w:val="00875A60"/>
    <w:rsid w:val="00876C62"/>
    <w:rsid w:val="008770B9"/>
    <w:rsid w:val="00877F0A"/>
    <w:rsid w:val="00880258"/>
    <w:rsid w:val="008808AD"/>
    <w:rsid w:val="00880E6F"/>
    <w:rsid w:val="00880ED4"/>
    <w:rsid w:val="008810EC"/>
    <w:rsid w:val="0088178A"/>
    <w:rsid w:val="008818B9"/>
    <w:rsid w:val="00882014"/>
    <w:rsid w:val="00882202"/>
    <w:rsid w:val="00882834"/>
    <w:rsid w:val="00882D47"/>
    <w:rsid w:val="00883284"/>
    <w:rsid w:val="0088365B"/>
    <w:rsid w:val="0088388B"/>
    <w:rsid w:val="00883B3C"/>
    <w:rsid w:val="00883D51"/>
    <w:rsid w:val="00884597"/>
    <w:rsid w:val="008845BE"/>
    <w:rsid w:val="00884CE4"/>
    <w:rsid w:val="00884D03"/>
    <w:rsid w:val="00884DFE"/>
    <w:rsid w:val="00885497"/>
    <w:rsid w:val="0088556B"/>
    <w:rsid w:val="008863D6"/>
    <w:rsid w:val="0088657F"/>
    <w:rsid w:val="008866C6"/>
    <w:rsid w:val="008868BF"/>
    <w:rsid w:val="00886973"/>
    <w:rsid w:val="008869E6"/>
    <w:rsid w:val="00886C2A"/>
    <w:rsid w:val="00886CF7"/>
    <w:rsid w:val="00886F47"/>
    <w:rsid w:val="00886F48"/>
    <w:rsid w:val="0088706C"/>
    <w:rsid w:val="00887097"/>
    <w:rsid w:val="0088713B"/>
    <w:rsid w:val="008878EF"/>
    <w:rsid w:val="008878F6"/>
    <w:rsid w:val="00887F97"/>
    <w:rsid w:val="00887FDB"/>
    <w:rsid w:val="0089017A"/>
    <w:rsid w:val="00890639"/>
    <w:rsid w:val="0089094F"/>
    <w:rsid w:val="00890CF3"/>
    <w:rsid w:val="00890E05"/>
    <w:rsid w:val="00890EEC"/>
    <w:rsid w:val="00890F58"/>
    <w:rsid w:val="00890F77"/>
    <w:rsid w:val="00891252"/>
    <w:rsid w:val="00891253"/>
    <w:rsid w:val="008912DA"/>
    <w:rsid w:val="00891ACB"/>
    <w:rsid w:val="00891FE4"/>
    <w:rsid w:val="0089247C"/>
    <w:rsid w:val="008927B7"/>
    <w:rsid w:val="00892C51"/>
    <w:rsid w:val="008930F2"/>
    <w:rsid w:val="00893283"/>
    <w:rsid w:val="008937B2"/>
    <w:rsid w:val="008937F4"/>
    <w:rsid w:val="00893CD1"/>
    <w:rsid w:val="008943F6"/>
    <w:rsid w:val="008947B5"/>
    <w:rsid w:val="00894813"/>
    <w:rsid w:val="0089495C"/>
    <w:rsid w:val="00894AB2"/>
    <w:rsid w:val="008951F4"/>
    <w:rsid w:val="008955AB"/>
    <w:rsid w:val="00895815"/>
    <w:rsid w:val="00896045"/>
    <w:rsid w:val="008963BD"/>
    <w:rsid w:val="008967B2"/>
    <w:rsid w:val="008968AE"/>
    <w:rsid w:val="008968F7"/>
    <w:rsid w:val="00897493"/>
    <w:rsid w:val="008974B8"/>
    <w:rsid w:val="008975B2"/>
    <w:rsid w:val="00897B07"/>
    <w:rsid w:val="00897B7A"/>
    <w:rsid w:val="008A07B0"/>
    <w:rsid w:val="008A09DC"/>
    <w:rsid w:val="008A0CBA"/>
    <w:rsid w:val="008A1390"/>
    <w:rsid w:val="008A1545"/>
    <w:rsid w:val="008A159B"/>
    <w:rsid w:val="008A2074"/>
    <w:rsid w:val="008A2473"/>
    <w:rsid w:val="008A24DD"/>
    <w:rsid w:val="008A28D1"/>
    <w:rsid w:val="008A2BBF"/>
    <w:rsid w:val="008A30D6"/>
    <w:rsid w:val="008A31C2"/>
    <w:rsid w:val="008A31D0"/>
    <w:rsid w:val="008A3481"/>
    <w:rsid w:val="008A38D2"/>
    <w:rsid w:val="008A3AE1"/>
    <w:rsid w:val="008A3F76"/>
    <w:rsid w:val="008A4102"/>
    <w:rsid w:val="008A4114"/>
    <w:rsid w:val="008A455D"/>
    <w:rsid w:val="008A491C"/>
    <w:rsid w:val="008A4A36"/>
    <w:rsid w:val="008A5280"/>
    <w:rsid w:val="008A5520"/>
    <w:rsid w:val="008A5679"/>
    <w:rsid w:val="008A56AB"/>
    <w:rsid w:val="008A57C2"/>
    <w:rsid w:val="008A5A21"/>
    <w:rsid w:val="008A5C93"/>
    <w:rsid w:val="008A634B"/>
    <w:rsid w:val="008A6620"/>
    <w:rsid w:val="008A68CF"/>
    <w:rsid w:val="008A6D49"/>
    <w:rsid w:val="008A7499"/>
    <w:rsid w:val="008A7570"/>
    <w:rsid w:val="008A7B5C"/>
    <w:rsid w:val="008A7D1D"/>
    <w:rsid w:val="008B03FA"/>
    <w:rsid w:val="008B0DC0"/>
    <w:rsid w:val="008B0EC0"/>
    <w:rsid w:val="008B0F2B"/>
    <w:rsid w:val="008B12BE"/>
    <w:rsid w:val="008B1942"/>
    <w:rsid w:val="008B1D59"/>
    <w:rsid w:val="008B2453"/>
    <w:rsid w:val="008B2680"/>
    <w:rsid w:val="008B269C"/>
    <w:rsid w:val="008B286D"/>
    <w:rsid w:val="008B29A5"/>
    <w:rsid w:val="008B2C74"/>
    <w:rsid w:val="008B2CA4"/>
    <w:rsid w:val="008B3630"/>
    <w:rsid w:val="008B3B42"/>
    <w:rsid w:val="008B3E3B"/>
    <w:rsid w:val="008B4113"/>
    <w:rsid w:val="008B4194"/>
    <w:rsid w:val="008B441F"/>
    <w:rsid w:val="008B449D"/>
    <w:rsid w:val="008B44B7"/>
    <w:rsid w:val="008B47E8"/>
    <w:rsid w:val="008B49FC"/>
    <w:rsid w:val="008B4B83"/>
    <w:rsid w:val="008B4B9B"/>
    <w:rsid w:val="008B4CFE"/>
    <w:rsid w:val="008B4ECD"/>
    <w:rsid w:val="008B5149"/>
    <w:rsid w:val="008B534A"/>
    <w:rsid w:val="008B5358"/>
    <w:rsid w:val="008B5526"/>
    <w:rsid w:val="008B56AE"/>
    <w:rsid w:val="008B580B"/>
    <w:rsid w:val="008B5EDC"/>
    <w:rsid w:val="008B6071"/>
    <w:rsid w:val="008B60E9"/>
    <w:rsid w:val="008B61FD"/>
    <w:rsid w:val="008B6842"/>
    <w:rsid w:val="008B6E91"/>
    <w:rsid w:val="008B6F7F"/>
    <w:rsid w:val="008B72C0"/>
    <w:rsid w:val="008B7545"/>
    <w:rsid w:val="008B799A"/>
    <w:rsid w:val="008B7F62"/>
    <w:rsid w:val="008C03EB"/>
    <w:rsid w:val="008C05B1"/>
    <w:rsid w:val="008C06A7"/>
    <w:rsid w:val="008C094F"/>
    <w:rsid w:val="008C0ABA"/>
    <w:rsid w:val="008C0CF8"/>
    <w:rsid w:val="008C0E40"/>
    <w:rsid w:val="008C0E44"/>
    <w:rsid w:val="008C0F1E"/>
    <w:rsid w:val="008C106B"/>
    <w:rsid w:val="008C10EC"/>
    <w:rsid w:val="008C1769"/>
    <w:rsid w:val="008C215D"/>
    <w:rsid w:val="008C2396"/>
    <w:rsid w:val="008C243F"/>
    <w:rsid w:val="008C25F9"/>
    <w:rsid w:val="008C2A9E"/>
    <w:rsid w:val="008C2FB6"/>
    <w:rsid w:val="008C337D"/>
    <w:rsid w:val="008C3423"/>
    <w:rsid w:val="008C3565"/>
    <w:rsid w:val="008C35FB"/>
    <w:rsid w:val="008C385E"/>
    <w:rsid w:val="008C3AF2"/>
    <w:rsid w:val="008C3E65"/>
    <w:rsid w:val="008C3E7D"/>
    <w:rsid w:val="008C4095"/>
    <w:rsid w:val="008C42EB"/>
    <w:rsid w:val="008C432E"/>
    <w:rsid w:val="008C4445"/>
    <w:rsid w:val="008C478F"/>
    <w:rsid w:val="008C4988"/>
    <w:rsid w:val="008C4DC1"/>
    <w:rsid w:val="008C4F53"/>
    <w:rsid w:val="008C56BF"/>
    <w:rsid w:val="008C5763"/>
    <w:rsid w:val="008C5A7A"/>
    <w:rsid w:val="008C5CFD"/>
    <w:rsid w:val="008C5E6B"/>
    <w:rsid w:val="008C62BB"/>
    <w:rsid w:val="008C68C0"/>
    <w:rsid w:val="008C68DA"/>
    <w:rsid w:val="008C6955"/>
    <w:rsid w:val="008C6A4A"/>
    <w:rsid w:val="008C6B81"/>
    <w:rsid w:val="008C7029"/>
    <w:rsid w:val="008C7172"/>
    <w:rsid w:val="008C73F1"/>
    <w:rsid w:val="008C74BF"/>
    <w:rsid w:val="008C79C2"/>
    <w:rsid w:val="008C79F4"/>
    <w:rsid w:val="008C7A67"/>
    <w:rsid w:val="008C7C71"/>
    <w:rsid w:val="008C7D8E"/>
    <w:rsid w:val="008C7E6B"/>
    <w:rsid w:val="008C7FC5"/>
    <w:rsid w:val="008D017E"/>
    <w:rsid w:val="008D0309"/>
    <w:rsid w:val="008D05E6"/>
    <w:rsid w:val="008D0845"/>
    <w:rsid w:val="008D09F1"/>
    <w:rsid w:val="008D0A5F"/>
    <w:rsid w:val="008D147D"/>
    <w:rsid w:val="008D184F"/>
    <w:rsid w:val="008D19E7"/>
    <w:rsid w:val="008D1A1E"/>
    <w:rsid w:val="008D2390"/>
    <w:rsid w:val="008D28F8"/>
    <w:rsid w:val="008D2A32"/>
    <w:rsid w:val="008D2EE1"/>
    <w:rsid w:val="008D30F0"/>
    <w:rsid w:val="008D316B"/>
    <w:rsid w:val="008D3177"/>
    <w:rsid w:val="008D3691"/>
    <w:rsid w:val="008D397F"/>
    <w:rsid w:val="008D3EA8"/>
    <w:rsid w:val="008D44F0"/>
    <w:rsid w:val="008D49F3"/>
    <w:rsid w:val="008D4C52"/>
    <w:rsid w:val="008D4E1B"/>
    <w:rsid w:val="008D4F62"/>
    <w:rsid w:val="008D4FD6"/>
    <w:rsid w:val="008D516F"/>
    <w:rsid w:val="008D5786"/>
    <w:rsid w:val="008D586A"/>
    <w:rsid w:val="008D5A74"/>
    <w:rsid w:val="008D5C94"/>
    <w:rsid w:val="008D63E4"/>
    <w:rsid w:val="008D6660"/>
    <w:rsid w:val="008D682A"/>
    <w:rsid w:val="008D7399"/>
    <w:rsid w:val="008D7965"/>
    <w:rsid w:val="008D7972"/>
    <w:rsid w:val="008D7AB5"/>
    <w:rsid w:val="008E0332"/>
    <w:rsid w:val="008E036C"/>
    <w:rsid w:val="008E0620"/>
    <w:rsid w:val="008E1379"/>
    <w:rsid w:val="008E1401"/>
    <w:rsid w:val="008E16BA"/>
    <w:rsid w:val="008E1A68"/>
    <w:rsid w:val="008E1CD8"/>
    <w:rsid w:val="008E1D75"/>
    <w:rsid w:val="008E1ED7"/>
    <w:rsid w:val="008E2089"/>
    <w:rsid w:val="008E21AD"/>
    <w:rsid w:val="008E2C31"/>
    <w:rsid w:val="008E2C3C"/>
    <w:rsid w:val="008E31D9"/>
    <w:rsid w:val="008E330B"/>
    <w:rsid w:val="008E33B6"/>
    <w:rsid w:val="008E347E"/>
    <w:rsid w:val="008E3614"/>
    <w:rsid w:val="008E361F"/>
    <w:rsid w:val="008E3F5A"/>
    <w:rsid w:val="008E42A7"/>
    <w:rsid w:val="008E4848"/>
    <w:rsid w:val="008E53A6"/>
    <w:rsid w:val="008E5CBF"/>
    <w:rsid w:val="008E5D51"/>
    <w:rsid w:val="008E67F3"/>
    <w:rsid w:val="008E6A9F"/>
    <w:rsid w:val="008E6C0D"/>
    <w:rsid w:val="008E6FEB"/>
    <w:rsid w:val="008E7164"/>
    <w:rsid w:val="008E7736"/>
    <w:rsid w:val="008E7B65"/>
    <w:rsid w:val="008E7C54"/>
    <w:rsid w:val="008F0909"/>
    <w:rsid w:val="008F0C05"/>
    <w:rsid w:val="008F0C6C"/>
    <w:rsid w:val="008F0CCC"/>
    <w:rsid w:val="008F1108"/>
    <w:rsid w:val="008F122B"/>
    <w:rsid w:val="008F1721"/>
    <w:rsid w:val="008F190C"/>
    <w:rsid w:val="008F1AFD"/>
    <w:rsid w:val="008F1C7B"/>
    <w:rsid w:val="008F1E73"/>
    <w:rsid w:val="008F2245"/>
    <w:rsid w:val="008F24E6"/>
    <w:rsid w:val="008F27F7"/>
    <w:rsid w:val="008F27FB"/>
    <w:rsid w:val="008F2A6E"/>
    <w:rsid w:val="008F2B84"/>
    <w:rsid w:val="008F31F0"/>
    <w:rsid w:val="008F37B7"/>
    <w:rsid w:val="008F3A38"/>
    <w:rsid w:val="008F3D69"/>
    <w:rsid w:val="008F4220"/>
    <w:rsid w:val="008F4339"/>
    <w:rsid w:val="008F46E8"/>
    <w:rsid w:val="008F4980"/>
    <w:rsid w:val="008F5494"/>
    <w:rsid w:val="008F54A1"/>
    <w:rsid w:val="008F5630"/>
    <w:rsid w:val="008F598B"/>
    <w:rsid w:val="008F5EEC"/>
    <w:rsid w:val="008F6209"/>
    <w:rsid w:val="008F62D2"/>
    <w:rsid w:val="008F6857"/>
    <w:rsid w:val="008F6A03"/>
    <w:rsid w:val="008F6B12"/>
    <w:rsid w:val="008F6B61"/>
    <w:rsid w:val="008F6FD4"/>
    <w:rsid w:val="008F7641"/>
    <w:rsid w:val="008F7924"/>
    <w:rsid w:val="008F7933"/>
    <w:rsid w:val="00900232"/>
    <w:rsid w:val="0090182A"/>
    <w:rsid w:val="00901B90"/>
    <w:rsid w:val="00901E55"/>
    <w:rsid w:val="00901FCD"/>
    <w:rsid w:val="009021B4"/>
    <w:rsid w:val="00902CE5"/>
    <w:rsid w:val="00902E57"/>
    <w:rsid w:val="0090321B"/>
    <w:rsid w:val="009038C5"/>
    <w:rsid w:val="009042C8"/>
    <w:rsid w:val="0090468B"/>
    <w:rsid w:val="0090524B"/>
    <w:rsid w:val="00905255"/>
    <w:rsid w:val="0090525C"/>
    <w:rsid w:val="009054D8"/>
    <w:rsid w:val="009055DF"/>
    <w:rsid w:val="009058B9"/>
    <w:rsid w:val="00906106"/>
    <w:rsid w:val="00906AD6"/>
    <w:rsid w:val="00906DC9"/>
    <w:rsid w:val="00907C31"/>
    <w:rsid w:val="00907D0D"/>
    <w:rsid w:val="0091027D"/>
    <w:rsid w:val="0091062B"/>
    <w:rsid w:val="0091071D"/>
    <w:rsid w:val="009111D0"/>
    <w:rsid w:val="009118BC"/>
    <w:rsid w:val="00911A5C"/>
    <w:rsid w:val="00911BD1"/>
    <w:rsid w:val="00911BFF"/>
    <w:rsid w:val="009121A5"/>
    <w:rsid w:val="00912416"/>
    <w:rsid w:val="009126A9"/>
    <w:rsid w:val="00912713"/>
    <w:rsid w:val="009128F3"/>
    <w:rsid w:val="00912A91"/>
    <w:rsid w:val="00912B04"/>
    <w:rsid w:val="00912CBA"/>
    <w:rsid w:val="00913728"/>
    <w:rsid w:val="00913992"/>
    <w:rsid w:val="009139F4"/>
    <w:rsid w:val="00913C77"/>
    <w:rsid w:val="00913D8F"/>
    <w:rsid w:val="00913E6B"/>
    <w:rsid w:val="00913FFE"/>
    <w:rsid w:val="00914009"/>
    <w:rsid w:val="00914553"/>
    <w:rsid w:val="00914A5C"/>
    <w:rsid w:val="0091522B"/>
    <w:rsid w:val="00915545"/>
    <w:rsid w:val="00915577"/>
    <w:rsid w:val="00915583"/>
    <w:rsid w:val="00915628"/>
    <w:rsid w:val="00915717"/>
    <w:rsid w:val="00916291"/>
    <w:rsid w:val="009162E4"/>
    <w:rsid w:val="00916323"/>
    <w:rsid w:val="009166A6"/>
    <w:rsid w:val="009167DB"/>
    <w:rsid w:val="0091683C"/>
    <w:rsid w:val="00916944"/>
    <w:rsid w:val="00916B01"/>
    <w:rsid w:val="00916C4E"/>
    <w:rsid w:val="00917073"/>
    <w:rsid w:val="0091734D"/>
    <w:rsid w:val="0091779F"/>
    <w:rsid w:val="009178FE"/>
    <w:rsid w:val="009202E3"/>
    <w:rsid w:val="0092063C"/>
    <w:rsid w:val="009206E7"/>
    <w:rsid w:val="00920796"/>
    <w:rsid w:val="00920885"/>
    <w:rsid w:val="00920989"/>
    <w:rsid w:val="00920A3E"/>
    <w:rsid w:val="00920AEA"/>
    <w:rsid w:val="009211C7"/>
    <w:rsid w:val="00921209"/>
    <w:rsid w:val="009212EF"/>
    <w:rsid w:val="009214CE"/>
    <w:rsid w:val="00921A49"/>
    <w:rsid w:val="00921DA0"/>
    <w:rsid w:val="0092225E"/>
    <w:rsid w:val="00922537"/>
    <w:rsid w:val="0092256B"/>
    <w:rsid w:val="00922B20"/>
    <w:rsid w:val="00922BA2"/>
    <w:rsid w:val="00922BB7"/>
    <w:rsid w:val="009239AE"/>
    <w:rsid w:val="00923B55"/>
    <w:rsid w:val="00923D56"/>
    <w:rsid w:val="0092404F"/>
    <w:rsid w:val="009240C5"/>
    <w:rsid w:val="009246E6"/>
    <w:rsid w:val="0092491F"/>
    <w:rsid w:val="00924D0B"/>
    <w:rsid w:val="009252B0"/>
    <w:rsid w:val="009258A0"/>
    <w:rsid w:val="0092618E"/>
    <w:rsid w:val="0092657B"/>
    <w:rsid w:val="0092680B"/>
    <w:rsid w:val="00926ABB"/>
    <w:rsid w:val="00927069"/>
    <w:rsid w:val="0092710C"/>
    <w:rsid w:val="00927309"/>
    <w:rsid w:val="009274B9"/>
    <w:rsid w:val="0092758F"/>
    <w:rsid w:val="00927729"/>
    <w:rsid w:val="00930152"/>
    <w:rsid w:val="00930555"/>
    <w:rsid w:val="0093058D"/>
    <w:rsid w:val="0093085A"/>
    <w:rsid w:val="00930AAE"/>
    <w:rsid w:val="00930F92"/>
    <w:rsid w:val="00931224"/>
    <w:rsid w:val="0093134B"/>
    <w:rsid w:val="009313AC"/>
    <w:rsid w:val="009313ED"/>
    <w:rsid w:val="0093163A"/>
    <w:rsid w:val="009317F9"/>
    <w:rsid w:val="00931913"/>
    <w:rsid w:val="00931C42"/>
    <w:rsid w:val="00931CE3"/>
    <w:rsid w:val="00931DA0"/>
    <w:rsid w:val="009322A4"/>
    <w:rsid w:val="009326DA"/>
    <w:rsid w:val="0093299B"/>
    <w:rsid w:val="00932FCC"/>
    <w:rsid w:val="00933018"/>
    <w:rsid w:val="0093332C"/>
    <w:rsid w:val="00933A71"/>
    <w:rsid w:val="00933CC2"/>
    <w:rsid w:val="00933EC7"/>
    <w:rsid w:val="009342CF"/>
    <w:rsid w:val="00934347"/>
    <w:rsid w:val="009343CB"/>
    <w:rsid w:val="00934581"/>
    <w:rsid w:val="00934A07"/>
    <w:rsid w:val="00934A11"/>
    <w:rsid w:val="0093545E"/>
    <w:rsid w:val="00935E88"/>
    <w:rsid w:val="00936091"/>
    <w:rsid w:val="00937109"/>
    <w:rsid w:val="00937154"/>
    <w:rsid w:val="00937A99"/>
    <w:rsid w:val="00937B84"/>
    <w:rsid w:val="00937DC4"/>
    <w:rsid w:val="0094013F"/>
    <w:rsid w:val="009409A0"/>
    <w:rsid w:val="00940A0D"/>
    <w:rsid w:val="00940A55"/>
    <w:rsid w:val="00940BAC"/>
    <w:rsid w:val="0094110F"/>
    <w:rsid w:val="00941126"/>
    <w:rsid w:val="00941491"/>
    <w:rsid w:val="00941678"/>
    <w:rsid w:val="00941B03"/>
    <w:rsid w:val="00941FF9"/>
    <w:rsid w:val="00942382"/>
    <w:rsid w:val="009424CE"/>
    <w:rsid w:val="00942B43"/>
    <w:rsid w:val="00942D98"/>
    <w:rsid w:val="00942F56"/>
    <w:rsid w:val="009431A4"/>
    <w:rsid w:val="0094332D"/>
    <w:rsid w:val="0094340D"/>
    <w:rsid w:val="009436C3"/>
    <w:rsid w:val="00943A99"/>
    <w:rsid w:val="009440A1"/>
    <w:rsid w:val="009441E2"/>
    <w:rsid w:val="00944606"/>
    <w:rsid w:val="0094499E"/>
    <w:rsid w:val="00944AAA"/>
    <w:rsid w:val="00944C77"/>
    <w:rsid w:val="00944D10"/>
    <w:rsid w:val="00945398"/>
    <w:rsid w:val="00945603"/>
    <w:rsid w:val="0094563F"/>
    <w:rsid w:val="00945AD0"/>
    <w:rsid w:val="00945EF8"/>
    <w:rsid w:val="00946E1F"/>
    <w:rsid w:val="00946EF4"/>
    <w:rsid w:val="00946FEC"/>
    <w:rsid w:val="009472ED"/>
    <w:rsid w:val="0094784B"/>
    <w:rsid w:val="00947A4E"/>
    <w:rsid w:val="009500DF"/>
    <w:rsid w:val="00950110"/>
    <w:rsid w:val="00950BDF"/>
    <w:rsid w:val="00950D2C"/>
    <w:rsid w:val="009511EF"/>
    <w:rsid w:val="009512F6"/>
    <w:rsid w:val="0095147F"/>
    <w:rsid w:val="00951526"/>
    <w:rsid w:val="0095190B"/>
    <w:rsid w:val="00951925"/>
    <w:rsid w:val="009519B9"/>
    <w:rsid w:val="00951C4D"/>
    <w:rsid w:val="00951DAF"/>
    <w:rsid w:val="00952197"/>
    <w:rsid w:val="0095261D"/>
    <w:rsid w:val="00952B2B"/>
    <w:rsid w:val="009534B5"/>
    <w:rsid w:val="00953835"/>
    <w:rsid w:val="00953A7B"/>
    <w:rsid w:val="00954A27"/>
    <w:rsid w:val="00954D08"/>
    <w:rsid w:val="009552F1"/>
    <w:rsid w:val="00955433"/>
    <w:rsid w:val="009556DE"/>
    <w:rsid w:val="00955D69"/>
    <w:rsid w:val="00955FB6"/>
    <w:rsid w:val="00956466"/>
    <w:rsid w:val="00956751"/>
    <w:rsid w:val="00956ED0"/>
    <w:rsid w:val="00956FA9"/>
    <w:rsid w:val="009571FD"/>
    <w:rsid w:val="00957637"/>
    <w:rsid w:val="009576F4"/>
    <w:rsid w:val="0095782F"/>
    <w:rsid w:val="00957938"/>
    <w:rsid w:val="00957FB5"/>
    <w:rsid w:val="009602B9"/>
    <w:rsid w:val="0096098D"/>
    <w:rsid w:val="009616E2"/>
    <w:rsid w:val="00961732"/>
    <w:rsid w:val="009618CB"/>
    <w:rsid w:val="00961B00"/>
    <w:rsid w:val="0096228A"/>
    <w:rsid w:val="00962309"/>
    <w:rsid w:val="00962505"/>
    <w:rsid w:val="009629E7"/>
    <w:rsid w:val="00962B9C"/>
    <w:rsid w:val="00962C37"/>
    <w:rsid w:val="00962CE9"/>
    <w:rsid w:val="00962FC2"/>
    <w:rsid w:val="00963262"/>
    <w:rsid w:val="00963535"/>
    <w:rsid w:val="00963579"/>
    <w:rsid w:val="009635C0"/>
    <w:rsid w:val="00963653"/>
    <w:rsid w:val="009638AB"/>
    <w:rsid w:val="009639B3"/>
    <w:rsid w:val="00963AB1"/>
    <w:rsid w:val="00963B8E"/>
    <w:rsid w:val="009641DB"/>
    <w:rsid w:val="00964530"/>
    <w:rsid w:val="00964E8D"/>
    <w:rsid w:val="009651FF"/>
    <w:rsid w:val="00965607"/>
    <w:rsid w:val="009656FD"/>
    <w:rsid w:val="00965A7A"/>
    <w:rsid w:val="00966168"/>
    <w:rsid w:val="00966356"/>
    <w:rsid w:val="00966730"/>
    <w:rsid w:val="00966747"/>
    <w:rsid w:val="009667CD"/>
    <w:rsid w:val="00966DEE"/>
    <w:rsid w:val="0096711D"/>
    <w:rsid w:val="00967345"/>
    <w:rsid w:val="00967449"/>
    <w:rsid w:val="009675B9"/>
    <w:rsid w:val="00967884"/>
    <w:rsid w:val="00967B1B"/>
    <w:rsid w:val="00967CB9"/>
    <w:rsid w:val="00970304"/>
    <w:rsid w:val="009704DD"/>
    <w:rsid w:val="009706D2"/>
    <w:rsid w:val="0097087D"/>
    <w:rsid w:val="009713A1"/>
    <w:rsid w:val="00971510"/>
    <w:rsid w:val="00971B0A"/>
    <w:rsid w:val="00971CD9"/>
    <w:rsid w:val="00971FDD"/>
    <w:rsid w:val="00972180"/>
    <w:rsid w:val="009733A8"/>
    <w:rsid w:val="00974215"/>
    <w:rsid w:val="0097451A"/>
    <w:rsid w:val="009748D4"/>
    <w:rsid w:val="00974AF5"/>
    <w:rsid w:val="00974B9A"/>
    <w:rsid w:val="00974E76"/>
    <w:rsid w:val="00975428"/>
    <w:rsid w:val="00975A24"/>
    <w:rsid w:val="00975C69"/>
    <w:rsid w:val="00975E4F"/>
    <w:rsid w:val="00975F7B"/>
    <w:rsid w:val="00976164"/>
    <w:rsid w:val="009766D7"/>
    <w:rsid w:val="00976962"/>
    <w:rsid w:val="00976AA6"/>
    <w:rsid w:val="00976B8F"/>
    <w:rsid w:val="00976E71"/>
    <w:rsid w:val="0097721A"/>
    <w:rsid w:val="0097760B"/>
    <w:rsid w:val="009776E1"/>
    <w:rsid w:val="00980087"/>
    <w:rsid w:val="009800D9"/>
    <w:rsid w:val="009807AA"/>
    <w:rsid w:val="00980967"/>
    <w:rsid w:val="009812F1"/>
    <w:rsid w:val="009816B8"/>
    <w:rsid w:val="0098174E"/>
    <w:rsid w:val="00981B5E"/>
    <w:rsid w:val="00981C9E"/>
    <w:rsid w:val="00981FC4"/>
    <w:rsid w:val="009820C7"/>
    <w:rsid w:val="0098210C"/>
    <w:rsid w:val="0098243A"/>
    <w:rsid w:val="00982742"/>
    <w:rsid w:val="00982881"/>
    <w:rsid w:val="009829E1"/>
    <w:rsid w:val="009829ED"/>
    <w:rsid w:val="00982A3A"/>
    <w:rsid w:val="00982C5F"/>
    <w:rsid w:val="00982FEE"/>
    <w:rsid w:val="00983025"/>
    <w:rsid w:val="00983162"/>
    <w:rsid w:val="0098341F"/>
    <w:rsid w:val="0098363B"/>
    <w:rsid w:val="009836FE"/>
    <w:rsid w:val="00983743"/>
    <w:rsid w:val="00983A09"/>
    <w:rsid w:val="00983A0F"/>
    <w:rsid w:val="00983AE9"/>
    <w:rsid w:val="00983B41"/>
    <w:rsid w:val="0098404F"/>
    <w:rsid w:val="009841B2"/>
    <w:rsid w:val="009843E9"/>
    <w:rsid w:val="0098489F"/>
    <w:rsid w:val="00984B96"/>
    <w:rsid w:val="00984CDD"/>
    <w:rsid w:val="00985176"/>
    <w:rsid w:val="0098562C"/>
    <w:rsid w:val="00985A2F"/>
    <w:rsid w:val="00985CB1"/>
    <w:rsid w:val="00985D82"/>
    <w:rsid w:val="00985EB0"/>
    <w:rsid w:val="009865E1"/>
    <w:rsid w:val="009868AE"/>
    <w:rsid w:val="00986AEF"/>
    <w:rsid w:val="00986B9C"/>
    <w:rsid w:val="00986EA5"/>
    <w:rsid w:val="00987112"/>
    <w:rsid w:val="00987121"/>
    <w:rsid w:val="009872A6"/>
    <w:rsid w:val="0098751D"/>
    <w:rsid w:val="00987B62"/>
    <w:rsid w:val="00987BBF"/>
    <w:rsid w:val="00990662"/>
    <w:rsid w:val="009907B8"/>
    <w:rsid w:val="00990861"/>
    <w:rsid w:val="009909CB"/>
    <w:rsid w:val="00990BD4"/>
    <w:rsid w:val="00990C0E"/>
    <w:rsid w:val="00990C59"/>
    <w:rsid w:val="00990E6E"/>
    <w:rsid w:val="00990EB8"/>
    <w:rsid w:val="00990F30"/>
    <w:rsid w:val="0099193B"/>
    <w:rsid w:val="00991B1B"/>
    <w:rsid w:val="00991F04"/>
    <w:rsid w:val="00992275"/>
    <w:rsid w:val="00992464"/>
    <w:rsid w:val="00992483"/>
    <w:rsid w:val="00992527"/>
    <w:rsid w:val="009925F3"/>
    <w:rsid w:val="00992695"/>
    <w:rsid w:val="0099269D"/>
    <w:rsid w:val="00992745"/>
    <w:rsid w:val="009929FF"/>
    <w:rsid w:val="00992A44"/>
    <w:rsid w:val="0099341A"/>
    <w:rsid w:val="00993BE2"/>
    <w:rsid w:val="00993C67"/>
    <w:rsid w:val="0099446C"/>
    <w:rsid w:val="00994747"/>
    <w:rsid w:val="009948DD"/>
    <w:rsid w:val="0099495A"/>
    <w:rsid w:val="009949CF"/>
    <w:rsid w:val="00994B22"/>
    <w:rsid w:val="00994D11"/>
    <w:rsid w:val="00995979"/>
    <w:rsid w:val="00995B49"/>
    <w:rsid w:val="00996BAA"/>
    <w:rsid w:val="00996C86"/>
    <w:rsid w:val="00996E0A"/>
    <w:rsid w:val="009974ED"/>
    <w:rsid w:val="009976ED"/>
    <w:rsid w:val="00997C2A"/>
    <w:rsid w:val="00997DE7"/>
    <w:rsid w:val="00997F6E"/>
    <w:rsid w:val="009A013A"/>
    <w:rsid w:val="009A013E"/>
    <w:rsid w:val="009A017E"/>
    <w:rsid w:val="009A01FD"/>
    <w:rsid w:val="009A03FA"/>
    <w:rsid w:val="009A0963"/>
    <w:rsid w:val="009A0B6B"/>
    <w:rsid w:val="009A0C2C"/>
    <w:rsid w:val="009A0CE3"/>
    <w:rsid w:val="009A0E6E"/>
    <w:rsid w:val="009A1222"/>
    <w:rsid w:val="009A14FC"/>
    <w:rsid w:val="009A1EAB"/>
    <w:rsid w:val="009A203C"/>
    <w:rsid w:val="009A24B6"/>
    <w:rsid w:val="009A253B"/>
    <w:rsid w:val="009A2875"/>
    <w:rsid w:val="009A2A94"/>
    <w:rsid w:val="009A2B50"/>
    <w:rsid w:val="009A2C56"/>
    <w:rsid w:val="009A2E3F"/>
    <w:rsid w:val="009A2FA4"/>
    <w:rsid w:val="009A2FDC"/>
    <w:rsid w:val="009A31AE"/>
    <w:rsid w:val="009A31E4"/>
    <w:rsid w:val="009A3767"/>
    <w:rsid w:val="009A37C6"/>
    <w:rsid w:val="009A3B4F"/>
    <w:rsid w:val="009A3CF7"/>
    <w:rsid w:val="009A40E1"/>
    <w:rsid w:val="009A4830"/>
    <w:rsid w:val="009A501A"/>
    <w:rsid w:val="009A50DA"/>
    <w:rsid w:val="009A585D"/>
    <w:rsid w:val="009A5901"/>
    <w:rsid w:val="009A5AFC"/>
    <w:rsid w:val="009A5BA3"/>
    <w:rsid w:val="009A6057"/>
    <w:rsid w:val="009A60BD"/>
    <w:rsid w:val="009A65E4"/>
    <w:rsid w:val="009A664A"/>
    <w:rsid w:val="009A6959"/>
    <w:rsid w:val="009A6AAF"/>
    <w:rsid w:val="009A6D8B"/>
    <w:rsid w:val="009A6DD2"/>
    <w:rsid w:val="009A6F61"/>
    <w:rsid w:val="009A6F88"/>
    <w:rsid w:val="009A7012"/>
    <w:rsid w:val="009A72FF"/>
    <w:rsid w:val="009A7551"/>
    <w:rsid w:val="009A7578"/>
    <w:rsid w:val="009A770A"/>
    <w:rsid w:val="009A7AB5"/>
    <w:rsid w:val="009B02C3"/>
    <w:rsid w:val="009B0ADA"/>
    <w:rsid w:val="009B0EF4"/>
    <w:rsid w:val="009B1020"/>
    <w:rsid w:val="009B1521"/>
    <w:rsid w:val="009B1D10"/>
    <w:rsid w:val="009B1D71"/>
    <w:rsid w:val="009B1FAF"/>
    <w:rsid w:val="009B204A"/>
    <w:rsid w:val="009B222F"/>
    <w:rsid w:val="009B23EB"/>
    <w:rsid w:val="009B240B"/>
    <w:rsid w:val="009B2746"/>
    <w:rsid w:val="009B2767"/>
    <w:rsid w:val="009B2861"/>
    <w:rsid w:val="009B2A6A"/>
    <w:rsid w:val="009B2A9A"/>
    <w:rsid w:val="009B2D78"/>
    <w:rsid w:val="009B2E40"/>
    <w:rsid w:val="009B2FD5"/>
    <w:rsid w:val="009B30B0"/>
    <w:rsid w:val="009B3575"/>
    <w:rsid w:val="009B38D4"/>
    <w:rsid w:val="009B465C"/>
    <w:rsid w:val="009B4696"/>
    <w:rsid w:val="009B4721"/>
    <w:rsid w:val="009B4750"/>
    <w:rsid w:val="009B48F4"/>
    <w:rsid w:val="009B4A63"/>
    <w:rsid w:val="009B4C95"/>
    <w:rsid w:val="009B4D43"/>
    <w:rsid w:val="009B4D50"/>
    <w:rsid w:val="009B4FBE"/>
    <w:rsid w:val="009B516B"/>
    <w:rsid w:val="009B5411"/>
    <w:rsid w:val="009B5593"/>
    <w:rsid w:val="009B56A0"/>
    <w:rsid w:val="009B58AC"/>
    <w:rsid w:val="009B59CE"/>
    <w:rsid w:val="009B5B62"/>
    <w:rsid w:val="009B5C59"/>
    <w:rsid w:val="009B60DB"/>
    <w:rsid w:val="009B63C0"/>
    <w:rsid w:val="009B6E6A"/>
    <w:rsid w:val="009B6F13"/>
    <w:rsid w:val="009B7148"/>
    <w:rsid w:val="009B7498"/>
    <w:rsid w:val="009B768D"/>
    <w:rsid w:val="009B7FD5"/>
    <w:rsid w:val="009C0657"/>
    <w:rsid w:val="009C07C7"/>
    <w:rsid w:val="009C0DD5"/>
    <w:rsid w:val="009C0E3B"/>
    <w:rsid w:val="009C0E5F"/>
    <w:rsid w:val="009C0F07"/>
    <w:rsid w:val="009C13ED"/>
    <w:rsid w:val="009C1439"/>
    <w:rsid w:val="009C195E"/>
    <w:rsid w:val="009C1B39"/>
    <w:rsid w:val="009C21A2"/>
    <w:rsid w:val="009C2991"/>
    <w:rsid w:val="009C2F2C"/>
    <w:rsid w:val="009C34F6"/>
    <w:rsid w:val="009C3562"/>
    <w:rsid w:val="009C382C"/>
    <w:rsid w:val="009C3A85"/>
    <w:rsid w:val="009C3C85"/>
    <w:rsid w:val="009C3FB5"/>
    <w:rsid w:val="009C4716"/>
    <w:rsid w:val="009C4826"/>
    <w:rsid w:val="009C4942"/>
    <w:rsid w:val="009C4A26"/>
    <w:rsid w:val="009C4BD1"/>
    <w:rsid w:val="009C4DDF"/>
    <w:rsid w:val="009C4F39"/>
    <w:rsid w:val="009C4FF7"/>
    <w:rsid w:val="009C536B"/>
    <w:rsid w:val="009C5377"/>
    <w:rsid w:val="009C598A"/>
    <w:rsid w:val="009C59FD"/>
    <w:rsid w:val="009C63D3"/>
    <w:rsid w:val="009C649D"/>
    <w:rsid w:val="009C64DC"/>
    <w:rsid w:val="009C6BA5"/>
    <w:rsid w:val="009C6BB9"/>
    <w:rsid w:val="009C6FFC"/>
    <w:rsid w:val="009C7152"/>
    <w:rsid w:val="009C7623"/>
    <w:rsid w:val="009C7AA0"/>
    <w:rsid w:val="009C7C9A"/>
    <w:rsid w:val="009C7E02"/>
    <w:rsid w:val="009C7E12"/>
    <w:rsid w:val="009D030F"/>
    <w:rsid w:val="009D03E8"/>
    <w:rsid w:val="009D067C"/>
    <w:rsid w:val="009D0D33"/>
    <w:rsid w:val="009D1233"/>
    <w:rsid w:val="009D15BD"/>
    <w:rsid w:val="009D1A54"/>
    <w:rsid w:val="009D1C00"/>
    <w:rsid w:val="009D234B"/>
    <w:rsid w:val="009D289E"/>
    <w:rsid w:val="009D2FF0"/>
    <w:rsid w:val="009D301F"/>
    <w:rsid w:val="009D3BC3"/>
    <w:rsid w:val="009D400E"/>
    <w:rsid w:val="009D429A"/>
    <w:rsid w:val="009D42E4"/>
    <w:rsid w:val="009D43AB"/>
    <w:rsid w:val="009D4470"/>
    <w:rsid w:val="009D4945"/>
    <w:rsid w:val="009D5091"/>
    <w:rsid w:val="009D556D"/>
    <w:rsid w:val="009D5DED"/>
    <w:rsid w:val="009D6080"/>
    <w:rsid w:val="009D60FD"/>
    <w:rsid w:val="009D6525"/>
    <w:rsid w:val="009D6802"/>
    <w:rsid w:val="009D6E60"/>
    <w:rsid w:val="009D6EB6"/>
    <w:rsid w:val="009D75AC"/>
    <w:rsid w:val="009D7991"/>
    <w:rsid w:val="009E01F2"/>
    <w:rsid w:val="009E026B"/>
    <w:rsid w:val="009E05EC"/>
    <w:rsid w:val="009E071E"/>
    <w:rsid w:val="009E08CB"/>
    <w:rsid w:val="009E0A18"/>
    <w:rsid w:val="009E101A"/>
    <w:rsid w:val="009E15F1"/>
    <w:rsid w:val="009E1843"/>
    <w:rsid w:val="009E18A8"/>
    <w:rsid w:val="009E200C"/>
    <w:rsid w:val="009E208D"/>
    <w:rsid w:val="009E2774"/>
    <w:rsid w:val="009E2849"/>
    <w:rsid w:val="009E2993"/>
    <w:rsid w:val="009E2C78"/>
    <w:rsid w:val="009E3056"/>
    <w:rsid w:val="009E3932"/>
    <w:rsid w:val="009E41A3"/>
    <w:rsid w:val="009E459C"/>
    <w:rsid w:val="009E4895"/>
    <w:rsid w:val="009E48AF"/>
    <w:rsid w:val="009E494E"/>
    <w:rsid w:val="009E4C2B"/>
    <w:rsid w:val="009E5639"/>
    <w:rsid w:val="009E590B"/>
    <w:rsid w:val="009E5A63"/>
    <w:rsid w:val="009E5C68"/>
    <w:rsid w:val="009E625D"/>
    <w:rsid w:val="009E641C"/>
    <w:rsid w:val="009E67D2"/>
    <w:rsid w:val="009E6971"/>
    <w:rsid w:val="009E6B3C"/>
    <w:rsid w:val="009E732D"/>
    <w:rsid w:val="009E769F"/>
    <w:rsid w:val="009F0504"/>
    <w:rsid w:val="009F057C"/>
    <w:rsid w:val="009F0A16"/>
    <w:rsid w:val="009F0CF4"/>
    <w:rsid w:val="009F10C2"/>
    <w:rsid w:val="009F1789"/>
    <w:rsid w:val="009F18E5"/>
    <w:rsid w:val="009F1A31"/>
    <w:rsid w:val="009F1BD4"/>
    <w:rsid w:val="009F1E4F"/>
    <w:rsid w:val="009F2240"/>
    <w:rsid w:val="009F22F9"/>
    <w:rsid w:val="009F2301"/>
    <w:rsid w:val="009F23F0"/>
    <w:rsid w:val="009F24BE"/>
    <w:rsid w:val="009F2699"/>
    <w:rsid w:val="009F2925"/>
    <w:rsid w:val="009F2C0E"/>
    <w:rsid w:val="009F2F9C"/>
    <w:rsid w:val="009F30FF"/>
    <w:rsid w:val="009F316F"/>
    <w:rsid w:val="009F3227"/>
    <w:rsid w:val="009F351B"/>
    <w:rsid w:val="009F35C7"/>
    <w:rsid w:val="009F381C"/>
    <w:rsid w:val="009F4B12"/>
    <w:rsid w:val="009F4F8A"/>
    <w:rsid w:val="009F53FA"/>
    <w:rsid w:val="009F5ED4"/>
    <w:rsid w:val="009F660D"/>
    <w:rsid w:val="009F7080"/>
    <w:rsid w:val="009F7208"/>
    <w:rsid w:val="009F75D6"/>
    <w:rsid w:val="009F7636"/>
    <w:rsid w:val="009F7685"/>
    <w:rsid w:val="009F7728"/>
    <w:rsid w:val="009F777A"/>
    <w:rsid w:val="009F7837"/>
    <w:rsid w:val="009F79CE"/>
    <w:rsid w:val="009F7ACD"/>
    <w:rsid w:val="009F7BE4"/>
    <w:rsid w:val="009F7D75"/>
    <w:rsid w:val="00A00BBF"/>
    <w:rsid w:val="00A00F53"/>
    <w:rsid w:val="00A00F54"/>
    <w:rsid w:val="00A013A8"/>
    <w:rsid w:val="00A01641"/>
    <w:rsid w:val="00A01A66"/>
    <w:rsid w:val="00A01D66"/>
    <w:rsid w:val="00A01EF2"/>
    <w:rsid w:val="00A021C9"/>
    <w:rsid w:val="00A02590"/>
    <w:rsid w:val="00A02597"/>
    <w:rsid w:val="00A027DC"/>
    <w:rsid w:val="00A02C4E"/>
    <w:rsid w:val="00A02D10"/>
    <w:rsid w:val="00A02F0F"/>
    <w:rsid w:val="00A0303B"/>
    <w:rsid w:val="00A0306F"/>
    <w:rsid w:val="00A0332F"/>
    <w:rsid w:val="00A03873"/>
    <w:rsid w:val="00A03A65"/>
    <w:rsid w:val="00A040EC"/>
    <w:rsid w:val="00A048BC"/>
    <w:rsid w:val="00A04988"/>
    <w:rsid w:val="00A04A4B"/>
    <w:rsid w:val="00A05441"/>
    <w:rsid w:val="00A05531"/>
    <w:rsid w:val="00A05574"/>
    <w:rsid w:val="00A055C6"/>
    <w:rsid w:val="00A05AB2"/>
    <w:rsid w:val="00A0601B"/>
    <w:rsid w:val="00A06148"/>
    <w:rsid w:val="00A064B6"/>
    <w:rsid w:val="00A066CD"/>
    <w:rsid w:val="00A0676E"/>
    <w:rsid w:val="00A06776"/>
    <w:rsid w:val="00A07019"/>
    <w:rsid w:val="00A070D1"/>
    <w:rsid w:val="00A0719F"/>
    <w:rsid w:val="00A0787C"/>
    <w:rsid w:val="00A10133"/>
    <w:rsid w:val="00A10282"/>
    <w:rsid w:val="00A10411"/>
    <w:rsid w:val="00A10F1B"/>
    <w:rsid w:val="00A1134B"/>
    <w:rsid w:val="00A11498"/>
    <w:rsid w:val="00A11A16"/>
    <w:rsid w:val="00A11AD0"/>
    <w:rsid w:val="00A11C0D"/>
    <w:rsid w:val="00A11C30"/>
    <w:rsid w:val="00A120CE"/>
    <w:rsid w:val="00A1219B"/>
    <w:rsid w:val="00A1225D"/>
    <w:rsid w:val="00A12262"/>
    <w:rsid w:val="00A12412"/>
    <w:rsid w:val="00A1386A"/>
    <w:rsid w:val="00A138EB"/>
    <w:rsid w:val="00A13962"/>
    <w:rsid w:val="00A13996"/>
    <w:rsid w:val="00A13DA9"/>
    <w:rsid w:val="00A13E4D"/>
    <w:rsid w:val="00A13F23"/>
    <w:rsid w:val="00A142A0"/>
    <w:rsid w:val="00A14346"/>
    <w:rsid w:val="00A149F5"/>
    <w:rsid w:val="00A14A16"/>
    <w:rsid w:val="00A15793"/>
    <w:rsid w:val="00A15CDD"/>
    <w:rsid w:val="00A15D51"/>
    <w:rsid w:val="00A15EAC"/>
    <w:rsid w:val="00A15F3E"/>
    <w:rsid w:val="00A15F4B"/>
    <w:rsid w:val="00A16018"/>
    <w:rsid w:val="00A16351"/>
    <w:rsid w:val="00A1646C"/>
    <w:rsid w:val="00A166E5"/>
    <w:rsid w:val="00A1694E"/>
    <w:rsid w:val="00A17355"/>
    <w:rsid w:val="00A17B1D"/>
    <w:rsid w:val="00A17D46"/>
    <w:rsid w:val="00A204BF"/>
    <w:rsid w:val="00A205E7"/>
    <w:rsid w:val="00A20623"/>
    <w:rsid w:val="00A2081B"/>
    <w:rsid w:val="00A20868"/>
    <w:rsid w:val="00A20BF3"/>
    <w:rsid w:val="00A20D1D"/>
    <w:rsid w:val="00A20ED9"/>
    <w:rsid w:val="00A20F2E"/>
    <w:rsid w:val="00A20FFA"/>
    <w:rsid w:val="00A2130C"/>
    <w:rsid w:val="00A21491"/>
    <w:rsid w:val="00A21A18"/>
    <w:rsid w:val="00A222D3"/>
    <w:rsid w:val="00A2266B"/>
    <w:rsid w:val="00A2277B"/>
    <w:rsid w:val="00A227C5"/>
    <w:rsid w:val="00A22A05"/>
    <w:rsid w:val="00A22FD8"/>
    <w:rsid w:val="00A2356E"/>
    <w:rsid w:val="00A23577"/>
    <w:rsid w:val="00A23E4C"/>
    <w:rsid w:val="00A24198"/>
    <w:rsid w:val="00A24205"/>
    <w:rsid w:val="00A2443A"/>
    <w:rsid w:val="00A24708"/>
    <w:rsid w:val="00A24B93"/>
    <w:rsid w:val="00A25066"/>
    <w:rsid w:val="00A251ED"/>
    <w:rsid w:val="00A25240"/>
    <w:rsid w:val="00A25959"/>
    <w:rsid w:val="00A259B6"/>
    <w:rsid w:val="00A26559"/>
    <w:rsid w:val="00A2669A"/>
    <w:rsid w:val="00A26814"/>
    <w:rsid w:val="00A268B5"/>
    <w:rsid w:val="00A26BF2"/>
    <w:rsid w:val="00A26E85"/>
    <w:rsid w:val="00A272E1"/>
    <w:rsid w:val="00A27C28"/>
    <w:rsid w:val="00A27D66"/>
    <w:rsid w:val="00A300A7"/>
    <w:rsid w:val="00A303FF"/>
    <w:rsid w:val="00A3072C"/>
    <w:rsid w:val="00A307E9"/>
    <w:rsid w:val="00A30DCE"/>
    <w:rsid w:val="00A31341"/>
    <w:rsid w:val="00A31458"/>
    <w:rsid w:val="00A3155F"/>
    <w:rsid w:val="00A3160C"/>
    <w:rsid w:val="00A31A3B"/>
    <w:rsid w:val="00A31A83"/>
    <w:rsid w:val="00A31C6D"/>
    <w:rsid w:val="00A31DB4"/>
    <w:rsid w:val="00A31F02"/>
    <w:rsid w:val="00A324C2"/>
    <w:rsid w:val="00A327B9"/>
    <w:rsid w:val="00A3285C"/>
    <w:rsid w:val="00A3291F"/>
    <w:rsid w:val="00A32921"/>
    <w:rsid w:val="00A32C02"/>
    <w:rsid w:val="00A32C66"/>
    <w:rsid w:val="00A33021"/>
    <w:rsid w:val="00A33108"/>
    <w:rsid w:val="00A33AC1"/>
    <w:rsid w:val="00A33EAC"/>
    <w:rsid w:val="00A34777"/>
    <w:rsid w:val="00A35420"/>
    <w:rsid w:val="00A357D5"/>
    <w:rsid w:val="00A35BDE"/>
    <w:rsid w:val="00A36D55"/>
    <w:rsid w:val="00A36DCC"/>
    <w:rsid w:val="00A37959"/>
    <w:rsid w:val="00A37981"/>
    <w:rsid w:val="00A37CAD"/>
    <w:rsid w:val="00A40293"/>
    <w:rsid w:val="00A405BE"/>
    <w:rsid w:val="00A405C5"/>
    <w:rsid w:val="00A40861"/>
    <w:rsid w:val="00A40EA2"/>
    <w:rsid w:val="00A41135"/>
    <w:rsid w:val="00A41155"/>
    <w:rsid w:val="00A417AD"/>
    <w:rsid w:val="00A41BBA"/>
    <w:rsid w:val="00A42001"/>
    <w:rsid w:val="00A42087"/>
    <w:rsid w:val="00A42911"/>
    <w:rsid w:val="00A43030"/>
    <w:rsid w:val="00A434B4"/>
    <w:rsid w:val="00A43B6D"/>
    <w:rsid w:val="00A43EBF"/>
    <w:rsid w:val="00A44129"/>
    <w:rsid w:val="00A445EC"/>
    <w:rsid w:val="00A44AAE"/>
    <w:rsid w:val="00A44F39"/>
    <w:rsid w:val="00A45414"/>
    <w:rsid w:val="00A459D0"/>
    <w:rsid w:val="00A45AB1"/>
    <w:rsid w:val="00A4600C"/>
    <w:rsid w:val="00A4654C"/>
    <w:rsid w:val="00A4676A"/>
    <w:rsid w:val="00A47039"/>
    <w:rsid w:val="00A4709D"/>
    <w:rsid w:val="00A47258"/>
    <w:rsid w:val="00A4737C"/>
    <w:rsid w:val="00A47537"/>
    <w:rsid w:val="00A478F1"/>
    <w:rsid w:val="00A47C36"/>
    <w:rsid w:val="00A47D41"/>
    <w:rsid w:val="00A50497"/>
    <w:rsid w:val="00A507C4"/>
    <w:rsid w:val="00A5095D"/>
    <w:rsid w:val="00A50AA5"/>
    <w:rsid w:val="00A50B87"/>
    <w:rsid w:val="00A50BA9"/>
    <w:rsid w:val="00A50CE9"/>
    <w:rsid w:val="00A512E7"/>
    <w:rsid w:val="00A51931"/>
    <w:rsid w:val="00A519CC"/>
    <w:rsid w:val="00A51A97"/>
    <w:rsid w:val="00A51BFA"/>
    <w:rsid w:val="00A51C31"/>
    <w:rsid w:val="00A51D45"/>
    <w:rsid w:val="00A51FC6"/>
    <w:rsid w:val="00A52329"/>
    <w:rsid w:val="00A526E6"/>
    <w:rsid w:val="00A52742"/>
    <w:rsid w:val="00A52AEC"/>
    <w:rsid w:val="00A52BCA"/>
    <w:rsid w:val="00A52E91"/>
    <w:rsid w:val="00A532C7"/>
    <w:rsid w:val="00A535CE"/>
    <w:rsid w:val="00A53AAF"/>
    <w:rsid w:val="00A53B19"/>
    <w:rsid w:val="00A53BD7"/>
    <w:rsid w:val="00A53D27"/>
    <w:rsid w:val="00A53E79"/>
    <w:rsid w:val="00A54230"/>
    <w:rsid w:val="00A5426F"/>
    <w:rsid w:val="00A547F4"/>
    <w:rsid w:val="00A54840"/>
    <w:rsid w:val="00A54920"/>
    <w:rsid w:val="00A54C67"/>
    <w:rsid w:val="00A5561E"/>
    <w:rsid w:val="00A56308"/>
    <w:rsid w:val="00A563EE"/>
    <w:rsid w:val="00A56B83"/>
    <w:rsid w:val="00A56F35"/>
    <w:rsid w:val="00A5753D"/>
    <w:rsid w:val="00A57665"/>
    <w:rsid w:val="00A576BD"/>
    <w:rsid w:val="00A578C1"/>
    <w:rsid w:val="00A57927"/>
    <w:rsid w:val="00A57BCB"/>
    <w:rsid w:val="00A57C35"/>
    <w:rsid w:val="00A57C7F"/>
    <w:rsid w:val="00A57FB5"/>
    <w:rsid w:val="00A57FC9"/>
    <w:rsid w:val="00A60098"/>
    <w:rsid w:val="00A60221"/>
    <w:rsid w:val="00A60341"/>
    <w:rsid w:val="00A6072C"/>
    <w:rsid w:val="00A60825"/>
    <w:rsid w:val="00A60A87"/>
    <w:rsid w:val="00A60CF0"/>
    <w:rsid w:val="00A6121D"/>
    <w:rsid w:val="00A6147B"/>
    <w:rsid w:val="00A6177A"/>
    <w:rsid w:val="00A6185B"/>
    <w:rsid w:val="00A61BAA"/>
    <w:rsid w:val="00A61F05"/>
    <w:rsid w:val="00A61FAF"/>
    <w:rsid w:val="00A62346"/>
    <w:rsid w:val="00A62512"/>
    <w:rsid w:val="00A62540"/>
    <w:rsid w:val="00A62A04"/>
    <w:rsid w:val="00A62AF4"/>
    <w:rsid w:val="00A62B4C"/>
    <w:rsid w:val="00A62E13"/>
    <w:rsid w:val="00A62E3D"/>
    <w:rsid w:val="00A63435"/>
    <w:rsid w:val="00A6373F"/>
    <w:rsid w:val="00A6382C"/>
    <w:rsid w:val="00A63E5F"/>
    <w:rsid w:val="00A6400B"/>
    <w:rsid w:val="00A64301"/>
    <w:rsid w:val="00A64303"/>
    <w:rsid w:val="00A6449C"/>
    <w:rsid w:val="00A6455D"/>
    <w:rsid w:val="00A64CB4"/>
    <w:rsid w:val="00A64D17"/>
    <w:rsid w:val="00A65029"/>
    <w:rsid w:val="00A650CD"/>
    <w:rsid w:val="00A651AF"/>
    <w:rsid w:val="00A65304"/>
    <w:rsid w:val="00A65595"/>
    <w:rsid w:val="00A65BB1"/>
    <w:rsid w:val="00A66032"/>
    <w:rsid w:val="00A66377"/>
    <w:rsid w:val="00A66AD7"/>
    <w:rsid w:val="00A66DF0"/>
    <w:rsid w:val="00A6702C"/>
    <w:rsid w:val="00A671EB"/>
    <w:rsid w:val="00A67380"/>
    <w:rsid w:val="00A67EB0"/>
    <w:rsid w:val="00A67F9E"/>
    <w:rsid w:val="00A67FD0"/>
    <w:rsid w:val="00A7043D"/>
    <w:rsid w:val="00A707D4"/>
    <w:rsid w:val="00A7083B"/>
    <w:rsid w:val="00A70994"/>
    <w:rsid w:val="00A70B2D"/>
    <w:rsid w:val="00A70B69"/>
    <w:rsid w:val="00A70C03"/>
    <w:rsid w:val="00A71148"/>
    <w:rsid w:val="00A711A2"/>
    <w:rsid w:val="00A71215"/>
    <w:rsid w:val="00A71233"/>
    <w:rsid w:val="00A7140C"/>
    <w:rsid w:val="00A71598"/>
    <w:rsid w:val="00A71A92"/>
    <w:rsid w:val="00A71ACD"/>
    <w:rsid w:val="00A71C5E"/>
    <w:rsid w:val="00A720DC"/>
    <w:rsid w:val="00A72166"/>
    <w:rsid w:val="00A725CF"/>
    <w:rsid w:val="00A72BCC"/>
    <w:rsid w:val="00A72E0E"/>
    <w:rsid w:val="00A73048"/>
    <w:rsid w:val="00A734BE"/>
    <w:rsid w:val="00A73E4F"/>
    <w:rsid w:val="00A73EE2"/>
    <w:rsid w:val="00A74823"/>
    <w:rsid w:val="00A74864"/>
    <w:rsid w:val="00A7495A"/>
    <w:rsid w:val="00A74AA9"/>
    <w:rsid w:val="00A74D7F"/>
    <w:rsid w:val="00A75182"/>
    <w:rsid w:val="00A752F2"/>
    <w:rsid w:val="00A75327"/>
    <w:rsid w:val="00A756C6"/>
    <w:rsid w:val="00A7581A"/>
    <w:rsid w:val="00A75A4E"/>
    <w:rsid w:val="00A75EBE"/>
    <w:rsid w:val="00A760F9"/>
    <w:rsid w:val="00A762DF"/>
    <w:rsid w:val="00A76463"/>
    <w:rsid w:val="00A76879"/>
    <w:rsid w:val="00A76A2A"/>
    <w:rsid w:val="00A76D29"/>
    <w:rsid w:val="00A76ED1"/>
    <w:rsid w:val="00A76F24"/>
    <w:rsid w:val="00A77833"/>
    <w:rsid w:val="00A801FF"/>
    <w:rsid w:val="00A81073"/>
    <w:rsid w:val="00A81821"/>
    <w:rsid w:val="00A818C1"/>
    <w:rsid w:val="00A81B45"/>
    <w:rsid w:val="00A81D8A"/>
    <w:rsid w:val="00A82A0A"/>
    <w:rsid w:val="00A82E27"/>
    <w:rsid w:val="00A835AA"/>
    <w:rsid w:val="00A836B1"/>
    <w:rsid w:val="00A83D7D"/>
    <w:rsid w:val="00A84383"/>
    <w:rsid w:val="00A8447B"/>
    <w:rsid w:val="00A8454E"/>
    <w:rsid w:val="00A84897"/>
    <w:rsid w:val="00A84E25"/>
    <w:rsid w:val="00A8537B"/>
    <w:rsid w:val="00A853E2"/>
    <w:rsid w:val="00A855AB"/>
    <w:rsid w:val="00A8587F"/>
    <w:rsid w:val="00A85C1F"/>
    <w:rsid w:val="00A85E5C"/>
    <w:rsid w:val="00A85E82"/>
    <w:rsid w:val="00A861EF"/>
    <w:rsid w:val="00A862D6"/>
    <w:rsid w:val="00A86478"/>
    <w:rsid w:val="00A86DEC"/>
    <w:rsid w:val="00A877DB"/>
    <w:rsid w:val="00A87970"/>
    <w:rsid w:val="00A879D6"/>
    <w:rsid w:val="00A90783"/>
    <w:rsid w:val="00A9096C"/>
    <w:rsid w:val="00A90AC1"/>
    <w:rsid w:val="00A90C9F"/>
    <w:rsid w:val="00A9139A"/>
    <w:rsid w:val="00A91681"/>
    <w:rsid w:val="00A919E3"/>
    <w:rsid w:val="00A91A0D"/>
    <w:rsid w:val="00A91A15"/>
    <w:rsid w:val="00A91B44"/>
    <w:rsid w:val="00A91D6C"/>
    <w:rsid w:val="00A921BA"/>
    <w:rsid w:val="00A9276C"/>
    <w:rsid w:val="00A927D5"/>
    <w:rsid w:val="00A9292F"/>
    <w:rsid w:val="00A92F07"/>
    <w:rsid w:val="00A935D7"/>
    <w:rsid w:val="00A93C4D"/>
    <w:rsid w:val="00A94666"/>
    <w:rsid w:val="00A947FE"/>
    <w:rsid w:val="00A94A4F"/>
    <w:rsid w:val="00A94C23"/>
    <w:rsid w:val="00A94C29"/>
    <w:rsid w:val="00A94E9F"/>
    <w:rsid w:val="00A953FF"/>
    <w:rsid w:val="00A9544A"/>
    <w:rsid w:val="00A95AD9"/>
    <w:rsid w:val="00A95B21"/>
    <w:rsid w:val="00A96168"/>
    <w:rsid w:val="00A96B88"/>
    <w:rsid w:val="00A9700D"/>
    <w:rsid w:val="00A97175"/>
    <w:rsid w:val="00A97B85"/>
    <w:rsid w:val="00AA0055"/>
    <w:rsid w:val="00AA0122"/>
    <w:rsid w:val="00AA0552"/>
    <w:rsid w:val="00AA0913"/>
    <w:rsid w:val="00AA0BA6"/>
    <w:rsid w:val="00AA1132"/>
    <w:rsid w:val="00AA1170"/>
    <w:rsid w:val="00AA16EE"/>
    <w:rsid w:val="00AA191A"/>
    <w:rsid w:val="00AA1A0C"/>
    <w:rsid w:val="00AA1F99"/>
    <w:rsid w:val="00AA2348"/>
    <w:rsid w:val="00AA2353"/>
    <w:rsid w:val="00AA24D4"/>
    <w:rsid w:val="00AA250A"/>
    <w:rsid w:val="00AA27B9"/>
    <w:rsid w:val="00AA2E13"/>
    <w:rsid w:val="00AA3176"/>
    <w:rsid w:val="00AA32DF"/>
    <w:rsid w:val="00AA3317"/>
    <w:rsid w:val="00AA3323"/>
    <w:rsid w:val="00AA357D"/>
    <w:rsid w:val="00AA35F1"/>
    <w:rsid w:val="00AA37FC"/>
    <w:rsid w:val="00AA38C7"/>
    <w:rsid w:val="00AA39D7"/>
    <w:rsid w:val="00AA43B1"/>
    <w:rsid w:val="00AA4973"/>
    <w:rsid w:val="00AA49D6"/>
    <w:rsid w:val="00AA4B84"/>
    <w:rsid w:val="00AA56FF"/>
    <w:rsid w:val="00AA57C4"/>
    <w:rsid w:val="00AA58EB"/>
    <w:rsid w:val="00AA5C8C"/>
    <w:rsid w:val="00AA663C"/>
    <w:rsid w:val="00AA6EC6"/>
    <w:rsid w:val="00AA6F01"/>
    <w:rsid w:val="00AA7169"/>
    <w:rsid w:val="00AA7374"/>
    <w:rsid w:val="00AA7F8E"/>
    <w:rsid w:val="00AB0050"/>
    <w:rsid w:val="00AB0198"/>
    <w:rsid w:val="00AB04A5"/>
    <w:rsid w:val="00AB0A31"/>
    <w:rsid w:val="00AB0F78"/>
    <w:rsid w:val="00AB1235"/>
    <w:rsid w:val="00AB144B"/>
    <w:rsid w:val="00AB1C3B"/>
    <w:rsid w:val="00AB1C6A"/>
    <w:rsid w:val="00AB1D2E"/>
    <w:rsid w:val="00AB1FA7"/>
    <w:rsid w:val="00AB2936"/>
    <w:rsid w:val="00AB2F0F"/>
    <w:rsid w:val="00AB3170"/>
    <w:rsid w:val="00AB3360"/>
    <w:rsid w:val="00AB3BA0"/>
    <w:rsid w:val="00AB426B"/>
    <w:rsid w:val="00AB4CAC"/>
    <w:rsid w:val="00AB51F8"/>
    <w:rsid w:val="00AB53B0"/>
    <w:rsid w:val="00AB58B5"/>
    <w:rsid w:val="00AB593A"/>
    <w:rsid w:val="00AB5942"/>
    <w:rsid w:val="00AB59DA"/>
    <w:rsid w:val="00AB5A36"/>
    <w:rsid w:val="00AB5B59"/>
    <w:rsid w:val="00AB62DC"/>
    <w:rsid w:val="00AB6548"/>
    <w:rsid w:val="00AB6819"/>
    <w:rsid w:val="00AB7E74"/>
    <w:rsid w:val="00AC0125"/>
    <w:rsid w:val="00AC01B7"/>
    <w:rsid w:val="00AC02C5"/>
    <w:rsid w:val="00AC03E5"/>
    <w:rsid w:val="00AC067A"/>
    <w:rsid w:val="00AC0858"/>
    <w:rsid w:val="00AC0E0F"/>
    <w:rsid w:val="00AC109B"/>
    <w:rsid w:val="00AC15BD"/>
    <w:rsid w:val="00AC1612"/>
    <w:rsid w:val="00AC172E"/>
    <w:rsid w:val="00AC1ADF"/>
    <w:rsid w:val="00AC1C59"/>
    <w:rsid w:val="00AC1CA5"/>
    <w:rsid w:val="00AC2257"/>
    <w:rsid w:val="00AC26BA"/>
    <w:rsid w:val="00AC2BC9"/>
    <w:rsid w:val="00AC3CFC"/>
    <w:rsid w:val="00AC42F6"/>
    <w:rsid w:val="00AC44CA"/>
    <w:rsid w:val="00AC47CE"/>
    <w:rsid w:val="00AC4C24"/>
    <w:rsid w:val="00AC5237"/>
    <w:rsid w:val="00AC5652"/>
    <w:rsid w:val="00AC5A3C"/>
    <w:rsid w:val="00AC5BB0"/>
    <w:rsid w:val="00AC671A"/>
    <w:rsid w:val="00AC6772"/>
    <w:rsid w:val="00AC6A9B"/>
    <w:rsid w:val="00AC6F60"/>
    <w:rsid w:val="00AC7399"/>
    <w:rsid w:val="00AC7C8A"/>
    <w:rsid w:val="00AD0208"/>
    <w:rsid w:val="00AD053D"/>
    <w:rsid w:val="00AD09B6"/>
    <w:rsid w:val="00AD10F6"/>
    <w:rsid w:val="00AD11A8"/>
    <w:rsid w:val="00AD1826"/>
    <w:rsid w:val="00AD1AEE"/>
    <w:rsid w:val="00AD1B27"/>
    <w:rsid w:val="00AD1B5E"/>
    <w:rsid w:val="00AD1BE8"/>
    <w:rsid w:val="00AD1F18"/>
    <w:rsid w:val="00AD22AD"/>
    <w:rsid w:val="00AD310A"/>
    <w:rsid w:val="00AD3403"/>
    <w:rsid w:val="00AD3803"/>
    <w:rsid w:val="00AD3B14"/>
    <w:rsid w:val="00AD3B66"/>
    <w:rsid w:val="00AD3CC5"/>
    <w:rsid w:val="00AD3DCA"/>
    <w:rsid w:val="00AD3DD3"/>
    <w:rsid w:val="00AD45F3"/>
    <w:rsid w:val="00AD5013"/>
    <w:rsid w:val="00AD5AEB"/>
    <w:rsid w:val="00AD5CC0"/>
    <w:rsid w:val="00AD5E4B"/>
    <w:rsid w:val="00AD5F4B"/>
    <w:rsid w:val="00AD60E3"/>
    <w:rsid w:val="00AD6D84"/>
    <w:rsid w:val="00AD7180"/>
    <w:rsid w:val="00AD73C9"/>
    <w:rsid w:val="00AD7566"/>
    <w:rsid w:val="00AD7913"/>
    <w:rsid w:val="00AD79E7"/>
    <w:rsid w:val="00AE06FF"/>
    <w:rsid w:val="00AE08F3"/>
    <w:rsid w:val="00AE0A0F"/>
    <w:rsid w:val="00AE0A1C"/>
    <w:rsid w:val="00AE146B"/>
    <w:rsid w:val="00AE15D3"/>
    <w:rsid w:val="00AE1625"/>
    <w:rsid w:val="00AE164D"/>
    <w:rsid w:val="00AE17EA"/>
    <w:rsid w:val="00AE1CC7"/>
    <w:rsid w:val="00AE1D66"/>
    <w:rsid w:val="00AE2028"/>
    <w:rsid w:val="00AE2162"/>
    <w:rsid w:val="00AE21AB"/>
    <w:rsid w:val="00AE237B"/>
    <w:rsid w:val="00AE24AD"/>
    <w:rsid w:val="00AE24B1"/>
    <w:rsid w:val="00AE2615"/>
    <w:rsid w:val="00AE2ACE"/>
    <w:rsid w:val="00AE2D4C"/>
    <w:rsid w:val="00AE2F56"/>
    <w:rsid w:val="00AE30A4"/>
    <w:rsid w:val="00AE3977"/>
    <w:rsid w:val="00AE3B6F"/>
    <w:rsid w:val="00AE3E58"/>
    <w:rsid w:val="00AE4646"/>
    <w:rsid w:val="00AE4742"/>
    <w:rsid w:val="00AE486C"/>
    <w:rsid w:val="00AE4DCC"/>
    <w:rsid w:val="00AE5131"/>
    <w:rsid w:val="00AE549B"/>
    <w:rsid w:val="00AE5A2F"/>
    <w:rsid w:val="00AE630C"/>
    <w:rsid w:val="00AE673E"/>
    <w:rsid w:val="00AE68AC"/>
    <w:rsid w:val="00AE701C"/>
    <w:rsid w:val="00AE71AE"/>
    <w:rsid w:val="00AE7271"/>
    <w:rsid w:val="00AE7991"/>
    <w:rsid w:val="00AE7A51"/>
    <w:rsid w:val="00AE7B2D"/>
    <w:rsid w:val="00AE7B4B"/>
    <w:rsid w:val="00AF0115"/>
    <w:rsid w:val="00AF038C"/>
    <w:rsid w:val="00AF07FA"/>
    <w:rsid w:val="00AF0813"/>
    <w:rsid w:val="00AF0919"/>
    <w:rsid w:val="00AF0BC1"/>
    <w:rsid w:val="00AF0C8A"/>
    <w:rsid w:val="00AF0D55"/>
    <w:rsid w:val="00AF1086"/>
    <w:rsid w:val="00AF12C3"/>
    <w:rsid w:val="00AF1537"/>
    <w:rsid w:val="00AF16DD"/>
    <w:rsid w:val="00AF17CF"/>
    <w:rsid w:val="00AF17F7"/>
    <w:rsid w:val="00AF19FD"/>
    <w:rsid w:val="00AF1AA2"/>
    <w:rsid w:val="00AF1ADF"/>
    <w:rsid w:val="00AF23A0"/>
    <w:rsid w:val="00AF35DD"/>
    <w:rsid w:val="00AF370B"/>
    <w:rsid w:val="00AF372D"/>
    <w:rsid w:val="00AF37B3"/>
    <w:rsid w:val="00AF39F4"/>
    <w:rsid w:val="00AF3E63"/>
    <w:rsid w:val="00AF4ED3"/>
    <w:rsid w:val="00AF5005"/>
    <w:rsid w:val="00AF5B0B"/>
    <w:rsid w:val="00AF5BB2"/>
    <w:rsid w:val="00AF5EB4"/>
    <w:rsid w:val="00AF60E1"/>
    <w:rsid w:val="00AF6B4D"/>
    <w:rsid w:val="00AF6E33"/>
    <w:rsid w:val="00AF6E48"/>
    <w:rsid w:val="00AF6F74"/>
    <w:rsid w:val="00AF72BA"/>
    <w:rsid w:val="00AF7B41"/>
    <w:rsid w:val="00B00E02"/>
    <w:rsid w:val="00B010D5"/>
    <w:rsid w:val="00B013EE"/>
    <w:rsid w:val="00B016AE"/>
    <w:rsid w:val="00B0290E"/>
    <w:rsid w:val="00B02CF9"/>
    <w:rsid w:val="00B03040"/>
    <w:rsid w:val="00B03238"/>
    <w:rsid w:val="00B0374D"/>
    <w:rsid w:val="00B038EE"/>
    <w:rsid w:val="00B0410E"/>
    <w:rsid w:val="00B0411D"/>
    <w:rsid w:val="00B044C7"/>
    <w:rsid w:val="00B044F9"/>
    <w:rsid w:val="00B0458C"/>
    <w:rsid w:val="00B047D4"/>
    <w:rsid w:val="00B04A45"/>
    <w:rsid w:val="00B04AFD"/>
    <w:rsid w:val="00B04F7F"/>
    <w:rsid w:val="00B051DC"/>
    <w:rsid w:val="00B05431"/>
    <w:rsid w:val="00B05A85"/>
    <w:rsid w:val="00B05AFB"/>
    <w:rsid w:val="00B05F40"/>
    <w:rsid w:val="00B06117"/>
    <w:rsid w:val="00B063D6"/>
    <w:rsid w:val="00B064B0"/>
    <w:rsid w:val="00B064B8"/>
    <w:rsid w:val="00B072CF"/>
    <w:rsid w:val="00B0760F"/>
    <w:rsid w:val="00B077D5"/>
    <w:rsid w:val="00B07B50"/>
    <w:rsid w:val="00B07DBD"/>
    <w:rsid w:val="00B07DDA"/>
    <w:rsid w:val="00B07FA2"/>
    <w:rsid w:val="00B10139"/>
    <w:rsid w:val="00B10503"/>
    <w:rsid w:val="00B11054"/>
    <w:rsid w:val="00B110F2"/>
    <w:rsid w:val="00B11660"/>
    <w:rsid w:val="00B11744"/>
    <w:rsid w:val="00B1185D"/>
    <w:rsid w:val="00B11FB3"/>
    <w:rsid w:val="00B127C0"/>
    <w:rsid w:val="00B1285E"/>
    <w:rsid w:val="00B12B34"/>
    <w:rsid w:val="00B12D76"/>
    <w:rsid w:val="00B13163"/>
    <w:rsid w:val="00B1361A"/>
    <w:rsid w:val="00B13D64"/>
    <w:rsid w:val="00B1458B"/>
    <w:rsid w:val="00B148AF"/>
    <w:rsid w:val="00B14AA8"/>
    <w:rsid w:val="00B14F3F"/>
    <w:rsid w:val="00B14F64"/>
    <w:rsid w:val="00B1502C"/>
    <w:rsid w:val="00B1530B"/>
    <w:rsid w:val="00B15527"/>
    <w:rsid w:val="00B15A0E"/>
    <w:rsid w:val="00B15AFC"/>
    <w:rsid w:val="00B15DB2"/>
    <w:rsid w:val="00B15E5A"/>
    <w:rsid w:val="00B1633C"/>
    <w:rsid w:val="00B16748"/>
    <w:rsid w:val="00B1675B"/>
    <w:rsid w:val="00B167C5"/>
    <w:rsid w:val="00B171A4"/>
    <w:rsid w:val="00B172D5"/>
    <w:rsid w:val="00B174ED"/>
    <w:rsid w:val="00B17588"/>
    <w:rsid w:val="00B175D9"/>
    <w:rsid w:val="00B17969"/>
    <w:rsid w:val="00B17BB5"/>
    <w:rsid w:val="00B20360"/>
    <w:rsid w:val="00B203E8"/>
    <w:rsid w:val="00B20689"/>
    <w:rsid w:val="00B20762"/>
    <w:rsid w:val="00B20D87"/>
    <w:rsid w:val="00B20DAB"/>
    <w:rsid w:val="00B20E3D"/>
    <w:rsid w:val="00B20FC4"/>
    <w:rsid w:val="00B21326"/>
    <w:rsid w:val="00B216AA"/>
    <w:rsid w:val="00B216CB"/>
    <w:rsid w:val="00B21C68"/>
    <w:rsid w:val="00B220AD"/>
    <w:rsid w:val="00B2226C"/>
    <w:rsid w:val="00B2238B"/>
    <w:rsid w:val="00B22572"/>
    <w:rsid w:val="00B225E1"/>
    <w:rsid w:val="00B228D6"/>
    <w:rsid w:val="00B22B74"/>
    <w:rsid w:val="00B22C03"/>
    <w:rsid w:val="00B23064"/>
    <w:rsid w:val="00B2363B"/>
    <w:rsid w:val="00B2385C"/>
    <w:rsid w:val="00B24044"/>
    <w:rsid w:val="00B24B17"/>
    <w:rsid w:val="00B24B1A"/>
    <w:rsid w:val="00B252B4"/>
    <w:rsid w:val="00B2573A"/>
    <w:rsid w:val="00B25AEB"/>
    <w:rsid w:val="00B25C57"/>
    <w:rsid w:val="00B26011"/>
    <w:rsid w:val="00B260D9"/>
    <w:rsid w:val="00B261CA"/>
    <w:rsid w:val="00B2621B"/>
    <w:rsid w:val="00B26382"/>
    <w:rsid w:val="00B264A5"/>
    <w:rsid w:val="00B265CE"/>
    <w:rsid w:val="00B269F4"/>
    <w:rsid w:val="00B26C15"/>
    <w:rsid w:val="00B26FA3"/>
    <w:rsid w:val="00B27781"/>
    <w:rsid w:val="00B27A15"/>
    <w:rsid w:val="00B27B51"/>
    <w:rsid w:val="00B30161"/>
    <w:rsid w:val="00B30A95"/>
    <w:rsid w:val="00B30BA2"/>
    <w:rsid w:val="00B30F2B"/>
    <w:rsid w:val="00B3101E"/>
    <w:rsid w:val="00B31173"/>
    <w:rsid w:val="00B317CB"/>
    <w:rsid w:val="00B3185F"/>
    <w:rsid w:val="00B3189C"/>
    <w:rsid w:val="00B318B1"/>
    <w:rsid w:val="00B31D47"/>
    <w:rsid w:val="00B32169"/>
    <w:rsid w:val="00B327B9"/>
    <w:rsid w:val="00B32AE0"/>
    <w:rsid w:val="00B32E2E"/>
    <w:rsid w:val="00B32F86"/>
    <w:rsid w:val="00B33030"/>
    <w:rsid w:val="00B3305C"/>
    <w:rsid w:val="00B33365"/>
    <w:rsid w:val="00B333AE"/>
    <w:rsid w:val="00B3399F"/>
    <w:rsid w:val="00B33BED"/>
    <w:rsid w:val="00B33C1E"/>
    <w:rsid w:val="00B33E28"/>
    <w:rsid w:val="00B34118"/>
    <w:rsid w:val="00B345F9"/>
    <w:rsid w:val="00B34752"/>
    <w:rsid w:val="00B347C8"/>
    <w:rsid w:val="00B35143"/>
    <w:rsid w:val="00B3535D"/>
    <w:rsid w:val="00B35737"/>
    <w:rsid w:val="00B35FBE"/>
    <w:rsid w:val="00B36109"/>
    <w:rsid w:val="00B36546"/>
    <w:rsid w:val="00B36E1A"/>
    <w:rsid w:val="00B37160"/>
    <w:rsid w:val="00B3771E"/>
    <w:rsid w:val="00B37A1B"/>
    <w:rsid w:val="00B4012B"/>
    <w:rsid w:val="00B40136"/>
    <w:rsid w:val="00B4089B"/>
    <w:rsid w:val="00B40A98"/>
    <w:rsid w:val="00B4108A"/>
    <w:rsid w:val="00B4126B"/>
    <w:rsid w:val="00B412C5"/>
    <w:rsid w:val="00B41370"/>
    <w:rsid w:val="00B41376"/>
    <w:rsid w:val="00B41535"/>
    <w:rsid w:val="00B4153C"/>
    <w:rsid w:val="00B41797"/>
    <w:rsid w:val="00B41D06"/>
    <w:rsid w:val="00B428E4"/>
    <w:rsid w:val="00B42DEE"/>
    <w:rsid w:val="00B43BBA"/>
    <w:rsid w:val="00B440B8"/>
    <w:rsid w:val="00B441BF"/>
    <w:rsid w:val="00B451DA"/>
    <w:rsid w:val="00B452C6"/>
    <w:rsid w:val="00B45799"/>
    <w:rsid w:val="00B4590B"/>
    <w:rsid w:val="00B45E30"/>
    <w:rsid w:val="00B46492"/>
    <w:rsid w:val="00B46589"/>
    <w:rsid w:val="00B46F6F"/>
    <w:rsid w:val="00B47058"/>
    <w:rsid w:val="00B470D7"/>
    <w:rsid w:val="00B4741C"/>
    <w:rsid w:val="00B476AB"/>
    <w:rsid w:val="00B47738"/>
    <w:rsid w:val="00B47D69"/>
    <w:rsid w:val="00B47F41"/>
    <w:rsid w:val="00B50550"/>
    <w:rsid w:val="00B50755"/>
    <w:rsid w:val="00B50D4B"/>
    <w:rsid w:val="00B50D4F"/>
    <w:rsid w:val="00B50E47"/>
    <w:rsid w:val="00B50E8B"/>
    <w:rsid w:val="00B51246"/>
    <w:rsid w:val="00B5172A"/>
    <w:rsid w:val="00B51792"/>
    <w:rsid w:val="00B51BB9"/>
    <w:rsid w:val="00B51CED"/>
    <w:rsid w:val="00B51E7A"/>
    <w:rsid w:val="00B524E9"/>
    <w:rsid w:val="00B52A7F"/>
    <w:rsid w:val="00B52C95"/>
    <w:rsid w:val="00B52F07"/>
    <w:rsid w:val="00B534BD"/>
    <w:rsid w:val="00B54256"/>
    <w:rsid w:val="00B54633"/>
    <w:rsid w:val="00B54AB1"/>
    <w:rsid w:val="00B54D02"/>
    <w:rsid w:val="00B556C8"/>
    <w:rsid w:val="00B556F6"/>
    <w:rsid w:val="00B55741"/>
    <w:rsid w:val="00B557CB"/>
    <w:rsid w:val="00B55924"/>
    <w:rsid w:val="00B55D6A"/>
    <w:rsid w:val="00B56078"/>
    <w:rsid w:val="00B56678"/>
    <w:rsid w:val="00B568A0"/>
    <w:rsid w:val="00B57902"/>
    <w:rsid w:val="00B6011A"/>
    <w:rsid w:val="00B604B4"/>
    <w:rsid w:val="00B60613"/>
    <w:rsid w:val="00B6083B"/>
    <w:rsid w:val="00B609B4"/>
    <w:rsid w:val="00B60C63"/>
    <w:rsid w:val="00B60D27"/>
    <w:rsid w:val="00B60D3E"/>
    <w:rsid w:val="00B60FC8"/>
    <w:rsid w:val="00B610C0"/>
    <w:rsid w:val="00B61A77"/>
    <w:rsid w:val="00B61B5A"/>
    <w:rsid w:val="00B61BBB"/>
    <w:rsid w:val="00B61CB9"/>
    <w:rsid w:val="00B61F18"/>
    <w:rsid w:val="00B6266E"/>
    <w:rsid w:val="00B62BA7"/>
    <w:rsid w:val="00B62C42"/>
    <w:rsid w:val="00B62E82"/>
    <w:rsid w:val="00B6301F"/>
    <w:rsid w:val="00B631A2"/>
    <w:rsid w:val="00B632D8"/>
    <w:rsid w:val="00B636FA"/>
    <w:rsid w:val="00B63B8E"/>
    <w:rsid w:val="00B63CA1"/>
    <w:rsid w:val="00B63E3A"/>
    <w:rsid w:val="00B642AA"/>
    <w:rsid w:val="00B6458C"/>
    <w:rsid w:val="00B64B27"/>
    <w:rsid w:val="00B64BF2"/>
    <w:rsid w:val="00B65053"/>
    <w:rsid w:val="00B65132"/>
    <w:rsid w:val="00B65426"/>
    <w:rsid w:val="00B655D9"/>
    <w:rsid w:val="00B65D63"/>
    <w:rsid w:val="00B65D9B"/>
    <w:rsid w:val="00B66021"/>
    <w:rsid w:val="00B661DB"/>
    <w:rsid w:val="00B66203"/>
    <w:rsid w:val="00B662D7"/>
    <w:rsid w:val="00B66347"/>
    <w:rsid w:val="00B66741"/>
    <w:rsid w:val="00B66941"/>
    <w:rsid w:val="00B66976"/>
    <w:rsid w:val="00B66D98"/>
    <w:rsid w:val="00B66E98"/>
    <w:rsid w:val="00B66EC3"/>
    <w:rsid w:val="00B670FE"/>
    <w:rsid w:val="00B673E5"/>
    <w:rsid w:val="00B70391"/>
    <w:rsid w:val="00B707E0"/>
    <w:rsid w:val="00B70A74"/>
    <w:rsid w:val="00B70D97"/>
    <w:rsid w:val="00B7108A"/>
    <w:rsid w:val="00B716DE"/>
    <w:rsid w:val="00B71838"/>
    <w:rsid w:val="00B71AF0"/>
    <w:rsid w:val="00B71F70"/>
    <w:rsid w:val="00B71FE5"/>
    <w:rsid w:val="00B720C7"/>
    <w:rsid w:val="00B721BD"/>
    <w:rsid w:val="00B72462"/>
    <w:rsid w:val="00B725B0"/>
    <w:rsid w:val="00B72D58"/>
    <w:rsid w:val="00B72F90"/>
    <w:rsid w:val="00B73238"/>
    <w:rsid w:val="00B73C77"/>
    <w:rsid w:val="00B73F5F"/>
    <w:rsid w:val="00B74041"/>
    <w:rsid w:val="00B7410A"/>
    <w:rsid w:val="00B7429D"/>
    <w:rsid w:val="00B747E8"/>
    <w:rsid w:val="00B747EF"/>
    <w:rsid w:val="00B749F8"/>
    <w:rsid w:val="00B74A33"/>
    <w:rsid w:val="00B74B2A"/>
    <w:rsid w:val="00B74BE9"/>
    <w:rsid w:val="00B74DB8"/>
    <w:rsid w:val="00B752A0"/>
    <w:rsid w:val="00B7542B"/>
    <w:rsid w:val="00B75650"/>
    <w:rsid w:val="00B757EF"/>
    <w:rsid w:val="00B75C7A"/>
    <w:rsid w:val="00B75E7C"/>
    <w:rsid w:val="00B76050"/>
    <w:rsid w:val="00B764EA"/>
    <w:rsid w:val="00B76598"/>
    <w:rsid w:val="00B765F2"/>
    <w:rsid w:val="00B76816"/>
    <w:rsid w:val="00B76C4A"/>
    <w:rsid w:val="00B76E20"/>
    <w:rsid w:val="00B779D8"/>
    <w:rsid w:val="00B77C24"/>
    <w:rsid w:val="00B77C73"/>
    <w:rsid w:val="00B77F81"/>
    <w:rsid w:val="00B80403"/>
    <w:rsid w:val="00B80544"/>
    <w:rsid w:val="00B80A89"/>
    <w:rsid w:val="00B80CE9"/>
    <w:rsid w:val="00B80CF3"/>
    <w:rsid w:val="00B80E03"/>
    <w:rsid w:val="00B81229"/>
    <w:rsid w:val="00B81521"/>
    <w:rsid w:val="00B816B2"/>
    <w:rsid w:val="00B81DD3"/>
    <w:rsid w:val="00B82E9E"/>
    <w:rsid w:val="00B833C6"/>
    <w:rsid w:val="00B8368F"/>
    <w:rsid w:val="00B8380A"/>
    <w:rsid w:val="00B83ABA"/>
    <w:rsid w:val="00B844D7"/>
    <w:rsid w:val="00B84F1E"/>
    <w:rsid w:val="00B850F7"/>
    <w:rsid w:val="00B851D8"/>
    <w:rsid w:val="00B8525E"/>
    <w:rsid w:val="00B859A6"/>
    <w:rsid w:val="00B85C45"/>
    <w:rsid w:val="00B8609E"/>
    <w:rsid w:val="00B8625F"/>
    <w:rsid w:val="00B86349"/>
    <w:rsid w:val="00B8671C"/>
    <w:rsid w:val="00B868BD"/>
    <w:rsid w:val="00B872E7"/>
    <w:rsid w:val="00B874B7"/>
    <w:rsid w:val="00B8750D"/>
    <w:rsid w:val="00B8783E"/>
    <w:rsid w:val="00B87D85"/>
    <w:rsid w:val="00B90257"/>
    <w:rsid w:val="00B903D7"/>
    <w:rsid w:val="00B90702"/>
    <w:rsid w:val="00B90CDB"/>
    <w:rsid w:val="00B9136D"/>
    <w:rsid w:val="00B91370"/>
    <w:rsid w:val="00B915BB"/>
    <w:rsid w:val="00B919DD"/>
    <w:rsid w:val="00B91C42"/>
    <w:rsid w:val="00B91C4D"/>
    <w:rsid w:val="00B91F57"/>
    <w:rsid w:val="00B924B5"/>
    <w:rsid w:val="00B924C1"/>
    <w:rsid w:val="00B927BE"/>
    <w:rsid w:val="00B92B43"/>
    <w:rsid w:val="00B92B4B"/>
    <w:rsid w:val="00B93752"/>
    <w:rsid w:val="00B938D4"/>
    <w:rsid w:val="00B93B4B"/>
    <w:rsid w:val="00B93CCF"/>
    <w:rsid w:val="00B940A9"/>
    <w:rsid w:val="00B94205"/>
    <w:rsid w:val="00B9429B"/>
    <w:rsid w:val="00B942BC"/>
    <w:rsid w:val="00B94D96"/>
    <w:rsid w:val="00B94E63"/>
    <w:rsid w:val="00B953EF"/>
    <w:rsid w:val="00B9568C"/>
    <w:rsid w:val="00B9587E"/>
    <w:rsid w:val="00B9591E"/>
    <w:rsid w:val="00B95A06"/>
    <w:rsid w:val="00B95ED6"/>
    <w:rsid w:val="00B967B3"/>
    <w:rsid w:val="00B96A2C"/>
    <w:rsid w:val="00B96D27"/>
    <w:rsid w:val="00B9733E"/>
    <w:rsid w:val="00B97E2B"/>
    <w:rsid w:val="00BA02E0"/>
    <w:rsid w:val="00BA0679"/>
    <w:rsid w:val="00BA0A7C"/>
    <w:rsid w:val="00BA0DC9"/>
    <w:rsid w:val="00BA0DEB"/>
    <w:rsid w:val="00BA0EFC"/>
    <w:rsid w:val="00BA10B3"/>
    <w:rsid w:val="00BA17A9"/>
    <w:rsid w:val="00BA18A5"/>
    <w:rsid w:val="00BA195A"/>
    <w:rsid w:val="00BA21E3"/>
    <w:rsid w:val="00BA2499"/>
    <w:rsid w:val="00BA295B"/>
    <w:rsid w:val="00BA29BD"/>
    <w:rsid w:val="00BA2CE6"/>
    <w:rsid w:val="00BA3380"/>
    <w:rsid w:val="00BA3384"/>
    <w:rsid w:val="00BA3860"/>
    <w:rsid w:val="00BA4227"/>
    <w:rsid w:val="00BA47B3"/>
    <w:rsid w:val="00BA485C"/>
    <w:rsid w:val="00BA4A40"/>
    <w:rsid w:val="00BA4FBF"/>
    <w:rsid w:val="00BA512C"/>
    <w:rsid w:val="00BA523D"/>
    <w:rsid w:val="00BA53BB"/>
    <w:rsid w:val="00BA5463"/>
    <w:rsid w:val="00BA546A"/>
    <w:rsid w:val="00BA5663"/>
    <w:rsid w:val="00BA5794"/>
    <w:rsid w:val="00BA609C"/>
    <w:rsid w:val="00BA60EE"/>
    <w:rsid w:val="00BA626A"/>
    <w:rsid w:val="00BA6593"/>
    <w:rsid w:val="00BA660A"/>
    <w:rsid w:val="00BA6678"/>
    <w:rsid w:val="00BA6C14"/>
    <w:rsid w:val="00BA71B4"/>
    <w:rsid w:val="00BA71FC"/>
    <w:rsid w:val="00BA74E4"/>
    <w:rsid w:val="00BA778A"/>
    <w:rsid w:val="00BA78DF"/>
    <w:rsid w:val="00BA79FF"/>
    <w:rsid w:val="00BA7BF9"/>
    <w:rsid w:val="00BA7F49"/>
    <w:rsid w:val="00BA7FD3"/>
    <w:rsid w:val="00BB003B"/>
    <w:rsid w:val="00BB03D2"/>
    <w:rsid w:val="00BB0516"/>
    <w:rsid w:val="00BB05A7"/>
    <w:rsid w:val="00BB0766"/>
    <w:rsid w:val="00BB080B"/>
    <w:rsid w:val="00BB0A01"/>
    <w:rsid w:val="00BB0AED"/>
    <w:rsid w:val="00BB0E5A"/>
    <w:rsid w:val="00BB0FCA"/>
    <w:rsid w:val="00BB105E"/>
    <w:rsid w:val="00BB1130"/>
    <w:rsid w:val="00BB11AD"/>
    <w:rsid w:val="00BB13E3"/>
    <w:rsid w:val="00BB1465"/>
    <w:rsid w:val="00BB1E13"/>
    <w:rsid w:val="00BB1EE0"/>
    <w:rsid w:val="00BB2218"/>
    <w:rsid w:val="00BB2349"/>
    <w:rsid w:val="00BB264A"/>
    <w:rsid w:val="00BB29E7"/>
    <w:rsid w:val="00BB35C5"/>
    <w:rsid w:val="00BB372B"/>
    <w:rsid w:val="00BB3889"/>
    <w:rsid w:val="00BB4083"/>
    <w:rsid w:val="00BB4189"/>
    <w:rsid w:val="00BB43A7"/>
    <w:rsid w:val="00BB47BC"/>
    <w:rsid w:val="00BB5040"/>
    <w:rsid w:val="00BB5503"/>
    <w:rsid w:val="00BB5978"/>
    <w:rsid w:val="00BB5E33"/>
    <w:rsid w:val="00BB6358"/>
    <w:rsid w:val="00BB661C"/>
    <w:rsid w:val="00BB66F8"/>
    <w:rsid w:val="00BB6C3B"/>
    <w:rsid w:val="00BC015C"/>
    <w:rsid w:val="00BC0307"/>
    <w:rsid w:val="00BC03E0"/>
    <w:rsid w:val="00BC0A67"/>
    <w:rsid w:val="00BC0C45"/>
    <w:rsid w:val="00BC11F6"/>
    <w:rsid w:val="00BC14D6"/>
    <w:rsid w:val="00BC17D9"/>
    <w:rsid w:val="00BC1C74"/>
    <w:rsid w:val="00BC1CB2"/>
    <w:rsid w:val="00BC1CBF"/>
    <w:rsid w:val="00BC1CD1"/>
    <w:rsid w:val="00BC2262"/>
    <w:rsid w:val="00BC24DD"/>
    <w:rsid w:val="00BC24EE"/>
    <w:rsid w:val="00BC282F"/>
    <w:rsid w:val="00BC2EFD"/>
    <w:rsid w:val="00BC2FEA"/>
    <w:rsid w:val="00BC3173"/>
    <w:rsid w:val="00BC3288"/>
    <w:rsid w:val="00BC351A"/>
    <w:rsid w:val="00BC35B6"/>
    <w:rsid w:val="00BC36A3"/>
    <w:rsid w:val="00BC3D97"/>
    <w:rsid w:val="00BC3E87"/>
    <w:rsid w:val="00BC3EFB"/>
    <w:rsid w:val="00BC4158"/>
    <w:rsid w:val="00BC428B"/>
    <w:rsid w:val="00BC444A"/>
    <w:rsid w:val="00BC4D40"/>
    <w:rsid w:val="00BC52C8"/>
    <w:rsid w:val="00BC552E"/>
    <w:rsid w:val="00BC59F3"/>
    <w:rsid w:val="00BC5B6D"/>
    <w:rsid w:val="00BC5BFD"/>
    <w:rsid w:val="00BC650F"/>
    <w:rsid w:val="00BC65E0"/>
    <w:rsid w:val="00BC68C3"/>
    <w:rsid w:val="00BC6A46"/>
    <w:rsid w:val="00BC79E0"/>
    <w:rsid w:val="00BC7BFE"/>
    <w:rsid w:val="00BC7CA7"/>
    <w:rsid w:val="00BD0210"/>
    <w:rsid w:val="00BD0255"/>
    <w:rsid w:val="00BD0691"/>
    <w:rsid w:val="00BD07C7"/>
    <w:rsid w:val="00BD0829"/>
    <w:rsid w:val="00BD090D"/>
    <w:rsid w:val="00BD0951"/>
    <w:rsid w:val="00BD161C"/>
    <w:rsid w:val="00BD1714"/>
    <w:rsid w:val="00BD1993"/>
    <w:rsid w:val="00BD24B8"/>
    <w:rsid w:val="00BD2733"/>
    <w:rsid w:val="00BD2777"/>
    <w:rsid w:val="00BD2B18"/>
    <w:rsid w:val="00BD2D0B"/>
    <w:rsid w:val="00BD3417"/>
    <w:rsid w:val="00BD3554"/>
    <w:rsid w:val="00BD3814"/>
    <w:rsid w:val="00BD3BAD"/>
    <w:rsid w:val="00BD434F"/>
    <w:rsid w:val="00BD451F"/>
    <w:rsid w:val="00BD5B7F"/>
    <w:rsid w:val="00BD5C43"/>
    <w:rsid w:val="00BD5D38"/>
    <w:rsid w:val="00BD5F29"/>
    <w:rsid w:val="00BD5F61"/>
    <w:rsid w:val="00BD6117"/>
    <w:rsid w:val="00BD617C"/>
    <w:rsid w:val="00BD618A"/>
    <w:rsid w:val="00BD64D2"/>
    <w:rsid w:val="00BD68A0"/>
    <w:rsid w:val="00BD69D7"/>
    <w:rsid w:val="00BD6B54"/>
    <w:rsid w:val="00BD72D1"/>
    <w:rsid w:val="00BD7436"/>
    <w:rsid w:val="00BD76CF"/>
    <w:rsid w:val="00BD7DCF"/>
    <w:rsid w:val="00BE004C"/>
    <w:rsid w:val="00BE0206"/>
    <w:rsid w:val="00BE072A"/>
    <w:rsid w:val="00BE0A3B"/>
    <w:rsid w:val="00BE0E06"/>
    <w:rsid w:val="00BE0F0C"/>
    <w:rsid w:val="00BE152C"/>
    <w:rsid w:val="00BE16A6"/>
    <w:rsid w:val="00BE18FC"/>
    <w:rsid w:val="00BE195C"/>
    <w:rsid w:val="00BE22C2"/>
    <w:rsid w:val="00BE2361"/>
    <w:rsid w:val="00BE265B"/>
    <w:rsid w:val="00BE2824"/>
    <w:rsid w:val="00BE3038"/>
    <w:rsid w:val="00BE35A4"/>
    <w:rsid w:val="00BE3887"/>
    <w:rsid w:val="00BE3A92"/>
    <w:rsid w:val="00BE3E01"/>
    <w:rsid w:val="00BE3FB3"/>
    <w:rsid w:val="00BE407A"/>
    <w:rsid w:val="00BE4B72"/>
    <w:rsid w:val="00BE5021"/>
    <w:rsid w:val="00BE53BB"/>
    <w:rsid w:val="00BE589E"/>
    <w:rsid w:val="00BE5983"/>
    <w:rsid w:val="00BE655C"/>
    <w:rsid w:val="00BE6848"/>
    <w:rsid w:val="00BE697D"/>
    <w:rsid w:val="00BE6A71"/>
    <w:rsid w:val="00BE6C8F"/>
    <w:rsid w:val="00BE6C9C"/>
    <w:rsid w:val="00BE6D9E"/>
    <w:rsid w:val="00BE7E4D"/>
    <w:rsid w:val="00BE7F1B"/>
    <w:rsid w:val="00BF003C"/>
    <w:rsid w:val="00BF0113"/>
    <w:rsid w:val="00BF04D4"/>
    <w:rsid w:val="00BF0544"/>
    <w:rsid w:val="00BF05F6"/>
    <w:rsid w:val="00BF06AA"/>
    <w:rsid w:val="00BF0BD2"/>
    <w:rsid w:val="00BF0BD8"/>
    <w:rsid w:val="00BF0BE7"/>
    <w:rsid w:val="00BF0F39"/>
    <w:rsid w:val="00BF1834"/>
    <w:rsid w:val="00BF1C79"/>
    <w:rsid w:val="00BF1EC9"/>
    <w:rsid w:val="00BF2312"/>
    <w:rsid w:val="00BF2332"/>
    <w:rsid w:val="00BF2597"/>
    <w:rsid w:val="00BF27A8"/>
    <w:rsid w:val="00BF2D81"/>
    <w:rsid w:val="00BF2F00"/>
    <w:rsid w:val="00BF32B3"/>
    <w:rsid w:val="00BF32FE"/>
    <w:rsid w:val="00BF33D9"/>
    <w:rsid w:val="00BF33F2"/>
    <w:rsid w:val="00BF3410"/>
    <w:rsid w:val="00BF35C7"/>
    <w:rsid w:val="00BF3819"/>
    <w:rsid w:val="00BF39FA"/>
    <w:rsid w:val="00BF3C0C"/>
    <w:rsid w:val="00BF3E14"/>
    <w:rsid w:val="00BF3EB0"/>
    <w:rsid w:val="00BF436D"/>
    <w:rsid w:val="00BF4984"/>
    <w:rsid w:val="00BF4B50"/>
    <w:rsid w:val="00BF4FC1"/>
    <w:rsid w:val="00BF5419"/>
    <w:rsid w:val="00BF555F"/>
    <w:rsid w:val="00BF559A"/>
    <w:rsid w:val="00BF5DB4"/>
    <w:rsid w:val="00BF5EDE"/>
    <w:rsid w:val="00BF5F9B"/>
    <w:rsid w:val="00BF61B3"/>
    <w:rsid w:val="00BF6384"/>
    <w:rsid w:val="00BF64A9"/>
    <w:rsid w:val="00BF7875"/>
    <w:rsid w:val="00BF78E3"/>
    <w:rsid w:val="00BF79DE"/>
    <w:rsid w:val="00BF7A21"/>
    <w:rsid w:val="00BF7BA9"/>
    <w:rsid w:val="00C00219"/>
    <w:rsid w:val="00C003D5"/>
    <w:rsid w:val="00C00413"/>
    <w:rsid w:val="00C00569"/>
    <w:rsid w:val="00C0073E"/>
    <w:rsid w:val="00C00756"/>
    <w:rsid w:val="00C00B49"/>
    <w:rsid w:val="00C01166"/>
    <w:rsid w:val="00C01613"/>
    <w:rsid w:val="00C02280"/>
    <w:rsid w:val="00C0281B"/>
    <w:rsid w:val="00C02CE1"/>
    <w:rsid w:val="00C02DE8"/>
    <w:rsid w:val="00C03219"/>
    <w:rsid w:val="00C03427"/>
    <w:rsid w:val="00C034E2"/>
    <w:rsid w:val="00C036EA"/>
    <w:rsid w:val="00C03A2C"/>
    <w:rsid w:val="00C03CD3"/>
    <w:rsid w:val="00C04093"/>
    <w:rsid w:val="00C04137"/>
    <w:rsid w:val="00C04999"/>
    <w:rsid w:val="00C04A30"/>
    <w:rsid w:val="00C04FAA"/>
    <w:rsid w:val="00C05125"/>
    <w:rsid w:val="00C054F9"/>
    <w:rsid w:val="00C05656"/>
    <w:rsid w:val="00C059D7"/>
    <w:rsid w:val="00C060C0"/>
    <w:rsid w:val="00C0659E"/>
    <w:rsid w:val="00C066E4"/>
    <w:rsid w:val="00C06DC1"/>
    <w:rsid w:val="00C0700C"/>
    <w:rsid w:val="00C07295"/>
    <w:rsid w:val="00C07658"/>
    <w:rsid w:val="00C079CF"/>
    <w:rsid w:val="00C07AF9"/>
    <w:rsid w:val="00C07E0E"/>
    <w:rsid w:val="00C100E9"/>
    <w:rsid w:val="00C102CB"/>
    <w:rsid w:val="00C1073E"/>
    <w:rsid w:val="00C1088F"/>
    <w:rsid w:val="00C10EEB"/>
    <w:rsid w:val="00C11089"/>
    <w:rsid w:val="00C118CC"/>
    <w:rsid w:val="00C119B3"/>
    <w:rsid w:val="00C11D29"/>
    <w:rsid w:val="00C11EA5"/>
    <w:rsid w:val="00C120D2"/>
    <w:rsid w:val="00C12540"/>
    <w:rsid w:val="00C128B7"/>
    <w:rsid w:val="00C12CF1"/>
    <w:rsid w:val="00C12E6A"/>
    <w:rsid w:val="00C12F77"/>
    <w:rsid w:val="00C12FFE"/>
    <w:rsid w:val="00C13238"/>
    <w:rsid w:val="00C135BF"/>
    <w:rsid w:val="00C13A07"/>
    <w:rsid w:val="00C13DE0"/>
    <w:rsid w:val="00C143CA"/>
    <w:rsid w:val="00C14704"/>
    <w:rsid w:val="00C147F9"/>
    <w:rsid w:val="00C14CED"/>
    <w:rsid w:val="00C14F29"/>
    <w:rsid w:val="00C1534A"/>
    <w:rsid w:val="00C157A1"/>
    <w:rsid w:val="00C15F91"/>
    <w:rsid w:val="00C16083"/>
    <w:rsid w:val="00C16133"/>
    <w:rsid w:val="00C16153"/>
    <w:rsid w:val="00C168BF"/>
    <w:rsid w:val="00C16E98"/>
    <w:rsid w:val="00C1720F"/>
    <w:rsid w:val="00C17633"/>
    <w:rsid w:val="00C17D1B"/>
    <w:rsid w:val="00C20078"/>
    <w:rsid w:val="00C200BF"/>
    <w:rsid w:val="00C20E1C"/>
    <w:rsid w:val="00C20E1D"/>
    <w:rsid w:val="00C20EF6"/>
    <w:rsid w:val="00C20F97"/>
    <w:rsid w:val="00C20F9C"/>
    <w:rsid w:val="00C20FDE"/>
    <w:rsid w:val="00C2118C"/>
    <w:rsid w:val="00C211F1"/>
    <w:rsid w:val="00C21215"/>
    <w:rsid w:val="00C21815"/>
    <w:rsid w:val="00C2197B"/>
    <w:rsid w:val="00C21AE2"/>
    <w:rsid w:val="00C21B74"/>
    <w:rsid w:val="00C21FE0"/>
    <w:rsid w:val="00C225F4"/>
    <w:rsid w:val="00C22B78"/>
    <w:rsid w:val="00C22FF3"/>
    <w:rsid w:val="00C23163"/>
    <w:rsid w:val="00C232BA"/>
    <w:rsid w:val="00C23DBF"/>
    <w:rsid w:val="00C23E22"/>
    <w:rsid w:val="00C23FDA"/>
    <w:rsid w:val="00C24221"/>
    <w:rsid w:val="00C2481B"/>
    <w:rsid w:val="00C24949"/>
    <w:rsid w:val="00C24C89"/>
    <w:rsid w:val="00C252B7"/>
    <w:rsid w:val="00C25A39"/>
    <w:rsid w:val="00C2608A"/>
    <w:rsid w:val="00C26F82"/>
    <w:rsid w:val="00C27063"/>
    <w:rsid w:val="00C271F8"/>
    <w:rsid w:val="00C2741A"/>
    <w:rsid w:val="00C27A87"/>
    <w:rsid w:val="00C27B10"/>
    <w:rsid w:val="00C27C2E"/>
    <w:rsid w:val="00C27DC8"/>
    <w:rsid w:val="00C3001C"/>
    <w:rsid w:val="00C3039D"/>
    <w:rsid w:val="00C30521"/>
    <w:rsid w:val="00C308E7"/>
    <w:rsid w:val="00C30AE7"/>
    <w:rsid w:val="00C30BFA"/>
    <w:rsid w:val="00C31020"/>
    <w:rsid w:val="00C3108D"/>
    <w:rsid w:val="00C31182"/>
    <w:rsid w:val="00C31DBC"/>
    <w:rsid w:val="00C31F66"/>
    <w:rsid w:val="00C32039"/>
    <w:rsid w:val="00C3203D"/>
    <w:rsid w:val="00C32109"/>
    <w:rsid w:val="00C323B3"/>
    <w:rsid w:val="00C3269C"/>
    <w:rsid w:val="00C32B9E"/>
    <w:rsid w:val="00C33254"/>
    <w:rsid w:val="00C3340E"/>
    <w:rsid w:val="00C3360D"/>
    <w:rsid w:val="00C33B90"/>
    <w:rsid w:val="00C33E5E"/>
    <w:rsid w:val="00C3423E"/>
    <w:rsid w:val="00C3427A"/>
    <w:rsid w:val="00C344BD"/>
    <w:rsid w:val="00C346F5"/>
    <w:rsid w:val="00C34A06"/>
    <w:rsid w:val="00C35122"/>
    <w:rsid w:val="00C353A8"/>
    <w:rsid w:val="00C35833"/>
    <w:rsid w:val="00C35902"/>
    <w:rsid w:val="00C35B07"/>
    <w:rsid w:val="00C35FD1"/>
    <w:rsid w:val="00C36257"/>
    <w:rsid w:val="00C36406"/>
    <w:rsid w:val="00C364DC"/>
    <w:rsid w:val="00C3693E"/>
    <w:rsid w:val="00C36DF4"/>
    <w:rsid w:val="00C36E8B"/>
    <w:rsid w:val="00C378FB"/>
    <w:rsid w:val="00C37F0A"/>
    <w:rsid w:val="00C40172"/>
    <w:rsid w:val="00C409FB"/>
    <w:rsid w:val="00C40E2F"/>
    <w:rsid w:val="00C410D7"/>
    <w:rsid w:val="00C414D0"/>
    <w:rsid w:val="00C41BCB"/>
    <w:rsid w:val="00C41C3B"/>
    <w:rsid w:val="00C41DA2"/>
    <w:rsid w:val="00C41E0D"/>
    <w:rsid w:val="00C4233E"/>
    <w:rsid w:val="00C427F3"/>
    <w:rsid w:val="00C4307D"/>
    <w:rsid w:val="00C432D4"/>
    <w:rsid w:val="00C43BBA"/>
    <w:rsid w:val="00C4440D"/>
    <w:rsid w:val="00C4469D"/>
    <w:rsid w:val="00C44764"/>
    <w:rsid w:val="00C44CCC"/>
    <w:rsid w:val="00C44E3E"/>
    <w:rsid w:val="00C44E6A"/>
    <w:rsid w:val="00C44EF7"/>
    <w:rsid w:val="00C45183"/>
    <w:rsid w:val="00C454C8"/>
    <w:rsid w:val="00C455C8"/>
    <w:rsid w:val="00C456E6"/>
    <w:rsid w:val="00C45892"/>
    <w:rsid w:val="00C45A28"/>
    <w:rsid w:val="00C45D54"/>
    <w:rsid w:val="00C46314"/>
    <w:rsid w:val="00C465EC"/>
    <w:rsid w:val="00C46749"/>
    <w:rsid w:val="00C469D5"/>
    <w:rsid w:val="00C46A07"/>
    <w:rsid w:val="00C46D44"/>
    <w:rsid w:val="00C4778F"/>
    <w:rsid w:val="00C4784A"/>
    <w:rsid w:val="00C47881"/>
    <w:rsid w:val="00C47896"/>
    <w:rsid w:val="00C47B11"/>
    <w:rsid w:val="00C47D17"/>
    <w:rsid w:val="00C5063D"/>
    <w:rsid w:val="00C50C81"/>
    <w:rsid w:val="00C51632"/>
    <w:rsid w:val="00C5164B"/>
    <w:rsid w:val="00C516B0"/>
    <w:rsid w:val="00C518EB"/>
    <w:rsid w:val="00C51D27"/>
    <w:rsid w:val="00C51DB7"/>
    <w:rsid w:val="00C52094"/>
    <w:rsid w:val="00C5288E"/>
    <w:rsid w:val="00C52F60"/>
    <w:rsid w:val="00C52FCA"/>
    <w:rsid w:val="00C535D2"/>
    <w:rsid w:val="00C53C68"/>
    <w:rsid w:val="00C5401E"/>
    <w:rsid w:val="00C54568"/>
    <w:rsid w:val="00C54E65"/>
    <w:rsid w:val="00C55090"/>
    <w:rsid w:val="00C55400"/>
    <w:rsid w:val="00C558BA"/>
    <w:rsid w:val="00C55A6D"/>
    <w:rsid w:val="00C560CC"/>
    <w:rsid w:val="00C5666F"/>
    <w:rsid w:val="00C56A5D"/>
    <w:rsid w:val="00C56C55"/>
    <w:rsid w:val="00C56D45"/>
    <w:rsid w:val="00C573A9"/>
    <w:rsid w:val="00C57424"/>
    <w:rsid w:val="00C5746D"/>
    <w:rsid w:val="00C5774B"/>
    <w:rsid w:val="00C5794A"/>
    <w:rsid w:val="00C57B32"/>
    <w:rsid w:val="00C57F39"/>
    <w:rsid w:val="00C60040"/>
    <w:rsid w:val="00C605FB"/>
    <w:rsid w:val="00C60713"/>
    <w:rsid w:val="00C60D1E"/>
    <w:rsid w:val="00C60DF2"/>
    <w:rsid w:val="00C6109F"/>
    <w:rsid w:val="00C61702"/>
    <w:rsid w:val="00C617BE"/>
    <w:rsid w:val="00C61C37"/>
    <w:rsid w:val="00C626A3"/>
    <w:rsid w:val="00C62B66"/>
    <w:rsid w:val="00C62CD2"/>
    <w:rsid w:val="00C62EB2"/>
    <w:rsid w:val="00C632F3"/>
    <w:rsid w:val="00C63475"/>
    <w:rsid w:val="00C63A5E"/>
    <w:rsid w:val="00C63BE2"/>
    <w:rsid w:val="00C643D2"/>
    <w:rsid w:val="00C649BD"/>
    <w:rsid w:val="00C64EC7"/>
    <w:rsid w:val="00C65281"/>
    <w:rsid w:val="00C65651"/>
    <w:rsid w:val="00C657C0"/>
    <w:rsid w:val="00C65AE7"/>
    <w:rsid w:val="00C65DAD"/>
    <w:rsid w:val="00C65FB4"/>
    <w:rsid w:val="00C66268"/>
    <w:rsid w:val="00C66440"/>
    <w:rsid w:val="00C66622"/>
    <w:rsid w:val="00C66854"/>
    <w:rsid w:val="00C67260"/>
    <w:rsid w:val="00C6731B"/>
    <w:rsid w:val="00C67B54"/>
    <w:rsid w:val="00C67C4E"/>
    <w:rsid w:val="00C70405"/>
    <w:rsid w:val="00C70934"/>
    <w:rsid w:val="00C70976"/>
    <w:rsid w:val="00C70C9D"/>
    <w:rsid w:val="00C710DC"/>
    <w:rsid w:val="00C712E3"/>
    <w:rsid w:val="00C7147E"/>
    <w:rsid w:val="00C715F1"/>
    <w:rsid w:val="00C71EF7"/>
    <w:rsid w:val="00C71F68"/>
    <w:rsid w:val="00C71FF3"/>
    <w:rsid w:val="00C7278F"/>
    <w:rsid w:val="00C72882"/>
    <w:rsid w:val="00C7291B"/>
    <w:rsid w:val="00C72A6E"/>
    <w:rsid w:val="00C72B74"/>
    <w:rsid w:val="00C732C3"/>
    <w:rsid w:val="00C7408F"/>
    <w:rsid w:val="00C7418E"/>
    <w:rsid w:val="00C74D05"/>
    <w:rsid w:val="00C74D47"/>
    <w:rsid w:val="00C74D95"/>
    <w:rsid w:val="00C753E5"/>
    <w:rsid w:val="00C75406"/>
    <w:rsid w:val="00C75D2A"/>
    <w:rsid w:val="00C763C8"/>
    <w:rsid w:val="00C76431"/>
    <w:rsid w:val="00C76582"/>
    <w:rsid w:val="00C76C81"/>
    <w:rsid w:val="00C76F60"/>
    <w:rsid w:val="00C779C7"/>
    <w:rsid w:val="00C77B70"/>
    <w:rsid w:val="00C77EA3"/>
    <w:rsid w:val="00C80812"/>
    <w:rsid w:val="00C808E1"/>
    <w:rsid w:val="00C80BBA"/>
    <w:rsid w:val="00C80BD9"/>
    <w:rsid w:val="00C8121A"/>
    <w:rsid w:val="00C81399"/>
    <w:rsid w:val="00C8143C"/>
    <w:rsid w:val="00C815C6"/>
    <w:rsid w:val="00C8163C"/>
    <w:rsid w:val="00C818A3"/>
    <w:rsid w:val="00C81C05"/>
    <w:rsid w:val="00C81F6F"/>
    <w:rsid w:val="00C823AF"/>
    <w:rsid w:val="00C827DB"/>
    <w:rsid w:val="00C832DB"/>
    <w:rsid w:val="00C83569"/>
    <w:rsid w:val="00C83672"/>
    <w:rsid w:val="00C836C3"/>
    <w:rsid w:val="00C8379F"/>
    <w:rsid w:val="00C83D92"/>
    <w:rsid w:val="00C84104"/>
    <w:rsid w:val="00C841FD"/>
    <w:rsid w:val="00C84334"/>
    <w:rsid w:val="00C843B7"/>
    <w:rsid w:val="00C8492E"/>
    <w:rsid w:val="00C84D8E"/>
    <w:rsid w:val="00C84FFD"/>
    <w:rsid w:val="00C854BB"/>
    <w:rsid w:val="00C8562C"/>
    <w:rsid w:val="00C856D7"/>
    <w:rsid w:val="00C85CBF"/>
    <w:rsid w:val="00C85DFC"/>
    <w:rsid w:val="00C860B9"/>
    <w:rsid w:val="00C8659E"/>
    <w:rsid w:val="00C867C9"/>
    <w:rsid w:val="00C86E58"/>
    <w:rsid w:val="00C86F33"/>
    <w:rsid w:val="00C86F9F"/>
    <w:rsid w:val="00C875E4"/>
    <w:rsid w:val="00C875FC"/>
    <w:rsid w:val="00C87A31"/>
    <w:rsid w:val="00C87C2A"/>
    <w:rsid w:val="00C902E3"/>
    <w:rsid w:val="00C9064A"/>
    <w:rsid w:val="00C90841"/>
    <w:rsid w:val="00C909A2"/>
    <w:rsid w:val="00C910BE"/>
    <w:rsid w:val="00C9123E"/>
    <w:rsid w:val="00C9143D"/>
    <w:rsid w:val="00C9155F"/>
    <w:rsid w:val="00C91595"/>
    <w:rsid w:val="00C91B16"/>
    <w:rsid w:val="00C91C09"/>
    <w:rsid w:val="00C91E2B"/>
    <w:rsid w:val="00C91FEB"/>
    <w:rsid w:val="00C9208F"/>
    <w:rsid w:val="00C92440"/>
    <w:rsid w:val="00C92495"/>
    <w:rsid w:val="00C925AB"/>
    <w:rsid w:val="00C93206"/>
    <w:rsid w:val="00C937B9"/>
    <w:rsid w:val="00C93930"/>
    <w:rsid w:val="00C93F7C"/>
    <w:rsid w:val="00C94171"/>
    <w:rsid w:val="00C94A5A"/>
    <w:rsid w:val="00C94B2B"/>
    <w:rsid w:val="00C94B80"/>
    <w:rsid w:val="00C94E74"/>
    <w:rsid w:val="00C94F1A"/>
    <w:rsid w:val="00C95061"/>
    <w:rsid w:val="00C953EE"/>
    <w:rsid w:val="00C95852"/>
    <w:rsid w:val="00C95D4F"/>
    <w:rsid w:val="00C95E1A"/>
    <w:rsid w:val="00C9602E"/>
    <w:rsid w:val="00C96063"/>
    <w:rsid w:val="00C96075"/>
    <w:rsid w:val="00C96619"/>
    <w:rsid w:val="00C96AFF"/>
    <w:rsid w:val="00C976E6"/>
    <w:rsid w:val="00C9794F"/>
    <w:rsid w:val="00C97BEE"/>
    <w:rsid w:val="00C97C64"/>
    <w:rsid w:val="00C97DD1"/>
    <w:rsid w:val="00C97E1B"/>
    <w:rsid w:val="00CA0146"/>
    <w:rsid w:val="00CA0817"/>
    <w:rsid w:val="00CA0B74"/>
    <w:rsid w:val="00CA0E1F"/>
    <w:rsid w:val="00CA120A"/>
    <w:rsid w:val="00CA13F8"/>
    <w:rsid w:val="00CA14FB"/>
    <w:rsid w:val="00CA1510"/>
    <w:rsid w:val="00CA1AD1"/>
    <w:rsid w:val="00CA1C37"/>
    <w:rsid w:val="00CA1D60"/>
    <w:rsid w:val="00CA1D87"/>
    <w:rsid w:val="00CA20F0"/>
    <w:rsid w:val="00CA24EB"/>
    <w:rsid w:val="00CA2645"/>
    <w:rsid w:val="00CA2F8F"/>
    <w:rsid w:val="00CA31C9"/>
    <w:rsid w:val="00CA3258"/>
    <w:rsid w:val="00CA32A6"/>
    <w:rsid w:val="00CA3DB6"/>
    <w:rsid w:val="00CA3E83"/>
    <w:rsid w:val="00CA4338"/>
    <w:rsid w:val="00CA43CD"/>
    <w:rsid w:val="00CA4502"/>
    <w:rsid w:val="00CA47B2"/>
    <w:rsid w:val="00CA4C37"/>
    <w:rsid w:val="00CA4EF3"/>
    <w:rsid w:val="00CA4F6F"/>
    <w:rsid w:val="00CA527C"/>
    <w:rsid w:val="00CA539B"/>
    <w:rsid w:val="00CA564A"/>
    <w:rsid w:val="00CA58B8"/>
    <w:rsid w:val="00CA5980"/>
    <w:rsid w:val="00CA5B28"/>
    <w:rsid w:val="00CA5BB7"/>
    <w:rsid w:val="00CA6444"/>
    <w:rsid w:val="00CA6A67"/>
    <w:rsid w:val="00CA6EE3"/>
    <w:rsid w:val="00CA6FD4"/>
    <w:rsid w:val="00CA70A4"/>
    <w:rsid w:val="00CA72AF"/>
    <w:rsid w:val="00CA73BF"/>
    <w:rsid w:val="00CA77DB"/>
    <w:rsid w:val="00CA7E34"/>
    <w:rsid w:val="00CA7F30"/>
    <w:rsid w:val="00CB041C"/>
    <w:rsid w:val="00CB0A63"/>
    <w:rsid w:val="00CB1039"/>
    <w:rsid w:val="00CB1057"/>
    <w:rsid w:val="00CB1207"/>
    <w:rsid w:val="00CB1A1F"/>
    <w:rsid w:val="00CB1FE0"/>
    <w:rsid w:val="00CB225E"/>
    <w:rsid w:val="00CB2510"/>
    <w:rsid w:val="00CB28E0"/>
    <w:rsid w:val="00CB2B6E"/>
    <w:rsid w:val="00CB3113"/>
    <w:rsid w:val="00CB3345"/>
    <w:rsid w:val="00CB3715"/>
    <w:rsid w:val="00CB37CD"/>
    <w:rsid w:val="00CB3EFC"/>
    <w:rsid w:val="00CB4203"/>
    <w:rsid w:val="00CB4658"/>
    <w:rsid w:val="00CB4668"/>
    <w:rsid w:val="00CB4762"/>
    <w:rsid w:val="00CB4EE0"/>
    <w:rsid w:val="00CB5911"/>
    <w:rsid w:val="00CB6852"/>
    <w:rsid w:val="00CB6AC2"/>
    <w:rsid w:val="00CB6B45"/>
    <w:rsid w:val="00CB6DC8"/>
    <w:rsid w:val="00CB6E11"/>
    <w:rsid w:val="00CB72EC"/>
    <w:rsid w:val="00CB7471"/>
    <w:rsid w:val="00CB7647"/>
    <w:rsid w:val="00CB7882"/>
    <w:rsid w:val="00CC0210"/>
    <w:rsid w:val="00CC04D7"/>
    <w:rsid w:val="00CC0562"/>
    <w:rsid w:val="00CC0690"/>
    <w:rsid w:val="00CC06B6"/>
    <w:rsid w:val="00CC070F"/>
    <w:rsid w:val="00CC0AA6"/>
    <w:rsid w:val="00CC0B1D"/>
    <w:rsid w:val="00CC0DFF"/>
    <w:rsid w:val="00CC0FDA"/>
    <w:rsid w:val="00CC1389"/>
    <w:rsid w:val="00CC156F"/>
    <w:rsid w:val="00CC1927"/>
    <w:rsid w:val="00CC1A8F"/>
    <w:rsid w:val="00CC1CEC"/>
    <w:rsid w:val="00CC1FF6"/>
    <w:rsid w:val="00CC207E"/>
    <w:rsid w:val="00CC2323"/>
    <w:rsid w:val="00CC2909"/>
    <w:rsid w:val="00CC2D35"/>
    <w:rsid w:val="00CC2DA0"/>
    <w:rsid w:val="00CC3285"/>
    <w:rsid w:val="00CC3601"/>
    <w:rsid w:val="00CC36F8"/>
    <w:rsid w:val="00CC3857"/>
    <w:rsid w:val="00CC420F"/>
    <w:rsid w:val="00CC43E2"/>
    <w:rsid w:val="00CC444D"/>
    <w:rsid w:val="00CC4970"/>
    <w:rsid w:val="00CC4B4C"/>
    <w:rsid w:val="00CC534A"/>
    <w:rsid w:val="00CC53F9"/>
    <w:rsid w:val="00CC551D"/>
    <w:rsid w:val="00CC58C2"/>
    <w:rsid w:val="00CC592D"/>
    <w:rsid w:val="00CC5AC3"/>
    <w:rsid w:val="00CC5B5F"/>
    <w:rsid w:val="00CC607F"/>
    <w:rsid w:val="00CC64AB"/>
    <w:rsid w:val="00CC6CA6"/>
    <w:rsid w:val="00CC733B"/>
    <w:rsid w:val="00CC7627"/>
    <w:rsid w:val="00CC7CB4"/>
    <w:rsid w:val="00CC7CBD"/>
    <w:rsid w:val="00CC7D4C"/>
    <w:rsid w:val="00CC7DD2"/>
    <w:rsid w:val="00CC7E1F"/>
    <w:rsid w:val="00CC7F36"/>
    <w:rsid w:val="00CD0A5F"/>
    <w:rsid w:val="00CD0BAA"/>
    <w:rsid w:val="00CD0C99"/>
    <w:rsid w:val="00CD0DF1"/>
    <w:rsid w:val="00CD1884"/>
    <w:rsid w:val="00CD1AB5"/>
    <w:rsid w:val="00CD1D2D"/>
    <w:rsid w:val="00CD1D92"/>
    <w:rsid w:val="00CD1ED8"/>
    <w:rsid w:val="00CD250B"/>
    <w:rsid w:val="00CD2738"/>
    <w:rsid w:val="00CD2B4C"/>
    <w:rsid w:val="00CD2F3B"/>
    <w:rsid w:val="00CD31E3"/>
    <w:rsid w:val="00CD3606"/>
    <w:rsid w:val="00CD37CA"/>
    <w:rsid w:val="00CD3842"/>
    <w:rsid w:val="00CD3C57"/>
    <w:rsid w:val="00CD4122"/>
    <w:rsid w:val="00CD4E71"/>
    <w:rsid w:val="00CD56E3"/>
    <w:rsid w:val="00CD57E2"/>
    <w:rsid w:val="00CD5976"/>
    <w:rsid w:val="00CD5B77"/>
    <w:rsid w:val="00CD5DD1"/>
    <w:rsid w:val="00CD5DD4"/>
    <w:rsid w:val="00CD5E8E"/>
    <w:rsid w:val="00CD5E93"/>
    <w:rsid w:val="00CD607A"/>
    <w:rsid w:val="00CD619E"/>
    <w:rsid w:val="00CD622A"/>
    <w:rsid w:val="00CD6546"/>
    <w:rsid w:val="00CD6A22"/>
    <w:rsid w:val="00CD6BFC"/>
    <w:rsid w:val="00CD6F04"/>
    <w:rsid w:val="00CD7012"/>
    <w:rsid w:val="00CD73BA"/>
    <w:rsid w:val="00CD75CC"/>
    <w:rsid w:val="00CD7621"/>
    <w:rsid w:val="00CD78F6"/>
    <w:rsid w:val="00CD7A00"/>
    <w:rsid w:val="00CD7BF1"/>
    <w:rsid w:val="00CD7D97"/>
    <w:rsid w:val="00CE02EC"/>
    <w:rsid w:val="00CE0B7F"/>
    <w:rsid w:val="00CE0D78"/>
    <w:rsid w:val="00CE0EF0"/>
    <w:rsid w:val="00CE1C8B"/>
    <w:rsid w:val="00CE1CC4"/>
    <w:rsid w:val="00CE2AE3"/>
    <w:rsid w:val="00CE2C74"/>
    <w:rsid w:val="00CE2C7D"/>
    <w:rsid w:val="00CE2D87"/>
    <w:rsid w:val="00CE2E55"/>
    <w:rsid w:val="00CE3059"/>
    <w:rsid w:val="00CE31CB"/>
    <w:rsid w:val="00CE34AB"/>
    <w:rsid w:val="00CE35DA"/>
    <w:rsid w:val="00CE3F6A"/>
    <w:rsid w:val="00CE4060"/>
    <w:rsid w:val="00CE4253"/>
    <w:rsid w:val="00CE432A"/>
    <w:rsid w:val="00CE46E4"/>
    <w:rsid w:val="00CE4806"/>
    <w:rsid w:val="00CE4D6D"/>
    <w:rsid w:val="00CE4E6F"/>
    <w:rsid w:val="00CE5176"/>
    <w:rsid w:val="00CE56EF"/>
    <w:rsid w:val="00CE5A9B"/>
    <w:rsid w:val="00CE5BAC"/>
    <w:rsid w:val="00CE5C77"/>
    <w:rsid w:val="00CE5F24"/>
    <w:rsid w:val="00CE602D"/>
    <w:rsid w:val="00CE6B2C"/>
    <w:rsid w:val="00CE6FB7"/>
    <w:rsid w:val="00CE7261"/>
    <w:rsid w:val="00CE751A"/>
    <w:rsid w:val="00CE778D"/>
    <w:rsid w:val="00CE7AEA"/>
    <w:rsid w:val="00CE7C66"/>
    <w:rsid w:val="00CE7CEB"/>
    <w:rsid w:val="00CE7F62"/>
    <w:rsid w:val="00CF0492"/>
    <w:rsid w:val="00CF07CD"/>
    <w:rsid w:val="00CF1065"/>
    <w:rsid w:val="00CF1124"/>
    <w:rsid w:val="00CF11FF"/>
    <w:rsid w:val="00CF1546"/>
    <w:rsid w:val="00CF158F"/>
    <w:rsid w:val="00CF1772"/>
    <w:rsid w:val="00CF17DB"/>
    <w:rsid w:val="00CF18C9"/>
    <w:rsid w:val="00CF18E8"/>
    <w:rsid w:val="00CF1BFA"/>
    <w:rsid w:val="00CF1E93"/>
    <w:rsid w:val="00CF258D"/>
    <w:rsid w:val="00CF2BB1"/>
    <w:rsid w:val="00CF2BCF"/>
    <w:rsid w:val="00CF32B8"/>
    <w:rsid w:val="00CF40C5"/>
    <w:rsid w:val="00CF41D6"/>
    <w:rsid w:val="00CF479B"/>
    <w:rsid w:val="00CF5630"/>
    <w:rsid w:val="00CF57FE"/>
    <w:rsid w:val="00CF5856"/>
    <w:rsid w:val="00CF5952"/>
    <w:rsid w:val="00CF5979"/>
    <w:rsid w:val="00CF5AF0"/>
    <w:rsid w:val="00CF60C0"/>
    <w:rsid w:val="00CF6AD0"/>
    <w:rsid w:val="00CF6B00"/>
    <w:rsid w:val="00CF6C1E"/>
    <w:rsid w:val="00CF6D1E"/>
    <w:rsid w:val="00CF6E6A"/>
    <w:rsid w:val="00CF790E"/>
    <w:rsid w:val="00CF7F04"/>
    <w:rsid w:val="00D000F8"/>
    <w:rsid w:val="00D00C3C"/>
    <w:rsid w:val="00D00C3E"/>
    <w:rsid w:val="00D00DF3"/>
    <w:rsid w:val="00D00F32"/>
    <w:rsid w:val="00D00FCB"/>
    <w:rsid w:val="00D0132E"/>
    <w:rsid w:val="00D01395"/>
    <w:rsid w:val="00D0143F"/>
    <w:rsid w:val="00D018A2"/>
    <w:rsid w:val="00D01A0D"/>
    <w:rsid w:val="00D02216"/>
    <w:rsid w:val="00D0264F"/>
    <w:rsid w:val="00D02878"/>
    <w:rsid w:val="00D0295B"/>
    <w:rsid w:val="00D02B5F"/>
    <w:rsid w:val="00D031A5"/>
    <w:rsid w:val="00D03594"/>
    <w:rsid w:val="00D0359D"/>
    <w:rsid w:val="00D03607"/>
    <w:rsid w:val="00D03816"/>
    <w:rsid w:val="00D03C09"/>
    <w:rsid w:val="00D04258"/>
    <w:rsid w:val="00D04320"/>
    <w:rsid w:val="00D045EF"/>
    <w:rsid w:val="00D04CBB"/>
    <w:rsid w:val="00D04E59"/>
    <w:rsid w:val="00D051A9"/>
    <w:rsid w:val="00D05A4F"/>
    <w:rsid w:val="00D06024"/>
    <w:rsid w:val="00D06297"/>
    <w:rsid w:val="00D06355"/>
    <w:rsid w:val="00D0707F"/>
    <w:rsid w:val="00D07159"/>
    <w:rsid w:val="00D0729B"/>
    <w:rsid w:val="00D072DC"/>
    <w:rsid w:val="00D074CF"/>
    <w:rsid w:val="00D0777C"/>
    <w:rsid w:val="00D0790D"/>
    <w:rsid w:val="00D07C4B"/>
    <w:rsid w:val="00D07CB9"/>
    <w:rsid w:val="00D1000A"/>
    <w:rsid w:val="00D10072"/>
    <w:rsid w:val="00D100ED"/>
    <w:rsid w:val="00D1014A"/>
    <w:rsid w:val="00D101CF"/>
    <w:rsid w:val="00D1034E"/>
    <w:rsid w:val="00D105C0"/>
    <w:rsid w:val="00D10B54"/>
    <w:rsid w:val="00D10FEC"/>
    <w:rsid w:val="00D11046"/>
    <w:rsid w:val="00D116AF"/>
    <w:rsid w:val="00D1174A"/>
    <w:rsid w:val="00D11975"/>
    <w:rsid w:val="00D11E84"/>
    <w:rsid w:val="00D13393"/>
    <w:rsid w:val="00D138C8"/>
    <w:rsid w:val="00D139B2"/>
    <w:rsid w:val="00D13C76"/>
    <w:rsid w:val="00D140F5"/>
    <w:rsid w:val="00D1412A"/>
    <w:rsid w:val="00D1427E"/>
    <w:rsid w:val="00D143A0"/>
    <w:rsid w:val="00D15858"/>
    <w:rsid w:val="00D1597B"/>
    <w:rsid w:val="00D15B7D"/>
    <w:rsid w:val="00D15C4A"/>
    <w:rsid w:val="00D15D88"/>
    <w:rsid w:val="00D1618F"/>
    <w:rsid w:val="00D16F9C"/>
    <w:rsid w:val="00D170E4"/>
    <w:rsid w:val="00D176DE"/>
    <w:rsid w:val="00D1786F"/>
    <w:rsid w:val="00D20475"/>
    <w:rsid w:val="00D20A47"/>
    <w:rsid w:val="00D20A56"/>
    <w:rsid w:val="00D211EE"/>
    <w:rsid w:val="00D211FF"/>
    <w:rsid w:val="00D215D8"/>
    <w:rsid w:val="00D2165A"/>
    <w:rsid w:val="00D217A8"/>
    <w:rsid w:val="00D21C0F"/>
    <w:rsid w:val="00D22471"/>
    <w:rsid w:val="00D22654"/>
    <w:rsid w:val="00D22C6F"/>
    <w:rsid w:val="00D22E8B"/>
    <w:rsid w:val="00D232B4"/>
    <w:rsid w:val="00D232FC"/>
    <w:rsid w:val="00D238BE"/>
    <w:rsid w:val="00D239F4"/>
    <w:rsid w:val="00D23B67"/>
    <w:rsid w:val="00D23CA1"/>
    <w:rsid w:val="00D23E69"/>
    <w:rsid w:val="00D2405B"/>
    <w:rsid w:val="00D2428D"/>
    <w:rsid w:val="00D246ED"/>
    <w:rsid w:val="00D24BB1"/>
    <w:rsid w:val="00D24EC6"/>
    <w:rsid w:val="00D25257"/>
    <w:rsid w:val="00D25664"/>
    <w:rsid w:val="00D25819"/>
    <w:rsid w:val="00D25DC7"/>
    <w:rsid w:val="00D25F06"/>
    <w:rsid w:val="00D25F4F"/>
    <w:rsid w:val="00D26670"/>
    <w:rsid w:val="00D26822"/>
    <w:rsid w:val="00D26BE5"/>
    <w:rsid w:val="00D26C40"/>
    <w:rsid w:val="00D271B2"/>
    <w:rsid w:val="00D271C0"/>
    <w:rsid w:val="00D274AE"/>
    <w:rsid w:val="00D2766E"/>
    <w:rsid w:val="00D277CE"/>
    <w:rsid w:val="00D277D7"/>
    <w:rsid w:val="00D27BF6"/>
    <w:rsid w:val="00D27C88"/>
    <w:rsid w:val="00D27CAF"/>
    <w:rsid w:val="00D30150"/>
    <w:rsid w:val="00D30400"/>
    <w:rsid w:val="00D304A9"/>
    <w:rsid w:val="00D3067D"/>
    <w:rsid w:val="00D30E7A"/>
    <w:rsid w:val="00D311DE"/>
    <w:rsid w:val="00D317D9"/>
    <w:rsid w:val="00D31BCF"/>
    <w:rsid w:val="00D31C63"/>
    <w:rsid w:val="00D3212C"/>
    <w:rsid w:val="00D328BF"/>
    <w:rsid w:val="00D32D23"/>
    <w:rsid w:val="00D332BE"/>
    <w:rsid w:val="00D33588"/>
    <w:rsid w:val="00D33C85"/>
    <w:rsid w:val="00D33F99"/>
    <w:rsid w:val="00D341C1"/>
    <w:rsid w:val="00D34400"/>
    <w:rsid w:val="00D344D2"/>
    <w:rsid w:val="00D34839"/>
    <w:rsid w:val="00D3488A"/>
    <w:rsid w:val="00D34966"/>
    <w:rsid w:val="00D34B02"/>
    <w:rsid w:val="00D35176"/>
    <w:rsid w:val="00D35668"/>
    <w:rsid w:val="00D35703"/>
    <w:rsid w:val="00D359DB"/>
    <w:rsid w:val="00D35CD8"/>
    <w:rsid w:val="00D366C3"/>
    <w:rsid w:val="00D36C01"/>
    <w:rsid w:val="00D36CA8"/>
    <w:rsid w:val="00D36F99"/>
    <w:rsid w:val="00D37057"/>
    <w:rsid w:val="00D370BE"/>
    <w:rsid w:val="00D37BA9"/>
    <w:rsid w:val="00D37E6F"/>
    <w:rsid w:val="00D40544"/>
    <w:rsid w:val="00D406EA"/>
    <w:rsid w:val="00D4104B"/>
    <w:rsid w:val="00D411CD"/>
    <w:rsid w:val="00D41220"/>
    <w:rsid w:val="00D41351"/>
    <w:rsid w:val="00D414DA"/>
    <w:rsid w:val="00D415CD"/>
    <w:rsid w:val="00D418E2"/>
    <w:rsid w:val="00D41DF5"/>
    <w:rsid w:val="00D41E50"/>
    <w:rsid w:val="00D425DB"/>
    <w:rsid w:val="00D43612"/>
    <w:rsid w:val="00D436A0"/>
    <w:rsid w:val="00D43740"/>
    <w:rsid w:val="00D439D3"/>
    <w:rsid w:val="00D44135"/>
    <w:rsid w:val="00D4425E"/>
    <w:rsid w:val="00D4445E"/>
    <w:rsid w:val="00D444AD"/>
    <w:rsid w:val="00D444E7"/>
    <w:rsid w:val="00D44689"/>
    <w:rsid w:val="00D449F8"/>
    <w:rsid w:val="00D44C71"/>
    <w:rsid w:val="00D44D89"/>
    <w:rsid w:val="00D45384"/>
    <w:rsid w:val="00D4548C"/>
    <w:rsid w:val="00D456E1"/>
    <w:rsid w:val="00D45B3E"/>
    <w:rsid w:val="00D45C71"/>
    <w:rsid w:val="00D4601B"/>
    <w:rsid w:val="00D4642D"/>
    <w:rsid w:val="00D468E3"/>
    <w:rsid w:val="00D4694E"/>
    <w:rsid w:val="00D469DE"/>
    <w:rsid w:val="00D469FF"/>
    <w:rsid w:val="00D46B26"/>
    <w:rsid w:val="00D46DD3"/>
    <w:rsid w:val="00D46E61"/>
    <w:rsid w:val="00D46FE0"/>
    <w:rsid w:val="00D50517"/>
    <w:rsid w:val="00D505C0"/>
    <w:rsid w:val="00D506D7"/>
    <w:rsid w:val="00D5075C"/>
    <w:rsid w:val="00D507A1"/>
    <w:rsid w:val="00D50B7D"/>
    <w:rsid w:val="00D50BC1"/>
    <w:rsid w:val="00D50C02"/>
    <w:rsid w:val="00D50D8A"/>
    <w:rsid w:val="00D510CF"/>
    <w:rsid w:val="00D51140"/>
    <w:rsid w:val="00D514E3"/>
    <w:rsid w:val="00D51B28"/>
    <w:rsid w:val="00D51ECF"/>
    <w:rsid w:val="00D51ED3"/>
    <w:rsid w:val="00D52179"/>
    <w:rsid w:val="00D521DA"/>
    <w:rsid w:val="00D527D4"/>
    <w:rsid w:val="00D53595"/>
    <w:rsid w:val="00D53992"/>
    <w:rsid w:val="00D53A21"/>
    <w:rsid w:val="00D54616"/>
    <w:rsid w:val="00D54618"/>
    <w:rsid w:val="00D54A5C"/>
    <w:rsid w:val="00D54AA2"/>
    <w:rsid w:val="00D54B85"/>
    <w:rsid w:val="00D54BC4"/>
    <w:rsid w:val="00D54D14"/>
    <w:rsid w:val="00D54F06"/>
    <w:rsid w:val="00D5536A"/>
    <w:rsid w:val="00D55399"/>
    <w:rsid w:val="00D5566B"/>
    <w:rsid w:val="00D55854"/>
    <w:rsid w:val="00D55C3E"/>
    <w:rsid w:val="00D55F49"/>
    <w:rsid w:val="00D55FCD"/>
    <w:rsid w:val="00D56023"/>
    <w:rsid w:val="00D56055"/>
    <w:rsid w:val="00D56133"/>
    <w:rsid w:val="00D56894"/>
    <w:rsid w:val="00D568AB"/>
    <w:rsid w:val="00D56A8A"/>
    <w:rsid w:val="00D56AD0"/>
    <w:rsid w:val="00D57132"/>
    <w:rsid w:val="00D571D6"/>
    <w:rsid w:val="00D57528"/>
    <w:rsid w:val="00D57743"/>
    <w:rsid w:val="00D57E50"/>
    <w:rsid w:val="00D57EAB"/>
    <w:rsid w:val="00D6002A"/>
    <w:rsid w:val="00D601C4"/>
    <w:rsid w:val="00D60309"/>
    <w:rsid w:val="00D60521"/>
    <w:rsid w:val="00D60CAB"/>
    <w:rsid w:val="00D6119D"/>
    <w:rsid w:val="00D6141B"/>
    <w:rsid w:val="00D61515"/>
    <w:rsid w:val="00D61630"/>
    <w:rsid w:val="00D6173E"/>
    <w:rsid w:val="00D6181E"/>
    <w:rsid w:val="00D61979"/>
    <w:rsid w:val="00D61B5E"/>
    <w:rsid w:val="00D61C05"/>
    <w:rsid w:val="00D61C67"/>
    <w:rsid w:val="00D61F14"/>
    <w:rsid w:val="00D62644"/>
    <w:rsid w:val="00D62C61"/>
    <w:rsid w:val="00D62D60"/>
    <w:rsid w:val="00D62F88"/>
    <w:rsid w:val="00D6316B"/>
    <w:rsid w:val="00D63795"/>
    <w:rsid w:val="00D63E0C"/>
    <w:rsid w:val="00D63E46"/>
    <w:rsid w:val="00D63F15"/>
    <w:rsid w:val="00D643DB"/>
    <w:rsid w:val="00D64D3B"/>
    <w:rsid w:val="00D64ECB"/>
    <w:rsid w:val="00D64F2A"/>
    <w:rsid w:val="00D651D5"/>
    <w:rsid w:val="00D6556B"/>
    <w:rsid w:val="00D656AA"/>
    <w:rsid w:val="00D657AF"/>
    <w:rsid w:val="00D65B88"/>
    <w:rsid w:val="00D65E63"/>
    <w:rsid w:val="00D6619C"/>
    <w:rsid w:val="00D6687D"/>
    <w:rsid w:val="00D66915"/>
    <w:rsid w:val="00D66A2E"/>
    <w:rsid w:val="00D66DBF"/>
    <w:rsid w:val="00D675F7"/>
    <w:rsid w:val="00D67B1F"/>
    <w:rsid w:val="00D70000"/>
    <w:rsid w:val="00D701D4"/>
    <w:rsid w:val="00D7061E"/>
    <w:rsid w:val="00D70935"/>
    <w:rsid w:val="00D70B01"/>
    <w:rsid w:val="00D70BFD"/>
    <w:rsid w:val="00D70C88"/>
    <w:rsid w:val="00D70E59"/>
    <w:rsid w:val="00D70F13"/>
    <w:rsid w:val="00D71A23"/>
    <w:rsid w:val="00D71D63"/>
    <w:rsid w:val="00D71DAC"/>
    <w:rsid w:val="00D721A5"/>
    <w:rsid w:val="00D722E9"/>
    <w:rsid w:val="00D72F33"/>
    <w:rsid w:val="00D730CC"/>
    <w:rsid w:val="00D73239"/>
    <w:rsid w:val="00D734A5"/>
    <w:rsid w:val="00D73549"/>
    <w:rsid w:val="00D73644"/>
    <w:rsid w:val="00D7383A"/>
    <w:rsid w:val="00D73C0E"/>
    <w:rsid w:val="00D73C9B"/>
    <w:rsid w:val="00D73D35"/>
    <w:rsid w:val="00D73EE4"/>
    <w:rsid w:val="00D74A96"/>
    <w:rsid w:val="00D75183"/>
    <w:rsid w:val="00D75477"/>
    <w:rsid w:val="00D75658"/>
    <w:rsid w:val="00D75A97"/>
    <w:rsid w:val="00D75B3B"/>
    <w:rsid w:val="00D75DA7"/>
    <w:rsid w:val="00D762F7"/>
    <w:rsid w:val="00D7674C"/>
    <w:rsid w:val="00D76936"/>
    <w:rsid w:val="00D76CBC"/>
    <w:rsid w:val="00D76D74"/>
    <w:rsid w:val="00D77102"/>
    <w:rsid w:val="00D7712E"/>
    <w:rsid w:val="00D77209"/>
    <w:rsid w:val="00D7764E"/>
    <w:rsid w:val="00D778A5"/>
    <w:rsid w:val="00D77C94"/>
    <w:rsid w:val="00D77E6D"/>
    <w:rsid w:val="00D77EEE"/>
    <w:rsid w:val="00D8018E"/>
    <w:rsid w:val="00D80D20"/>
    <w:rsid w:val="00D80DB8"/>
    <w:rsid w:val="00D811FB"/>
    <w:rsid w:val="00D815E6"/>
    <w:rsid w:val="00D81742"/>
    <w:rsid w:val="00D81A57"/>
    <w:rsid w:val="00D82FBB"/>
    <w:rsid w:val="00D832BE"/>
    <w:rsid w:val="00D832C8"/>
    <w:rsid w:val="00D8337E"/>
    <w:rsid w:val="00D83803"/>
    <w:rsid w:val="00D83F06"/>
    <w:rsid w:val="00D84184"/>
    <w:rsid w:val="00D84342"/>
    <w:rsid w:val="00D8508A"/>
    <w:rsid w:val="00D850A3"/>
    <w:rsid w:val="00D85396"/>
    <w:rsid w:val="00D85DB3"/>
    <w:rsid w:val="00D86017"/>
    <w:rsid w:val="00D8615C"/>
    <w:rsid w:val="00D86262"/>
    <w:rsid w:val="00D865A7"/>
    <w:rsid w:val="00D8696C"/>
    <w:rsid w:val="00D86AB1"/>
    <w:rsid w:val="00D87384"/>
    <w:rsid w:val="00D877C8"/>
    <w:rsid w:val="00D87961"/>
    <w:rsid w:val="00D87B4C"/>
    <w:rsid w:val="00D90230"/>
    <w:rsid w:val="00D906B1"/>
    <w:rsid w:val="00D90D78"/>
    <w:rsid w:val="00D90EC5"/>
    <w:rsid w:val="00D91388"/>
    <w:rsid w:val="00D9145C"/>
    <w:rsid w:val="00D919D8"/>
    <w:rsid w:val="00D91EB0"/>
    <w:rsid w:val="00D92156"/>
    <w:rsid w:val="00D92398"/>
    <w:rsid w:val="00D92AAA"/>
    <w:rsid w:val="00D93464"/>
    <w:rsid w:val="00D93866"/>
    <w:rsid w:val="00D93A9F"/>
    <w:rsid w:val="00D93C04"/>
    <w:rsid w:val="00D93C06"/>
    <w:rsid w:val="00D93D26"/>
    <w:rsid w:val="00D93EB6"/>
    <w:rsid w:val="00D9447D"/>
    <w:rsid w:val="00D94616"/>
    <w:rsid w:val="00D9479A"/>
    <w:rsid w:val="00D9495B"/>
    <w:rsid w:val="00D94BAF"/>
    <w:rsid w:val="00D94C5F"/>
    <w:rsid w:val="00D950BD"/>
    <w:rsid w:val="00D9513A"/>
    <w:rsid w:val="00D9534A"/>
    <w:rsid w:val="00D95891"/>
    <w:rsid w:val="00D9670B"/>
    <w:rsid w:val="00D96D2F"/>
    <w:rsid w:val="00D96F17"/>
    <w:rsid w:val="00D970B6"/>
    <w:rsid w:val="00D97369"/>
    <w:rsid w:val="00D97974"/>
    <w:rsid w:val="00D97A99"/>
    <w:rsid w:val="00DA0505"/>
    <w:rsid w:val="00DA081C"/>
    <w:rsid w:val="00DA0899"/>
    <w:rsid w:val="00DA0EDF"/>
    <w:rsid w:val="00DA13DB"/>
    <w:rsid w:val="00DA14E0"/>
    <w:rsid w:val="00DA1514"/>
    <w:rsid w:val="00DA1776"/>
    <w:rsid w:val="00DA17B6"/>
    <w:rsid w:val="00DA1C48"/>
    <w:rsid w:val="00DA2310"/>
    <w:rsid w:val="00DA23BA"/>
    <w:rsid w:val="00DA279D"/>
    <w:rsid w:val="00DA33DA"/>
    <w:rsid w:val="00DA35D8"/>
    <w:rsid w:val="00DA3D55"/>
    <w:rsid w:val="00DA3FAE"/>
    <w:rsid w:val="00DA438E"/>
    <w:rsid w:val="00DA46C8"/>
    <w:rsid w:val="00DA48BE"/>
    <w:rsid w:val="00DA49D1"/>
    <w:rsid w:val="00DA4B12"/>
    <w:rsid w:val="00DA4DC7"/>
    <w:rsid w:val="00DA4EEE"/>
    <w:rsid w:val="00DA52CC"/>
    <w:rsid w:val="00DA53C3"/>
    <w:rsid w:val="00DA5A1D"/>
    <w:rsid w:val="00DA5FA9"/>
    <w:rsid w:val="00DA6390"/>
    <w:rsid w:val="00DA65DE"/>
    <w:rsid w:val="00DA68B9"/>
    <w:rsid w:val="00DA6B00"/>
    <w:rsid w:val="00DA7044"/>
    <w:rsid w:val="00DA7A8F"/>
    <w:rsid w:val="00DA7D98"/>
    <w:rsid w:val="00DB0250"/>
    <w:rsid w:val="00DB045C"/>
    <w:rsid w:val="00DB07E7"/>
    <w:rsid w:val="00DB0A9E"/>
    <w:rsid w:val="00DB0FDD"/>
    <w:rsid w:val="00DB137F"/>
    <w:rsid w:val="00DB1456"/>
    <w:rsid w:val="00DB1890"/>
    <w:rsid w:val="00DB1C0C"/>
    <w:rsid w:val="00DB2345"/>
    <w:rsid w:val="00DB283C"/>
    <w:rsid w:val="00DB32E2"/>
    <w:rsid w:val="00DB3E3C"/>
    <w:rsid w:val="00DB42AC"/>
    <w:rsid w:val="00DB4DFB"/>
    <w:rsid w:val="00DB51E8"/>
    <w:rsid w:val="00DB521B"/>
    <w:rsid w:val="00DB5528"/>
    <w:rsid w:val="00DB56B6"/>
    <w:rsid w:val="00DB5968"/>
    <w:rsid w:val="00DB61A2"/>
    <w:rsid w:val="00DB65BB"/>
    <w:rsid w:val="00DB6BE1"/>
    <w:rsid w:val="00DB751D"/>
    <w:rsid w:val="00DB76CF"/>
    <w:rsid w:val="00DB789A"/>
    <w:rsid w:val="00DB7981"/>
    <w:rsid w:val="00DB7A71"/>
    <w:rsid w:val="00DB7F21"/>
    <w:rsid w:val="00DC016E"/>
    <w:rsid w:val="00DC0283"/>
    <w:rsid w:val="00DC02F8"/>
    <w:rsid w:val="00DC148A"/>
    <w:rsid w:val="00DC152E"/>
    <w:rsid w:val="00DC1CF3"/>
    <w:rsid w:val="00DC224B"/>
    <w:rsid w:val="00DC2286"/>
    <w:rsid w:val="00DC2403"/>
    <w:rsid w:val="00DC252A"/>
    <w:rsid w:val="00DC2B14"/>
    <w:rsid w:val="00DC2B34"/>
    <w:rsid w:val="00DC2BD0"/>
    <w:rsid w:val="00DC2F51"/>
    <w:rsid w:val="00DC317C"/>
    <w:rsid w:val="00DC32A6"/>
    <w:rsid w:val="00DC357D"/>
    <w:rsid w:val="00DC361F"/>
    <w:rsid w:val="00DC3D76"/>
    <w:rsid w:val="00DC4074"/>
    <w:rsid w:val="00DC4804"/>
    <w:rsid w:val="00DC4839"/>
    <w:rsid w:val="00DC49CE"/>
    <w:rsid w:val="00DC4DAF"/>
    <w:rsid w:val="00DC4F97"/>
    <w:rsid w:val="00DC5B12"/>
    <w:rsid w:val="00DC5C49"/>
    <w:rsid w:val="00DC5D0D"/>
    <w:rsid w:val="00DC60EA"/>
    <w:rsid w:val="00DC6104"/>
    <w:rsid w:val="00DC6665"/>
    <w:rsid w:val="00DC68DC"/>
    <w:rsid w:val="00DC6CA2"/>
    <w:rsid w:val="00DC6CC9"/>
    <w:rsid w:val="00DC6D55"/>
    <w:rsid w:val="00DC6E88"/>
    <w:rsid w:val="00DC7153"/>
    <w:rsid w:val="00DC7400"/>
    <w:rsid w:val="00DC76F7"/>
    <w:rsid w:val="00DC7D0E"/>
    <w:rsid w:val="00DD04D2"/>
    <w:rsid w:val="00DD053F"/>
    <w:rsid w:val="00DD07D7"/>
    <w:rsid w:val="00DD10D7"/>
    <w:rsid w:val="00DD10E6"/>
    <w:rsid w:val="00DD12F8"/>
    <w:rsid w:val="00DD1876"/>
    <w:rsid w:val="00DD1A08"/>
    <w:rsid w:val="00DD21F3"/>
    <w:rsid w:val="00DD2327"/>
    <w:rsid w:val="00DD234B"/>
    <w:rsid w:val="00DD2931"/>
    <w:rsid w:val="00DD2CA8"/>
    <w:rsid w:val="00DD2D8B"/>
    <w:rsid w:val="00DD30D0"/>
    <w:rsid w:val="00DD30FD"/>
    <w:rsid w:val="00DD31EE"/>
    <w:rsid w:val="00DD336A"/>
    <w:rsid w:val="00DD34B3"/>
    <w:rsid w:val="00DD3694"/>
    <w:rsid w:val="00DD36A7"/>
    <w:rsid w:val="00DD3B09"/>
    <w:rsid w:val="00DD3F32"/>
    <w:rsid w:val="00DD3FDB"/>
    <w:rsid w:val="00DD4691"/>
    <w:rsid w:val="00DD48DA"/>
    <w:rsid w:val="00DD49C9"/>
    <w:rsid w:val="00DD4B7C"/>
    <w:rsid w:val="00DD4DD2"/>
    <w:rsid w:val="00DD4E8C"/>
    <w:rsid w:val="00DD4EBC"/>
    <w:rsid w:val="00DD5841"/>
    <w:rsid w:val="00DD596F"/>
    <w:rsid w:val="00DD6264"/>
    <w:rsid w:val="00DD64B4"/>
    <w:rsid w:val="00DD6532"/>
    <w:rsid w:val="00DD6893"/>
    <w:rsid w:val="00DD6E69"/>
    <w:rsid w:val="00DD70B8"/>
    <w:rsid w:val="00DD7260"/>
    <w:rsid w:val="00DD75E4"/>
    <w:rsid w:val="00DD78CE"/>
    <w:rsid w:val="00DE0109"/>
    <w:rsid w:val="00DE012C"/>
    <w:rsid w:val="00DE09B9"/>
    <w:rsid w:val="00DE0BB3"/>
    <w:rsid w:val="00DE0C4B"/>
    <w:rsid w:val="00DE0D0F"/>
    <w:rsid w:val="00DE0E6A"/>
    <w:rsid w:val="00DE109A"/>
    <w:rsid w:val="00DE1205"/>
    <w:rsid w:val="00DE123E"/>
    <w:rsid w:val="00DE135B"/>
    <w:rsid w:val="00DE136F"/>
    <w:rsid w:val="00DE1629"/>
    <w:rsid w:val="00DE1775"/>
    <w:rsid w:val="00DE1AC9"/>
    <w:rsid w:val="00DE1FCF"/>
    <w:rsid w:val="00DE2F62"/>
    <w:rsid w:val="00DE3E72"/>
    <w:rsid w:val="00DE40F5"/>
    <w:rsid w:val="00DE418E"/>
    <w:rsid w:val="00DE47E8"/>
    <w:rsid w:val="00DE5006"/>
    <w:rsid w:val="00DE5163"/>
    <w:rsid w:val="00DE53B8"/>
    <w:rsid w:val="00DE5503"/>
    <w:rsid w:val="00DE5734"/>
    <w:rsid w:val="00DE582D"/>
    <w:rsid w:val="00DE5852"/>
    <w:rsid w:val="00DE588E"/>
    <w:rsid w:val="00DE63AC"/>
    <w:rsid w:val="00DE6CC3"/>
    <w:rsid w:val="00DE6D54"/>
    <w:rsid w:val="00DE705B"/>
    <w:rsid w:val="00DE7211"/>
    <w:rsid w:val="00DE72EB"/>
    <w:rsid w:val="00DE7403"/>
    <w:rsid w:val="00DE7465"/>
    <w:rsid w:val="00DE7490"/>
    <w:rsid w:val="00DF04CF"/>
    <w:rsid w:val="00DF050C"/>
    <w:rsid w:val="00DF07E2"/>
    <w:rsid w:val="00DF0C59"/>
    <w:rsid w:val="00DF0DE2"/>
    <w:rsid w:val="00DF1067"/>
    <w:rsid w:val="00DF10A4"/>
    <w:rsid w:val="00DF12E2"/>
    <w:rsid w:val="00DF1542"/>
    <w:rsid w:val="00DF1755"/>
    <w:rsid w:val="00DF1FA0"/>
    <w:rsid w:val="00DF21BE"/>
    <w:rsid w:val="00DF2464"/>
    <w:rsid w:val="00DF259C"/>
    <w:rsid w:val="00DF30DB"/>
    <w:rsid w:val="00DF3361"/>
    <w:rsid w:val="00DF33C9"/>
    <w:rsid w:val="00DF344F"/>
    <w:rsid w:val="00DF3B26"/>
    <w:rsid w:val="00DF3CF9"/>
    <w:rsid w:val="00DF401A"/>
    <w:rsid w:val="00DF4046"/>
    <w:rsid w:val="00DF44E2"/>
    <w:rsid w:val="00DF4791"/>
    <w:rsid w:val="00DF49B7"/>
    <w:rsid w:val="00DF4CCD"/>
    <w:rsid w:val="00DF5608"/>
    <w:rsid w:val="00DF5677"/>
    <w:rsid w:val="00DF5BB1"/>
    <w:rsid w:val="00DF5CC6"/>
    <w:rsid w:val="00DF5DE5"/>
    <w:rsid w:val="00DF6397"/>
    <w:rsid w:val="00DF661C"/>
    <w:rsid w:val="00DF674D"/>
    <w:rsid w:val="00DF735A"/>
    <w:rsid w:val="00DF74B9"/>
    <w:rsid w:val="00DF7871"/>
    <w:rsid w:val="00E00083"/>
    <w:rsid w:val="00E0010B"/>
    <w:rsid w:val="00E001EA"/>
    <w:rsid w:val="00E00856"/>
    <w:rsid w:val="00E00919"/>
    <w:rsid w:val="00E010DD"/>
    <w:rsid w:val="00E0138C"/>
    <w:rsid w:val="00E013FE"/>
    <w:rsid w:val="00E01777"/>
    <w:rsid w:val="00E02896"/>
    <w:rsid w:val="00E02B18"/>
    <w:rsid w:val="00E02E8A"/>
    <w:rsid w:val="00E02EBB"/>
    <w:rsid w:val="00E03177"/>
    <w:rsid w:val="00E033DE"/>
    <w:rsid w:val="00E037F4"/>
    <w:rsid w:val="00E03A30"/>
    <w:rsid w:val="00E03D49"/>
    <w:rsid w:val="00E03F92"/>
    <w:rsid w:val="00E04140"/>
    <w:rsid w:val="00E04273"/>
    <w:rsid w:val="00E04FEE"/>
    <w:rsid w:val="00E051A0"/>
    <w:rsid w:val="00E055B5"/>
    <w:rsid w:val="00E05804"/>
    <w:rsid w:val="00E0587B"/>
    <w:rsid w:val="00E05A0E"/>
    <w:rsid w:val="00E060F9"/>
    <w:rsid w:val="00E06205"/>
    <w:rsid w:val="00E062F3"/>
    <w:rsid w:val="00E06529"/>
    <w:rsid w:val="00E065F8"/>
    <w:rsid w:val="00E06980"/>
    <w:rsid w:val="00E072D0"/>
    <w:rsid w:val="00E07546"/>
    <w:rsid w:val="00E07812"/>
    <w:rsid w:val="00E0794E"/>
    <w:rsid w:val="00E07B02"/>
    <w:rsid w:val="00E07D4E"/>
    <w:rsid w:val="00E104CA"/>
    <w:rsid w:val="00E106B2"/>
    <w:rsid w:val="00E10957"/>
    <w:rsid w:val="00E1098F"/>
    <w:rsid w:val="00E10C62"/>
    <w:rsid w:val="00E10CF8"/>
    <w:rsid w:val="00E10EA6"/>
    <w:rsid w:val="00E1139E"/>
    <w:rsid w:val="00E11431"/>
    <w:rsid w:val="00E114F2"/>
    <w:rsid w:val="00E115AB"/>
    <w:rsid w:val="00E12139"/>
    <w:rsid w:val="00E1220E"/>
    <w:rsid w:val="00E1236B"/>
    <w:rsid w:val="00E12591"/>
    <w:rsid w:val="00E12657"/>
    <w:rsid w:val="00E13830"/>
    <w:rsid w:val="00E13F33"/>
    <w:rsid w:val="00E13FE4"/>
    <w:rsid w:val="00E14619"/>
    <w:rsid w:val="00E148CF"/>
    <w:rsid w:val="00E14B2F"/>
    <w:rsid w:val="00E15132"/>
    <w:rsid w:val="00E151E8"/>
    <w:rsid w:val="00E151E9"/>
    <w:rsid w:val="00E151F2"/>
    <w:rsid w:val="00E153D4"/>
    <w:rsid w:val="00E153E0"/>
    <w:rsid w:val="00E15810"/>
    <w:rsid w:val="00E159A2"/>
    <w:rsid w:val="00E1615C"/>
    <w:rsid w:val="00E163B5"/>
    <w:rsid w:val="00E167B5"/>
    <w:rsid w:val="00E16CE4"/>
    <w:rsid w:val="00E17347"/>
    <w:rsid w:val="00E17B92"/>
    <w:rsid w:val="00E17F33"/>
    <w:rsid w:val="00E20126"/>
    <w:rsid w:val="00E20161"/>
    <w:rsid w:val="00E20511"/>
    <w:rsid w:val="00E2055D"/>
    <w:rsid w:val="00E20A64"/>
    <w:rsid w:val="00E214A3"/>
    <w:rsid w:val="00E21D84"/>
    <w:rsid w:val="00E221D6"/>
    <w:rsid w:val="00E22638"/>
    <w:rsid w:val="00E226E3"/>
    <w:rsid w:val="00E22852"/>
    <w:rsid w:val="00E2341D"/>
    <w:rsid w:val="00E2389D"/>
    <w:rsid w:val="00E23D4D"/>
    <w:rsid w:val="00E24220"/>
    <w:rsid w:val="00E24295"/>
    <w:rsid w:val="00E24576"/>
    <w:rsid w:val="00E246ED"/>
    <w:rsid w:val="00E24A70"/>
    <w:rsid w:val="00E24B12"/>
    <w:rsid w:val="00E24BCE"/>
    <w:rsid w:val="00E24F0C"/>
    <w:rsid w:val="00E2505C"/>
    <w:rsid w:val="00E253B9"/>
    <w:rsid w:val="00E25810"/>
    <w:rsid w:val="00E258C0"/>
    <w:rsid w:val="00E25B72"/>
    <w:rsid w:val="00E25CBA"/>
    <w:rsid w:val="00E26410"/>
    <w:rsid w:val="00E2674A"/>
    <w:rsid w:val="00E2693A"/>
    <w:rsid w:val="00E2695F"/>
    <w:rsid w:val="00E26D19"/>
    <w:rsid w:val="00E26E7F"/>
    <w:rsid w:val="00E26F99"/>
    <w:rsid w:val="00E2731B"/>
    <w:rsid w:val="00E27890"/>
    <w:rsid w:val="00E30955"/>
    <w:rsid w:val="00E30A9F"/>
    <w:rsid w:val="00E30ABF"/>
    <w:rsid w:val="00E30B10"/>
    <w:rsid w:val="00E30B50"/>
    <w:rsid w:val="00E30C2D"/>
    <w:rsid w:val="00E30F9B"/>
    <w:rsid w:val="00E30FE9"/>
    <w:rsid w:val="00E31069"/>
    <w:rsid w:val="00E31CDD"/>
    <w:rsid w:val="00E320DC"/>
    <w:rsid w:val="00E325BF"/>
    <w:rsid w:val="00E3262E"/>
    <w:rsid w:val="00E3277A"/>
    <w:rsid w:val="00E329F5"/>
    <w:rsid w:val="00E32A1C"/>
    <w:rsid w:val="00E33A42"/>
    <w:rsid w:val="00E348EF"/>
    <w:rsid w:val="00E34BBE"/>
    <w:rsid w:val="00E34C6B"/>
    <w:rsid w:val="00E3547C"/>
    <w:rsid w:val="00E35820"/>
    <w:rsid w:val="00E35D1A"/>
    <w:rsid w:val="00E36267"/>
    <w:rsid w:val="00E363DC"/>
    <w:rsid w:val="00E3667B"/>
    <w:rsid w:val="00E366F0"/>
    <w:rsid w:val="00E36BBB"/>
    <w:rsid w:val="00E36D20"/>
    <w:rsid w:val="00E36F65"/>
    <w:rsid w:val="00E373A3"/>
    <w:rsid w:val="00E37614"/>
    <w:rsid w:val="00E3764B"/>
    <w:rsid w:val="00E40040"/>
    <w:rsid w:val="00E409B5"/>
    <w:rsid w:val="00E40BC7"/>
    <w:rsid w:val="00E4103F"/>
    <w:rsid w:val="00E4111C"/>
    <w:rsid w:val="00E41AEA"/>
    <w:rsid w:val="00E42680"/>
    <w:rsid w:val="00E42E2F"/>
    <w:rsid w:val="00E43246"/>
    <w:rsid w:val="00E433CC"/>
    <w:rsid w:val="00E43541"/>
    <w:rsid w:val="00E435BC"/>
    <w:rsid w:val="00E43AFA"/>
    <w:rsid w:val="00E44A30"/>
    <w:rsid w:val="00E44BE7"/>
    <w:rsid w:val="00E44C46"/>
    <w:rsid w:val="00E44EDA"/>
    <w:rsid w:val="00E44F1F"/>
    <w:rsid w:val="00E452B7"/>
    <w:rsid w:val="00E45D47"/>
    <w:rsid w:val="00E45FBD"/>
    <w:rsid w:val="00E46084"/>
    <w:rsid w:val="00E46349"/>
    <w:rsid w:val="00E464DC"/>
    <w:rsid w:val="00E4670E"/>
    <w:rsid w:val="00E469F2"/>
    <w:rsid w:val="00E46A29"/>
    <w:rsid w:val="00E46CB2"/>
    <w:rsid w:val="00E46FDA"/>
    <w:rsid w:val="00E4719B"/>
    <w:rsid w:val="00E471FF"/>
    <w:rsid w:val="00E4732B"/>
    <w:rsid w:val="00E47583"/>
    <w:rsid w:val="00E47C0B"/>
    <w:rsid w:val="00E50331"/>
    <w:rsid w:val="00E503BA"/>
    <w:rsid w:val="00E506A5"/>
    <w:rsid w:val="00E5088F"/>
    <w:rsid w:val="00E50D2C"/>
    <w:rsid w:val="00E50DD4"/>
    <w:rsid w:val="00E511ED"/>
    <w:rsid w:val="00E5164B"/>
    <w:rsid w:val="00E51B7F"/>
    <w:rsid w:val="00E52C8A"/>
    <w:rsid w:val="00E52D13"/>
    <w:rsid w:val="00E531ED"/>
    <w:rsid w:val="00E532FF"/>
    <w:rsid w:val="00E536AF"/>
    <w:rsid w:val="00E53780"/>
    <w:rsid w:val="00E53EF8"/>
    <w:rsid w:val="00E543CC"/>
    <w:rsid w:val="00E54B9C"/>
    <w:rsid w:val="00E54BF6"/>
    <w:rsid w:val="00E54D2A"/>
    <w:rsid w:val="00E55518"/>
    <w:rsid w:val="00E557A4"/>
    <w:rsid w:val="00E55D66"/>
    <w:rsid w:val="00E56285"/>
    <w:rsid w:val="00E562F6"/>
    <w:rsid w:val="00E56339"/>
    <w:rsid w:val="00E56753"/>
    <w:rsid w:val="00E567F1"/>
    <w:rsid w:val="00E56839"/>
    <w:rsid w:val="00E5683E"/>
    <w:rsid w:val="00E56C70"/>
    <w:rsid w:val="00E56D67"/>
    <w:rsid w:val="00E56F06"/>
    <w:rsid w:val="00E5727F"/>
    <w:rsid w:val="00E57874"/>
    <w:rsid w:val="00E578E3"/>
    <w:rsid w:val="00E57C74"/>
    <w:rsid w:val="00E57E5E"/>
    <w:rsid w:val="00E602B9"/>
    <w:rsid w:val="00E60317"/>
    <w:rsid w:val="00E603E5"/>
    <w:rsid w:val="00E607F1"/>
    <w:rsid w:val="00E60816"/>
    <w:rsid w:val="00E60894"/>
    <w:rsid w:val="00E61503"/>
    <w:rsid w:val="00E6170C"/>
    <w:rsid w:val="00E61827"/>
    <w:rsid w:val="00E61998"/>
    <w:rsid w:val="00E61CD6"/>
    <w:rsid w:val="00E621D7"/>
    <w:rsid w:val="00E626FA"/>
    <w:rsid w:val="00E6276C"/>
    <w:rsid w:val="00E63103"/>
    <w:rsid w:val="00E631CF"/>
    <w:rsid w:val="00E636F1"/>
    <w:rsid w:val="00E63B9A"/>
    <w:rsid w:val="00E63E02"/>
    <w:rsid w:val="00E640CA"/>
    <w:rsid w:val="00E643DB"/>
    <w:rsid w:val="00E6459D"/>
    <w:rsid w:val="00E6492E"/>
    <w:rsid w:val="00E64EA2"/>
    <w:rsid w:val="00E64F05"/>
    <w:rsid w:val="00E651A2"/>
    <w:rsid w:val="00E65239"/>
    <w:rsid w:val="00E6546A"/>
    <w:rsid w:val="00E658BA"/>
    <w:rsid w:val="00E659AB"/>
    <w:rsid w:val="00E66245"/>
    <w:rsid w:val="00E662EB"/>
    <w:rsid w:val="00E66458"/>
    <w:rsid w:val="00E66A07"/>
    <w:rsid w:val="00E66B85"/>
    <w:rsid w:val="00E66DFB"/>
    <w:rsid w:val="00E6762B"/>
    <w:rsid w:val="00E6775E"/>
    <w:rsid w:val="00E678FA"/>
    <w:rsid w:val="00E67C6E"/>
    <w:rsid w:val="00E67D03"/>
    <w:rsid w:val="00E67FD8"/>
    <w:rsid w:val="00E701BA"/>
    <w:rsid w:val="00E701E6"/>
    <w:rsid w:val="00E70B13"/>
    <w:rsid w:val="00E713AB"/>
    <w:rsid w:val="00E71449"/>
    <w:rsid w:val="00E71D1E"/>
    <w:rsid w:val="00E721C7"/>
    <w:rsid w:val="00E72326"/>
    <w:rsid w:val="00E72771"/>
    <w:rsid w:val="00E72E68"/>
    <w:rsid w:val="00E731C1"/>
    <w:rsid w:val="00E73254"/>
    <w:rsid w:val="00E73A46"/>
    <w:rsid w:val="00E73B96"/>
    <w:rsid w:val="00E73F93"/>
    <w:rsid w:val="00E74082"/>
    <w:rsid w:val="00E741AD"/>
    <w:rsid w:val="00E74214"/>
    <w:rsid w:val="00E742AC"/>
    <w:rsid w:val="00E746D7"/>
    <w:rsid w:val="00E749C6"/>
    <w:rsid w:val="00E74DA4"/>
    <w:rsid w:val="00E74E56"/>
    <w:rsid w:val="00E74FC9"/>
    <w:rsid w:val="00E754DD"/>
    <w:rsid w:val="00E75718"/>
    <w:rsid w:val="00E75B49"/>
    <w:rsid w:val="00E75CBD"/>
    <w:rsid w:val="00E75E82"/>
    <w:rsid w:val="00E75F83"/>
    <w:rsid w:val="00E760CE"/>
    <w:rsid w:val="00E762D7"/>
    <w:rsid w:val="00E76414"/>
    <w:rsid w:val="00E76AFF"/>
    <w:rsid w:val="00E76B69"/>
    <w:rsid w:val="00E77876"/>
    <w:rsid w:val="00E77C09"/>
    <w:rsid w:val="00E77DAA"/>
    <w:rsid w:val="00E77F50"/>
    <w:rsid w:val="00E80315"/>
    <w:rsid w:val="00E808F2"/>
    <w:rsid w:val="00E80AEA"/>
    <w:rsid w:val="00E80E91"/>
    <w:rsid w:val="00E81111"/>
    <w:rsid w:val="00E811CC"/>
    <w:rsid w:val="00E8147B"/>
    <w:rsid w:val="00E81CE3"/>
    <w:rsid w:val="00E81D8B"/>
    <w:rsid w:val="00E820DB"/>
    <w:rsid w:val="00E8263E"/>
    <w:rsid w:val="00E82AF3"/>
    <w:rsid w:val="00E82B71"/>
    <w:rsid w:val="00E82B7C"/>
    <w:rsid w:val="00E82B8D"/>
    <w:rsid w:val="00E82DD3"/>
    <w:rsid w:val="00E82ECE"/>
    <w:rsid w:val="00E8321E"/>
    <w:rsid w:val="00E83310"/>
    <w:rsid w:val="00E83465"/>
    <w:rsid w:val="00E83983"/>
    <w:rsid w:val="00E8399E"/>
    <w:rsid w:val="00E84027"/>
    <w:rsid w:val="00E842AA"/>
    <w:rsid w:val="00E84710"/>
    <w:rsid w:val="00E84A96"/>
    <w:rsid w:val="00E84C34"/>
    <w:rsid w:val="00E84EC5"/>
    <w:rsid w:val="00E852A2"/>
    <w:rsid w:val="00E85353"/>
    <w:rsid w:val="00E85805"/>
    <w:rsid w:val="00E85E75"/>
    <w:rsid w:val="00E85F47"/>
    <w:rsid w:val="00E85FBF"/>
    <w:rsid w:val="00E86C74"/>
    <w:rsid w:val="00E870D0"/>
    <w:rsid w:val="00E879F1"/>
    <w:rsid w:val="00E87B82"/>
    <w:rsid w:val="00E87C6B"/>
    <w:rsid w:val="00E87FF3"/>
    <w:rsid w:val="00E905CA"/>
    <w:rsid w:val="00E90730"/>
    <w:rsid w:val="00E9083F"/>
    <w:rsid w:val="00E90CE0"/>
    <w:rsid w:val="00E914BC"/>
    <w:rsid w:val="00E91C04"/>
    <w:rsid w:val="00E91CA8"/>
    <w:rsid w:val="00E91D0D"/>
    <w:rsid w:val="00E920D5"/>
    <w:rsid w:val="00E923C5"/>
    <w:rsid w:val="00E92611"/>
    <w:rsid w:val="00E92724"/>
    <w:rsid w:val="00E92D0A"/>
    <w:rsid w:val="00E93279"/>
    <w:rsid w:val="00E935A7"/>
    <w:rsid w:val="00E935C9"/>
    <w:rsid w:val="00E93A35"/>
    <w:rsid w:val="00E93CEB"/>
    <w:rsid w:val="00E93FCF"/>
    <w:rsid w:val="00E94377"/>
    <w:rsid w:val="00E94457"/>
    <w:rsid w:val="00E948C1"/>
    <w:rsid w:val="00E94B60"/>
    <w:rsid w:val="00E95000"/>
    <w:rsid w:val="00E95375"/>
    <w:rsid w:val="00E955A7"/>
    <w:rsid w:val="00E964D5"/>
    <w:rsid w:val="00E965F9"/>
    <w:rsid w:val="00E96647"/>
    <w:rsid w:val="00E966E3"/>
    <w:rsid w:val="00E97504"/>
    <w:rsid w:val="00E97668"/>
    <w:rsid w:val="00E977E2"/>
    <w:rsid w:val="00E978EC"/>
    <w:rsid w:val="00E97A80"/>
    <w:rsid w:val="00E97EB2"/>
    <w:rsid w:val="00EA0305"/>
    <w:rsid w:val="00EA03ED"/>
    <w:rsid w:val="00EA04E7"/>
    <w:rsid w:val="00EA0923"/>
    <w:rsid w:val="00EA0B2D"/>
    <w:rsid w:val="00EA0B55"/>
    <w:rsid w:val="00EA0C65"/>
    <w:rsid w:val="00EA0E8B"/>
    <w:rsid w:val="00EA100B"/>
    <w:rsid w:val="00EA1082"/>
    <w:rsid w:val="00EA1210"/>
    <w:rsid w:val="00EA1271"/>
    <w:rsid w:val="00EA1717"/>
    <w:rsid w:val="00EA1E8D"/>
    <w:rsid w:val="00EA2747"/>
    <w:rsid w:val="00EA2C3B"/>
    <w:rsid w:val="00EA2C68"/>
    <w:rsid w:val="00EA2DC2"/>
    <w:rsid w:val="00EA2E11"/>
    <w:rsid w:val="00EA2ED4"/>
    <w:rsid w:val="00EA3E4D"/>
    <w:rsid w:val="00EA433D"/>
    <w:rsid w:val="00EA43BE"/>
    <w:rsid w:val="00EA4461"/>
    <w:rsid w:val="00EA486E"/>
    <w:rsid w:val="00EA48BB"/>
    <w:rsid w:val="00EA4C26"/>
    <w:rsid w:val="00EA4DCC"/>
    <w:rsid w:val="00EA57FE"/>
    <w:rsid w:val="00EA5830"/>
    <w:rsid w:val="00EA6053"/>
    <w:rsid w:val="00EA6680"/>
    <w:rsid w:val="00EA66C6"/>
    <w:rsid w:val="00EA687F"/>
    <w:rsid w:val="00EA6E6F"/>
    <w:rsid w:val="00EA7092"/>
    <w:rsid w:val="00EA71B8"/>
    <w:rsid w:val="00EA7C57"/>
    <w:rsid w:val="00EA7CBD"/>
    <w:rsid w:val="00EB08A6"/>
    <w:rsid w:val="00EB137F"/>
    <w:rsid w:val="00EB1380"/>
    <w:rsid w:val="00EB16EC"/>
    <w:rsid w:val="00EB1750"/>
    <w:rsid w:val="00EB1793"/>
    <w:rsid w:val="00EB17D1"/>
    <w:rsid w:val="00EB18A0"/>
    <w:rsid w:val="00EB19EA"/>
    <w:rsid w:val="00EB1E11"/>
    <w:rsid w:val="00EB201C"/>
    <w:rsid w:val="00EB24D9"/>
    <w:rsid w:val="00EB2534"/>
    <w:rsid w:val="00EB2588"/>
    <w:rsid w:val="00EB25DC"/>
    <w:rsid w:val="00EB2A84"/>
    <w:rsid w:val="00EB2C2F"/>
    <w:rsid w:val="00EB2C46"/>
    <w:rsid w:val="00EB2C8D"/>
    <w:rsid w:val="00EB2F6F"/>
    <w:rsid w:val="00EB33C0"/>
    <w:rsid w:val="00EB35D2"/>
    <w:rsid w:val="00EB369B"/>
    <w:rsid w:val="00EB396F"/>
    <w:rsid w:val="00EB3C2E"/>
    <w:rsid w:val="00EB42AE"/>
    <w:rsid w:val="00EB483C"/>
    <w:rsid w:val="00EB4865"/>
    <w:rsid w:val="00EB525C"/>
    <w:rsid w:val="00EB5C34"/>
    <w:rsid w:val="00EB5DA9"/>
    <w:rsid w:val="00EB626A"/>
    <w:rsid w:val="00EB62E9"/>
    <w:rsid w:val="00EB65E2"/>
    <w:rsid w:val="00EB6CAB"/>
    <w:rsid w:val="00EB7142"/>
    <w:rsid w:val="00EB7228"/>
    <w:rsid w:val="00EB7870"/>
    <w:rsid w:val="00EB7876"/>
    <w:rsid w:val="00EB7A03"/>
    <w:rsid w:val="00EB7CE4"/>
    <w:rsid w:val="00EB7E58"/>
    <w:rsid w:val="00EC0361"/>
    <w:rsid w:val="00EC0370"/>
    <w:rsid w:val="00EC04AA"/>
    <w:rsid w:val="00EC0788"/>
    <w:rsid w:val="00EC095D"/>
    <w:rsid w:val="00EC0AB3"/>
    <w:rsid w:val="00EC0CA6"/>
    <w:rsid w:val="00EC0D18"/>
    <w:rsid w:val="00EC0E8E"/>
    <w:rsid w:val="00EC0FCD"/>
    <w:rsid w:val="00EC1362"/>
    <w:rsid w:val="00EC1482"/>
    <w:rsid w:val="00EC1680"/>
    <w:rsid w:val="00EC1897"/>
    <w:rsid w:val="00EC1CB5"/>
    <w:rsid w:val="00EC21B4"/>
    <w:rsid w:val="00EC23E2"/>
    <w:rsid w:val="00EC262D"/>
    <w:rsid w:val="00EC26F6"/>
    <w:rsid w:val="00EC2A62"/>
    <w:rsid w:val="00EC2C38"/>
    <w:rsid w:val="00EC2C44"/>
    <w:rsid w:val="00EC316B"/>
    <w:rsid w:val="00EC32E2"/>
    <w:rsid w:val="00EC409F"/>
    <w:rsid w:val="00EC4574"/>
    <w:rsid w:val="00EC4B6A"/>
    <w:rsid w:val="00EC4BBF"/>
    <w:rsid w:val="00EC5719"/>
    <w:rsid w:val="00EC585A"/>
    <w:rsid w:val="00EC5DE1"/>
    <w:rsid w:val="00EC6236"/>
    <w:rsid w:val="00EC66DF"/>
    <w:rsid w:val="00EC6CCE"/>
    <w:rsid w:val="00EC6F79"/>
    <w:rsid w:val="00EC7071"/>
    <w:rsid w:val="00EC72BC"/>
    <w:rsid w:val="00EC75EB"/>
    <w:rsid w:val="00EC7730"/>
    <w:rsid w:val="00EC777E"/>
    <w:rsid w:val="00EC77BA"/>
    <w:rsid w:val="00EC77F7"/>
    <w:rsid w:val="00EC798F"/>
    <w:rsid w:val="00EC7A9D"/>
    <w:rsid w:val="00ED010A"/>
    <w:rsid w:val="00ED034F"/>
    <w:rsid w:val="00ED073B"/>
    <w:rsid w:val="00ED0CC8"/>
    <w:rsid w:val="00ED0D00"/>
    <w:rsid w:val="00ED141D"/>
    <w:rsid w:val="00ED1561"/>
    <w:rsid w:val="00ED1AF7"/>
    <w:rsid w:val="00ED1CC4"/>
    <w:rsid w:val="00ED1E14"/>
    <w:rsid w:val="00ED1E98"/>
    <w:rsid w:val="00ED2203"/>
    <w:rsid w:val="00ED2B44"/>
    <w:rsid w:val="00ED3294"/>
    <w:rsid w:val="00ED32C7"/>
    <w:rsid w:val="00ED370E"/>
    <w:rsid w:val="00ED375B"/>
    <w:rsid w:val="00ED475C"/>
    <w:rsid w:val="00ED4A24"/>
    <w:rsid w:val="00ED4B39"/>
    <w:rsid w:val="00ED4D2E"/>
    <w:rsid w:val="00ED5009"/>
    <w:rsid w:val="00ED5045"/>
    <w:rsid w:val="00ED51F6"/>
    <w:rsid w:val="00ED526C"/>
    <w:rsid w:val="00ED5654"/>
    <w:rsid w:val="00ED5BA1"/>
    <w:rsid w:val="00ED5D4C"/>
    <w:rsid w:val="00ED64D2"/>
    <w:rsid w:val="00ED66E1"/>
    <w:rsid w:val="00ED67B5"/>
    <w:rsid w:val="00ED6C07"/>
    <w:rsid w:val="00ED6C0C"/>
    <w:rsid w:val="00ED70B0"/>
    <w:rsid w:val="00ED74D6"/>
    <w:rsid w:val="00ED7C95"/>
    <w:rsid w:val="00EE018C"/>
    <w:rsid w:val="00EE038C"/>
    <w:rsid w:val="00EE03AA"/>
    <w:rsid w:val="00EE065B"/>
    <w:rsid w:val="00EE074C"/>
    <w:rsid w:val="00EE11AC"/>
    <w:rsid w:val="00EE1E68"/>
    <w:rsid w:val="00EE1FFC"/>
    <w:rsid w:val="00EE209E"/>
    <w:rsid w:val="00EE2218"/>
    <w:rsid w:val="00EE2362"/>
    <w:rsid w:val="00EE284A"/>
    <w:rsid w:val="00EE2E06"/>
    <w:rsid w:val="00EE2F2A"/>
    <w:rsid w:val="00EE3633"/>
    <w:rsid w:val="00EE3854"/>
    <w:rsid w:val="00EE3972"/>
    <w:rsid w:val="00EE3C00"/>
    <w:rsid w:val="00EE452E"/>
    <w:rsid w:val="00EE4597"/>
    <w:rsid w:val="00EE4862"/>
    <w:rsid w:val="00EE4DA2"/>
    <w:rsid w:val="00EE50E6"/>
    <w:rsid w:val="00EE5669"/>
    <w:rsid w:val="00EE571F"/>
    <w:rsid w:val="00EE5930"/>
    <w:rsid w:val="00EE5C17"/>
    <w:rsid w:val="00EE64D8"/>
    <w:rsid w:val="00EE682F"/>
    <w:rsid w:val="00EE6954"/>
    <w:rsid w:val="00EE6CF8"/>
    <w:rsid w:val="00EE6E53"/>
    <w:rsid w:val="00EE729D"/>
    <w:rsid w:val="00EE73D2"/>
    <w:rsid w:val="00EE73FE"/>
    <w:rsid w:val="00EE7B8B"/>
    <w:rsid w:val="00EE7F0F"/>
    <w:rsid w:val="00EF02C8"/>
    <w:rsid w:val="00EF05C5"/>
    <w:rsid w:val="00EF086E"/>
    <w:rsid w:val="00EF08DF"/>
    <w:rsid w:val="00EF091C"/>
    <w:rsid w:val="00EF0D9E"/>
    <w:rsid w:val="00EF0EEC"/>
    <w:rsid w:val="00EF0F3F"/>
    <w:rsid w:val="00EF1317"/>
    <w:rsid w:val="00EF1581"/>
    <w:rsid w:val="00EF1599"/>
    <w:rsid w:val="00EF1743"/>
    <w:rsid w:val="00EF1F4D"/>
    <w:rsid w:val="00EF22EF"/>
    <w:rsid w:val="00EF2471"/>
    <w:rsid w:val="00EF2FCF"/>
    <w:rsid w:val="00EF35EA"/>
    <w:rsid w:val="00EF3735"/>
    <w:rsid w:val="00EF3C13"/>
    <w:rsid w:val="00EF4103"/>
    <w:rsid w:val="00EF46C4"/>
    <w:rsid w:val="00EF48CA"/>
    <w:rsid w:val="00EF4E0D"/>
    <w:rsid w:val="00EF534E"/>
    <w:rsid w:val="00EF5558"/>
    <w:rsid w:val="00EF5B33"/>
    <w:rsid w:val="00EF5C9B"/>
    <w:rsid w:val="00EF5F34"/>
    <w:rsid w:val="00EF6116"/>
    <w:rsid w:val="00EF6230"/>
    <w:rsid w:val="00EF63A2"/>
    <w:rsid w:val="00EF6A13"/>
    <w:rsid w:val="00EF6DB7"/>
    <w:rsid w:val="00EF6E16"/>
    <w:rsid w:val="00EF71D7"/>
    <w:rsid w:val="00EF723C"/>
    <w:rsid w:val="00EF77AE"/>
    <w:rsid w:val="00EF7B1A"/>
    <w:rsid w:val="00EF7C38"/>
    <w:rsid w:val="00EF7CAC"/>
    <w:rsid w:val="00EF7DA5"/>
    <w:rsid w:val="00EF7DD0"/>
    <w:rsid w:val="00F00057"/>
    <w:rsid w:val="00F00B36"/>
    <w:rsid w:val="00F010DE"/>
    <w:rsid w:val="00F01648"/>
    <w:rsid w:val="00F0180E"/>
    <w:rsid w:val="00F01A29"/>
    <w:rsid w:val="00F01D49"/>
    <w:rsid w:val="00F01D85"/>
    <w:rsid w:val="00F01D86"/>
    <w:rsid w:val="00F01E3E"/>
    <w:rsid w:val="00F02233"/>
    <w:rsid w:val="00F02841"/>
    <w:rsid w:val="00F02D2C"/>
    <w:rsid w:val="00F02EAF"/>
    <w:rsid w:val="00F037CA"/>
    <w:rsid w:val="00F038A7"/>
    <w:rsid w:val="00F039F0"/>
    <w:rsid w:val="00F03AC0"/>
    <w:rsid w:val="00F03CF4"/>
    <w:rsid w:val="00F03DB1"/>
    <w:rsid w:val="00F042C8"/>
    <w:rsid w:val="00F04648"/>
    <w:rsid w:val="00F04780"/>
    <w:rsid w:val="00F0572F"/>
    <w:rsid w:val="00F05B21"/>
    <w:rsid w:val="00F05BDE"/>
    <w:rsid w:val="00F05E00"/>
    <w:rsid w:val="00F05EB5"/>
    <w:rsid w:val="00F05F18"/>
    <w:rsid w:val="00F062BE"/>
    <w:rsid w:val="00F06986"/>
    <w:rsid w:val="00F07011"/>
    <w:rsid w:val="00F07403"/>
    <w:rsid w:val="00F0756E"/>
    <w:rsid w:val="00F07D10"/>
    <w:rsid w:val="00F07F64"/>
    <w:rsid w:val="00F102F0"/>
    <w:rsid w:val="00F10568"/>
    <w:rsid w:val="00F109E8"/>
    <w:rsid w:val="00F10D15"/>
    <w:rsid w:val="00F10F9B"/>
    <w:rsid w:val="00F110D3"/>
    <w:rsid w:val="00F11354"/>
    <w:rsid w:val="00F11370"/>
    <w:rsid w:val="00F116AB"/>
    <w:rsid w:val="00F11871"/>
    <w:rsid w:val="00F11A27"/>
    <w:rsid w:val="00F12022"/>
    <w:rsid w:val="00F12188"/>
    <w:rsid w:val="00F128FB"/>
    <w:rsid w:val="00F13869"/>
    <w:rsid w:val="00F13DC2"/>
    <w:rsid w:val="00F14553"/>
    <w:rsid w:val="00F14F3C"/>
    <w:rsid w:val="00F153BD"/>
    <w:rsid w:val="00F15458"/>
    <w:rsid w:val="00F15F18"/>
    <w:rsid w:val="00F15FC3"/>
    <w:rsid w:val="00F16498"/>
    <w:rsid w:val="00F165F3"/>
    <w:rsid w:val="00F16750"/>
    <w:rsid w:val="00F16984"/>
    <w:rsid w:val="00F17418"/>
    <w:rsid w:val="00F17694"/>
    <w:rsid w:val="00F17A40"/>
    <w:rsid w:val="00F17E5D"/>
    <w:rsid w:val="00F20223"/>
    <w:rsid w:val="00F20940"/>
    <w:rsid w:val="00F2098B"/>
    <w:rsid w:val="00F20C8D"/>
    <w:rsid w:val="00F20F24"/>
    <w:rsid w:val="00F21C8D"/>
    <w:rsid w:val="00F21E72"/>
    <w:rsid w:val="00F225FC"/>
    <w:rsid w:val="00F228FE"/>
    <w:rsid w:val="00F22BE4"/>
    <w:rsid w:val="00F22E64"/>
    <w:rsid w:val="00F23286"/>
    <w:rsid w:val="00F2343B"/>
    <w:rsid w:val="00F2389D"/>
    <w:rsid w:val="00F23AA6"/>
    <w:rsid w:val="00F23BBF"/>
    <w:rsid w:val="00F23C24"/>
    <w:rsid w:val="00F23F6A"/>
    <w:rsid w:val="00F2409C"/>
    <w:rsid w:val="00F24628"/>
    <w:rsid w:val="00F246A0"/>
    <w:rsid w:val="00F24CED"/>
    <w:rsid w:val="00F24D49"/>
    <w:rsid w:val="00F24FEC"/>
    <w:rsid w:val="00F2504E"/>
    <w:rsid w:val="00F25146"/>
    <w:rsid w:val="00F251DE"/>
    <w:rsid w:val="00F252B7"/>
    <w:rsid w:val="00F2538F"/>
    <w:rsid w:val="00F25677"/>
    <w:rsid w:val="00F257DA"/>
    <w:rsid w:val="00F25939"/>
    <w:rsid w:val="00F25C02"/>
    <w:rsid w:val="00F25EA1"/>
    <w:rsid w:val="00F260C3"/>
    <w:rsid w:val="00F26213"/>
    <w:rsid w:val="00F262A5"/>
    <w:rsid w:val="00F26317"/>
    <w:rsid w:val="00F263D9"/>
    <w:rsid w:val="00F2648F"/>
    <w:rsid w:val="00F26571"/>
    <w:rsid w:val="00F26C94"/>
    <w:rsid w:val="00F2719F"/>
    <w:rsid w:val="00F271FF"/>
    <w:rsid w:val="00F27200"/>
    <w:rsid w:val="00F2725F"/>
    <w:rsid w:val="00F27463"/>
    <w:rsid w:val="00F277E1"/>
    <w:rsid w:val="00F3037C"/>
    <w:rsid w:val="00F306C2"/>
    <w:rsid w:val="00F30AE9"/>
    <w:rsid w:val="00F31236"/>
    <w:rsid w:val="00F3146A"/>
    <w:rsid w:val="00F3161E"/>
    <w:rsid w:val="00F31BE2"/>
    <w:rsid w:val="00F31DA2"/>
    <w:rsid w:val="00F31EBD"/>
    <w:rsid w:val="00F323EB"/>
    <w:rsid w:val="00F327AB"/>
    <w:rsid w:val="00F327B8"/>
    <w:rsid w:val="00F328D5"/>
    <w:rsid w:val="00F328DF"/>
    <w:rsid w:val="00F329BC"/>
    <w:rsid w:val="00F329E6"/>
    <w:rsid w:val="00F33580"/>
    <w:rsid w:val="00F338C8"/>
    <w:rsid w:val="00F33C77"/>
    <w:rsid w:val="00F33D44"/>
    <w:rsid w:val="00F342AA"/>
    <w:rsid w:val="00F342F6"/>
    <w:rsid w:val="00F34EE5"/>
    <w:rsid w:val="00F3788C"/>
    <w:rsid w:val="00F37CEC"/>
    <w:rsid w:val="00F37F26"/>
    <w:rsid w:val="00F37F9A"/>
    <w:rsid w:val="00F37F9D"/>
    <w:rsid w:val="00F401AF"/>
    <w:rsid w:val="00F402CD"/>
    <w:rsid w:val="00F4093F"/>
    <w:rsid w:val="00F4104C"/>
    <w:rsid w:val="00F41327"/>
    <w:rsid w:val="00F419EF"/>
    <w:rsid w:val="00F41D7A"/>
    <w:rsid w:val="00F4200F"/>
    <w:rsid w:val="00F422C7"/>
    <w:rsid w:val="00F429B7"/>
    <w:rsid w:val="00F42B31"/>
    <w:rsid w:val="00F42C10"/>
    <w:rsid w:val="00F431DF"/>
    <w:rsid w:val="00F43480"/>
    <w:rsid w:val="00F437B1"/>
    <w:rsid w:val="00F439A9"/>
    <w:rsid w:val="00F43DFD"/>
    <w:rsid w:val="00F43E15"/>
    <w:rsid w:val="00F440B7"/>
    <w:rsid w:val="00F44233"/>
    <w:rsid w:val="00F44A01"/>
    <w:rsid w:val="00F44B16"/>
    <w:rsid w:val="00F44B71"/>
    <w:rsid w:val="00F44BB7"/>
    <w:rsid w:val="00F44D0C"/>
    <w:rsid w:val="00F44D7B"/>
    <w:rsid w:val="00F44E0B"/>
    <w:rsid w:val="00F44FF8"/>
    <w:rsid w:val="00F4505F"/>
    <w:rsid w:val="00F45359"/>
    <w:rsid w:val="00F45850"/>
    <w:rsid w:val="00F4596F"/>
    <w:rsid w:val="00F459B2"/>
    <w:rsid w:val="00F45A5C"/>
    <w:rsid w:val="00F45BBB"/>
    <w:rsid w:val="00F45C05"/>
    <w:rsid w:val="00F45C71"/>
    <w:rsid w:val="00F460F8"/>
    <w:rsid w:val="00F466FA"/>
    <w:rsid w:val="00F46EA3"/>
    <w:rsid w:val="00F47223"/>
    <w:rsid w:val="00F47735"/>
    <w:rsid w:val="00F477DC"/>
    <w:rsid w:val="00F47A8D"/>
    <w:rsid w:val="00F47B1E"/>
    <w:rsid w:val="00F47D81"/>
    <w:rsid w:val="00F47E12"/>
    <w:rsid w:val="00F47E53"/>
    <w:rsid w:val="00F503F3"/>
    <w:rsid w:val="00F50452"/>
    <w:rsid w:val="00F50576"/>
    <w:rsid w:val="00F50769"/>
    <w:rsid w:val="00F509BE"/>
    <w:rsid w:val="00F50C35"/>
    <w:rsid w:val="00F50F40"/>
    <w:rsid w:val="00F51539"/>
    <w:rsid w:val="00F51603"/>
    <w:rsid w:val="00F51BDD"/>
    <w:rsid w:val="00F52303"/>
    <w:rsid w:val="00F524EB"/>
    <w:rsid w:val="00F526B7"/>
    <w:rsid w:val="00F52818"/>
    <w:rsid w:val="00F528D4"/>
    <w:rsid w:val="00F52AF0"/>
    <w:rsid w:val="00F52C1D"/>
    <w:rsid w:val="00F5351D"/>
    <w:rsid w:val="00F53555"/>
    <w:rsid w:val="00F53601"/>
    <w:rsid w:val="00F53674"/>
    <w:rsid w:val="00F536E4"/>
    <w:rsid w:val="00F53F2B"/>
    <w:rsid w:val="00F545C7"/>
    <w:rsid w:val="00F54C3C"/>
    <w:rsid w:val="00F556D6"/>
    <w:rsid w:val="00F55AA6"/>
    <w:rsid w:val="00F55D65"/>
    <w:rsid w:val="00F55E6D"/>
    <w:rsid w:val="00F55FA9"/>
    <w:rsid w:val="00F56392"/>
    <w:rsid w:val="00F5666A"/>
    <w:rsid w:val="00F57412"/>
    <w:rsid w:val="00F5793B"/>
    <w:rsid w:val="00F5796F"/>
    <w:rsid w:val="00F57DFB"/>
    <w:rsid w:val="00F6011F"/>
    <w:rsid w:val="00F603C6"/>
    <w:rsid w:val="00F6041F"/>
    <w:rsid w:val="00F60655"/>
    <w:rsid w:val="00F607C2"/>
    <w:rsid w:val="00F607EF"/>
    <w:rsid w:val="00F607F2"/>
    <w:rsid w:val="00F607FD"/>
    <w:rsid w:val="00F60AA7"/>
    <w:rsid w:val="00F60E72"/>
    <w:rsid w:val="00F60F09"/>
    <w:rsid w:val="00F60F3A"/>
    <w:rsid w:val="00F612AB"/>
    <w:rsid w:val="00F61A55"/>
    <w:rsid w:val="00F61B39"/>
    <w:rsid w:val="00F61C7C"/>
    <w:rsid w:val="00F6205D"/>
    <w:rsid w:val="00F62088"/>
    <w:rsid w:val="00F621B7"/>
    <w:rsid w:val="00F625B9"/>
    <w:rsid w:val="00F629B4"/>
    <w:rsid w:val="00F62AFC"/>
    <w:rsid w:val="00F62FEA"/>
    <w:rsid w:val="00F640C1"/>
    <w:rsid w:val="00F646A3"/>
    <w:rsid w:val="00F64B11"/>
    <w:rsid w:val="00F64D37"/>
    <w:rsid w:val="00F6513F"/>
    <w:rsid w:val="00F6522D"/>
    <w:rsid w:val="00F65A24"/>
    <w:rsid w:val="00F65C3D"/>
    <w:rsid w:val="00F6642D"/>
    <w:rsid w:val="00F66571"/>
    <w:rsid w:val="00F66749"/>
    <w:rsid w:val="00F66846"/>
    <w:rsid w:val="00F66A07"/>
    <w:rsid w:val="00F66AAA"/>
    <w:rsid w:val="00F66F89"/>
    <w:rsid w:val="00F674D3"/>
    <w:rsid w:val="00F6759B"/>
    <w:rsid w:val="00F67710"/>
    <w:rsid w:val="00F67977"/>
    <w:rsid w:val="00F67A66"/>
    <w:rsid w:val="00F67B5C"/>
    <w:rsid w:val="00F67DB4"/>
    <w:rsid w:val="00F7009D"/>
    <w:rsid w:val="00F7019B"/>
    <w:rsid w:val="00F702AA"/>
    <w:rsid w:val="00F708AA"/>
    <w:rsid w:val="00F70947"/>
    <w:rsid w:val="00F70B36"/>
    <w:rsid w:val="00F70B52"/>
    <w:rsid w:val="00F70F38"/>
    <w:rsid w:val="00F7123A"/>
    <w:rsid w:val="00F71429"/>
    <w:rsid w:val="00F715FB"/>
    <w:rsid w:val="00F7177C"/>
    <w:rsid w:val="00F722E7"/>
    <w:rsid w:val="00F72496"/>
    <w:rsid w:val="00F725C8"/>
    <w:rsid w:val="00F725FE"/>
    <w:rsid w:val="00F72736"/>
    <w:rsid w:val="00F72CC0"/>
    <w:rsid w:val="00F72F54"/>
    <w:rsid w:val="00F72FA1"/>
    <w:rsid w:val="00F7309C"/>
    <w:rsid w:val="00F73199"/>
    <w:rsid w:val="00F734A8"/>
    <w:rsid w:val="00F73ABD"/>
    <w:rsid w:val="00F73BA3"/>
    <w:rsid w:val="00F74000"/>
    <w:rsid w:val="00F7410B"/>
    <w:rsid w:val="00F74131"/>
    <w:rsid w:val="00F7421A"/>
    <w:rsid w:val="00F742FE"/>
    <w:rsid w:val="00F74E07"/>
    <w:rsid w:val="00F74E7A"/>
    <w:rsid w:val="00F75266"/>
    <w:rsid w:val="00F75276"/>
    <w:rsid w:val="00F755E0"/>
    <w:rsid w:val="00F758C1"/>
    <w:rsid w:val="00F75D37"/>
    <w:rsid w:val="00F75DBF"/>
    <w:rsid w:val="00F75F06"/>
    <w:rsid w:val="00F761D8"/>
    <w:rsid w:val="00F76B5E"/>
    <w:rsid w:val="00F76BE1"/>
    <w:rsid w:val="00F76BFE"/>
    <w:rsid w:val="00F76D19"/>
    <w:rsid w:val="00F76DC6"/>
    <w:rsid w:val="00F76EE7"/>
    <w:rsid w:val="00F77080"/>
    <w:rsid w:val="00F77282"/>
    <w:rsid w:val="00F77363"/>
    <w:rsid w:val="00F77647"/>
    <w:rsid w:val="00F77773"/>
    <w:rsid w:val="00F777DD"/>
    <w:rsid w:val="00F77AFE"/>
    <w:rsid w:val="00F77C90"/>
    <w:rsid w:val="00F801B8"/>
    <w:rsid w:val="00F80213"/>
    <w:rsid w:val="00F80643"/>
    <w:rsid w:val="00F80916"/>
    <w:rsid w:val="00F80ED9"/>
    <w:rsid w:val="00F810C5"/>
    <w:rsid w:val="00F810DD"/>
    <w:rsid w:val="00F814AA"/>
    <w:rsid w:val="00F81676"/>
    <w:rsid w:val="00F81685"/>
    <w:rsid w:val="00F81730"/>
    <w:rsid w:val="00F81902"/>
    <w:rsid w:val="00F81B61"/>
    <w:rsid w:val="00F81DD7"/>
    <w:rsid w:val="00F81EC8"/>
    <w:rsid w:val="00F81F72"/>
    <w:rsid w:val="00F81FE6"/>
    <w:rsid w:val="00F82570"/>
    <w:rsid w:val="00F8279F"/>
    <w:rsid w:val="00F82857"/>
    <w:rsid w:val="00F829BB"/>
    <w:rsid w:val="00F82E18"/>
    <w:rsid w:val="00F82F77"/>
    <w:rsid w:val="00F831B3"/>
    <w:rsid w:val="00F833D2"/>
    <w:rsid w:val="00F834D1"/>
    <w:rsid w:val="00F834EA"/>
    <w:rsid w:val="00F835A0"/>
    <w:rsid w:val="00F8367B"/>
    <w:rsid w:val="00F83E91"/>
    <w:rsid w:val="00F84233"/>
    <w:rsid w:val="00F844D0"/>
    <w:rsid w:val="00F845B7"/>
    <w:rsid w:val="00F8462A"/>
    <w:rsid w:val="00F8462E"/>
    <w:rsid w:val="00F84AEA"/>
    <w:rsid w:val="00F84E97"/>
    <w:rsid w:val="00F84FF7"/>
    <w:rsid w:val="00F850E4"/>
    <w:rsid w:val="00F854F8"/>
    <w:rsid w:val="00F85773"/>
    <w:rsid w:val="00F85BCC"/>
    <w:rsid w:val="00F85E4C"/>
    <w:rsid w:val="00F863B0"/>
    <w:rsid w:val="00F865C3"/>
    <w:rsid w:val="00F86718"/>
    <w:rsid w:val="00F86A50"/>
    <w:rsid w:val="00F86F62"/>
    <w:rsid w:val="00F874C9"/>
    <w:rsid w:val="00F874E8"/>
    <w:rsid w:val="00F8774D"/>
    <w:rsid w:val="00F877B2"/>
    <w:rsid w:val="00F878D0"/>
    <w:rsid w:val="00F878E5"/>
    <w:rsid w:val="00F87975"/>
    <w:rsid w:val="00F87DBA"/>
    <w:rsid w:val="00F87E8C"/>
    <w:rsid w:val="00F90411"/>
    <w:rsid w:val="00F9096A"/>
    <w:rsid w:val="00F91297"/>
    <w:rsid w:val="00F9187F"/>
    <w:rsid w:val="00F92847"/>
    <w:rsid w:val="00F92AC7"/>
    <w:rsid w:val="00F92CAD"/>
    <w:rsid w:val="00F92ED1"/>
    <w:rsid w:val="00F93302"/>
    <w:rsid w:val="00F93744"/>
    <w:rsid w:val="00F93B76"/>
    <w:rsid w:val="00F93CF7"/>
    <w:rsid w:val="00F94159"/>
    <w:rsid w:val="00F94B5E"/>
    <w:rsid w:val="00F94FE2"/>
    <w:rsid w:val="00F95053"/>
    <w:rsid w:val="00F95123"/>
    <w:rsid w:val="00F9553A"/>
    <w:rsid w:val="00F95868"/>
    <w:rsid w:val="00F95FE7"/>
    <w:rsid w:val="00F961DD"/>
    <w:rsid w:val="00F962A0"/>
    <w:rsid w:val="00F96974"/>
    <w:rsid w:val="00F970E1"/>
    <w:rsid w:val="00F97442"/>
    <w:rsid w:val="00F976D7"/>
    <w:rsid w:val="00F97B4A"/>
    <w:rsid w:val="00F97C55"/>
    <w:rsid w:val="00FA08D6"/>
    <w:rsid w:val="00FA0AE0"/>
    <w:rsid w:val="00FA0B45"/>
    <w:rsid w:val="00FA0E2B"/>
    <w:rsid w:val="00FA116A"/>
    <w:rsid w:val="00FA11C7"/>
    <w:rsid w:val="00FA13D0"/>
    <w:rsid w:val="00FA1834"/>
    <w:rsid w:val="00FA2610"/>
    <w:rsid w:val="00FA261D"/>
    <w:rsid w:val="00FA2985"/>
    <w:rsid w:val="00FA29CB"/>
    <w:rsid w:val="00FA2BC5"/>
    <w:rsid w:val="00FA2BFD"/>
    <w:rsid w:val="00FA2E02"/>
    <w:rsid w:val="00FA3067"/>
    <w:rsid w:val="00FA34FF"/>
    <w:rsid w:val="00FA3744"/>
    <w:rsid w:val="00FA3A48"/>
    <w:rsid w:val="00FA3D5A"/>
    <w:rsid w:val="00FA4137"/>
    <w:rsid w:val="00FA431E"/>
    <w:rsid w:val="00FA451F"/>
    <w:rsid w:val="00FA53B0"/>
    <w:rsid w:val="00FA550E"/>
    <w:rsid w:val="00FA5787"/>
    <w:rsid w:val="00FA58E7"/>
    <w:rsid w:val="00FA5D59"/>
    <w:rsid w:val="00FA5DD1"/>
    <w:rsid w:val="00FA6580"/>
    <w:rsid w:val="00FA68A7"/>
    <w:rsid w:val="00FA68CB"/>
    <w:rsid w:val="00FA708F"/>
    <w:rsid w:val="00FA72F4"/>
    <w:rsid w:val="00FA7BE7"/>
    <w:rsid w:val="00FB0067"/>
    <w:rsid w:val="00FB052B"/>
    <w:rsid w:val="00FB05C6"/>
    <w:rsid w:val="00FB09B4"/>
    <w:rsid w:val="00FB0BC7"/>
    <w:rsid w:val="00FB1132"/>
    <w:rsid w:val="00FB1AF4"/>
    <w:rsid w:val="00FB1D1E"/>
    <w:rsid w:val="00FB1EAC"/>
    <w:rsid w:val="00FB2156"/>
    <w:rsid w:val="00FB2172"/>
    <w:rsid w:val="00FB2691"/>
    <w:rsid w:val="00FB26D0"/>
    <w:rsid w:val="00FB2830"/>
    <w:rsid w:val="00FB2A82"/>
    <w:rsid w:val="00FB4160"/>
    <w:rsid w:val="00FB41C1"/>
    <w:rsid w:val="00FB43FB"/>
    <w:rsid w:val="00FB44D0"/>
    <w:rsid w:val="00FB4619"/>
    <w:rsid w:val="00FB4916"/>
    <w:rsid w:val="00FB60F0"/>
    <w:rsid w:val="00FB660E"/>
    <w:rsid w:val="00FB6783"/>
    <w:rsid w:val="00FB6B4A"/>
    <w:rsid w:val="00FB6E5F"/>
    <w:rsid w:val="00FB73CE"/>
    <w:rsid w:val="00FB7761"/>
    <w:rsid w:val="00FB7A07"/>
    <w:rsid w:val="00FB7DCD"/>
    <w:rsid w:val="00FB7F03"/>
    <w:rsid w:val="00FC07D4"/>
    <w:rsid w:val="00FC0E63"/>
    <w:rsid w:val="00FC10ED"/>
    <w:rsid w:val="00FC1212"/>
    <w:rsid w:val="00FC12D1"/>
    <w:rsid w:val="00FC147D"/>
    <w:rsid w:val="00FC19CE"/>
    <w:rsid w:val="00FC254D"/>
    <w:rsid w:val="00FC264F"/>
    <w:rsid w:val="00FC2A66"/>
    <w:rsid w:val="00FC3125"/>
    <w:rsid w:val="00FC336C"/>
    <w:rsid w:val="00FC36A0"/>
    <w:rsid w:val="00FC39C2"/>
    <w:rsid w:val="00FC3A6E"/>
    <w:rsid w:val="00FC3AB3"/>
    <w:rsid w:val="00FC4470"/>
    <w:rsid w:val="00FC44B3"/>
    <w:rsid w:val="00FC4792"/>
    <w:rsid w:val="00FC47CC"/>
    <w:rsid w:val="00FC4D88"/>
    <w:rsid w:val="00FC508D"/>
    <w:rsid w:val="00FC558E"/>
    <w:rsid w:val="00FC5948"/>
    <w:rsid w:val="00FC5AD6"/>
    <w:rsid w:val="00FC5D91"/>
    <w:rsid w:val="00FC63DC"/>
    <w:rsid w:val="00FC640E"/>
    <w:rsid w:val="00FC689A"/>
    <w:rsid w:val="00FC68CE"/>
    <w:rsid w:val="00FC6A14"/>
    <w:rsid w:val="00FC6C2D"/>
    <w:rsid w:val="00FC6EAE"/>
    <w:rsid w:val="00FC6FBC"/>
    <w:rsid w:val="00FC778F"/>
    <w:rsid w:val="00FC79BF"/>
    <w:rsid w:val="00FC7AC8"/>
    <w:rsid w:val="00FD002D"/>
    <w:rsid w:val="00FD00A1"/>
    <w:rsid w:val="00FD0149"/>
    <w:rsid w:val="00FD087B"/>
    <w:rsid w:val="00FD0ACC"/>
    <w:rsid w:val="00FD11EE"/>
    <w:rsid w:val="00FD11F8"/>
    <w:rsid w:val="00FD13EA"/>
    <w:rsid w:val="00FD173F"/>
    <w:rsid w:val="00FD187A"/>
    <w:rsid w:val="00FD194F"/>
    <w:rsid w:val="00FD2B06"/>
    <w:rsid w:val="00FD2F76"/>
    <w:rsid w:val="00FD3131"/>
    <w:rsid w:val="00FD3318"/>
    <w:rsid w:val="00FD3521"/>
    <w:rsid w:val="00FD3545"/>
    <w:rsid w:val="00FD3897"/>
    <w:rsid w:val="00FD3E6B"/>
    <w:rsid w:val="00FD4229"/>
    <w:rsid w:val="00FD4A0E"/>
    <w:rsid w:val="00FD4B41"/>
    <w:rsid w:val="00FD4B55"/>
    <w:rsid w:val="00FD4C4D"/>
    <w:rsid w:val="00FD4D5C"/>
    <w:rsid w:val="00FD5094"/>
    <w:rsid w:val="00FD556E"/>
    <w:rsid w:val="00FD5A46"/>
    <w:rsid w:val="00FD5AE2"/>
    <w:rsid w:val="00FD5C49"/>
    <w:rsid w:val="00FD5DDE"/>
    <w:rsid w:val="00FD5DE8"/>
    <w:rsid w:val="00FD61A3"/>
    <w:rsid w:val="00FD6746"/>
    <w:rsid w:val="00FD6AFF"/>
    <w:rsid w:val="00FD6E39"/>
    <w:rsid w:val="00FD71DD"/>
    <w:rsid w:val="00FD733E"/>
    <w:rsid w:val="00FD73E2"/>
    <w:rsid w:val="00FD779C"/>
    <w:rsid w:val="00FD7AAA"/>
    <w:rsid w:val="00FD7FBD"/>
    <w:rsid w:val="00FE00CC"/>
    <w:rsid w:val="00FE01EE"/>
    <w:rsid w:val="00FE07B6"/>
    <w:rsid w:val="00FE0879"/>
    <w:rsid w:val="00FE0A4D"/>
    <w:rsid w:val="00FE1562"/>
    <w:rsid w:val="00FE15D1"/>
    <w:rsid w:val="00FE1616"/>
    <w:rsid w:val="00FE1A03"/>
    <w:rsid w:val="00FE1C7C"/>
    <w:rsid w:val="00FE201C"/>
    <w:rsid w:val="00FE20CD"/>
    <w:rsid w:val="00FE214C"/>
    <w:rsid w:val="00FE21BA"/>
    <w:rsid w:val="00FE28EC"/>
    <w:rsid w:val="00FE2943"/>
    <w:rsid w:val="00FE2CAA"/>
    <w:rsid w:val="00FE2CB5"/>
    <w:rsid w:val="00FE2CBA"/>
    <w:rsid w:val="00FE2D63"/>
    <w:rsid w:val="00FE3271"/>
    <w:rsid w:val="00FE36DE"/>
    <w:rsid w:val="00FE3A5B"/>
    <w:rsid w:val="00FE494D"/>
    <w:rsid w:val="00FE4D86"/>
    <w:rsid w:val="00FE4E1B"/>
    <w:rsid w:val="00FE58ED"/>
    <w:rsid w:val="00FE5AA2"/>
    <w:rsid w:val="00FE5BF8"/>
    <w:rsid w:val="00FE63AE"/>
    <w:rsid w:val="00FE6C36"/>
    <w:rsid w:val="00FE6F28"/>
    <w:rsid w:val="00FE7574"/>
    <w:rsid w:val="00FE7B91"/>
    <w:rsid w:val="00FE7C3A"/>
    <w:rsid w:val="00FF0021"/>
    <w:rsid w:val="00FF02BE"/>
    <w:rsid w:val="00FF03AA"/>
    <w:rsid w:val="00FF04DD"/>
    <w:rsid w:val="00FF07E3"/>
    <w:rsid w:val="00FF0A99"/>
    <w:rsid w:val="00FF0ED2"/>
    <w:rsid w:val="00FF0F8F"/>
    <w:rsid w:val="00FF1532"/>
    <w:rsid w:val="00FF157E"/>
    <w:rsid w:val="00FF19C9"/>
    <w:rsid w:val="00FF1B3B"/>
    <w:rsid w:val="00FF1FDF"/>
    <w:rsid w:val="00FF3364"/>
    <w:rsid w:val="00FF33F3"/>
    <w:rsid w:val="00FF3421"/>
    <w:rsid w:val="00FF349E"/>
    <w:rsid w:val="00FF35A0"/>
    <w:rsid w:val="00FF3C98"/>
    <w:rsid w:val="00FF3DA2"/>
    <w:rsid w:val="00FF3FB2"/>
    <w:rsid w:val="00FF46F6"/>
    <w:rsid w:val="00FF5452"/>
    <w:rsid w:val="00FF595A"/>
    <w:rsid w:val="00FF59A9"/>
    <w:rsid w:val="00FF59B3"/>
    <w:rsid w:val="00FF5AE9"/>
    <w:rsid w:val="00FF5B1D"/>
    <w:rsid w:val="00FF61E2"/>
    <w:rsid w:val="00FF63E4"/>
    <w:rsid w:val="00FF66C0"/>
    <w:rsid w:val="00FF68CB"/>
    <w:rsid w:val="00FF6960"/>
    <w:rsid w:val="00FF6A29"/>
    <w:rsid w:val="00FF6B04"/>
    <w:rsid w:val="00FF6CD3"/>
    <w:rsid w:val="00FF6D00"/>
    <w:rsid w:val="00FF6D97"/>
    <w:rsid w:val="00FF6F77"/>
    <w:rsid w:val="00FF7C9F"/>
    <w:rsid w:val="00FF7D82"/>
    <w:rsid w:val="2768DC8E"/>
    <w:rsid w:val="27EAEE12"/>
    <w:rsid w:val="3AF2EE2B"/>
    <w:rsid w:val="4AFEB595"/>
    <w:rsid w:val="4E210E45"/>
    <w:rsid w:val="5FFCCDD2"/>
    <w:rsid w:val="659FFA1C"/>
    <w:rsid w:val="76CC54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opacity="0"/>
      <v:stroke color="red" weight="1.5pt"/>
      <v:textbox inset="5.85pt,.7pt,5.85pt,.7pt"/>
    </o:shapedefaults>
    <o:shapelayout v:ext="edit">
      <o:idmap v:ext="edit" data="1"/>
    </o:shapelayout>
  </w:shapeDefaults>
  <w:decimalSymbol w:val="."/>
  <w:listSeparator w:val=","/>
  <w14:docId w14:val="5E66B0F6"/>
  <w14:discardImageEditingData/>
  <w15:docId w15:val="{339B9DBC-3E1F-4809-BBA5-B0EA256C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0343B"/>
    <w:pPr>
      <w:widowControl w:val="0"/>
      <w:spacing w:line="240" w:lineRule="atLeast"/>
    </w:pPr>
    <w:rPr>
      <w:rFonts w:ascii="Tahoma" w:eastAsia="ＭＳ Ｐゴシック" w:hAnsi="Tahoma"/>
      <w:lang w:eastAsia="en-US"/>
    </w:rPr>
  </w:style>
  <w:style w:type="paragraph" w:styleId="10">
    <w:name w:val="heading 1"/>
    <w:basedOn w:val="a0"/>
    <w:next w:val="a0"/>
    <w:link w:val="11"/>
    <w:qFormat/>
    <w:rsid w:val="00B47D69"/>
    <w:pPr>
      <w:keepNext/>
      <w:numPr>
        <w:numId w:val="18"/>
      </w:numPr>
      <w:spacing w:before="120" w:after="60"/>
      <w:outlineLvl w:val="0"/>
    </w:pPr>
    <w:rPr>
      <w:b/>
      <w:sz w:val="32"/>
      <w:szCs w:val="32"/>
    </w:rPr>
  </w:style>
  <w:style w:type="paragraph" w:styleId="20">
    <w:name w:val="heading 2"/>
    <w:basedOn w:val="3"/>
    <w:next w:val="a0"/>
    <w:link w:val="21"/>
    <w:qFormat/>
    <w:rsid w:val="00B92B4B"/>
    <w:pPr>
      <w:spacing w:after="120" w:line="320" w:lineRule="exact"/>
      <w:ind w:left="587" w:hangingChars="209" w:hanging="587"/>
      <w:outlineLvl w:val="1"/>
    </w:pPr>
    <w:rPr>
      <w:sz w:val="28"/>
      <w:szCs w:val="28"/>
    </w:rPr>
  </w:style>
  <w:style w:type="paragraph" w:styleId="30">
    <w:name w:val="heading 3"/>
    <w:basedOn w:val="3"/>
    <w:next w:val="a0"/>
    <w:link w:val="32"/>
    <w:qFormat/>
    <w:rsid w:val="00B92B4B"/>
    <w:pPr>
      <w:numPr>
        <w:ilvl w:val="2"/>
      </w:numPr>
      <w:spacing w:after="120"/>
      <w:outlineLvl w:val="2"/>
    </w:pPr>
    <w:rPr>
      <w:sz w:val="24"/>
      <w:szCs w:val="24"/>
    </w:rPr>
  </w:style>
  <w:style w:type="paragraph" w:styleId="40">
    <w:name w:val="heading 4"/>
    <w:basedOn w:val="30"/>
    <w:next w:val="a0"/>
    <w:link w:val="41"/>
    <w:qFormat/>
    <w:rsid w:val="001F1670"/>
    <w:pPr>
      <w:outlineLvl w:val="3"/>
    </w:pPr>
    <w:rPr>
      <w:rFonts w:cs="Tahoma"/>
    </w:rPr>
  </w:style>
  <w:style w:type="paragraph" w:styleId="50">
    <w:name w:val="heading 5"/>
    <w:basedOn w:val="a0"/>
    <w:next w:val="a0"/>
    <w:link w:val="52"/>
    <w:qFormat/>
    <w:rsid w:val="00063F84"/>
    <w:pPr>
      <w:numPr>
        <w:ilvl w:val="4"/>
        <w:numId w:val="18"/>
      </w:numPr>
      <w:spacing w:before="240" w:after="60"/>
      <w:outlineLvl w:val="4"/>
    </w:pPr>
  </w:style>
  <w:style w:type="paragraph" w:styleId="60">
    <w:name w:val="heading 6"/>
    <w:basedOn w:val="a0"/>
    <w:next w:val="a0"/>
    <w:link w:val="61"/>
    <w:qFormat/>
    <w:rsid w:val="00063F84"/>
    <w:pPr>
      <w:numPr>
        <w:ilvl w:val="5"/>
        <w:numId w:val="18"/>
      </w:numPr>
      <w:spacing w:before="240" w:after="60"/>
      <w:outlineLvl w:val="5"/>
    </w:pPr>
  </w:style>
  <w:style w:type="paragraph" w:styleId="70">
    <w:name w:val="heading 7"/>
    <w:basedOn w:val="a0"/>
    <w:next w:val="a0"/>
    <w:link w:val="71"/>
    <w:qFormat/>
    <w:rsid w:val="004F6B25"/>
    <w:pPr>
      <w:numPr>
        <w:ilvl w:val="6"/>
        <w:numId w:val="18"/>
      </w:numPr>
      <w:spacing w:before="240" w:after="60"/>
      <w:outlineLvl w:val="6"/>
    </w:pPr>
  </w:style>
  <w:style w:type="paragraph" w:styleId="80">
    <w:name w:val="heading 8"/>
    <w:basedOn w:val="a0"/>
    <w:next w:val="a0"/>
    <w:link w:val="81"/>
    <w:qFormat/>
    <w:rsid w:val="004F6B25"/>
    <w:pPr>
      <w:numPr>
        <w:ilvl w:val="7"/>
        <w:numId w:val="18"/>
      </w:numPr>
      <w:spacing w:before="240" w:after="60"/>
      <w:outlineLvl w:val="7"/>
    </w:pPr>
    <w:rPr>
      <w:i/>
    </w:rPr>
  </w:style>
  <w:style w:type="paragraph" w:styleId="90">
    <w:name w:val="heading 9"/>
    <w:basedOn w:val="a0"/>
    <w:next w:val="a0"/>
    <w:link w:val="91"/>
    <w:qFormat/>
    <w:rsid w:val="004F6B25"/>
    <w:pPr>
      <w:numPr>
        <w:ilvl w:val="8"/>
        <w:numId w:val="18"/>
      </w:numPr>
      <w:spacing w:before="240" w:after="60"/>
      <w:outlineLvl w:val="8"/>
    </w:pPr>
    <w:rPr>
      <w:b/>
      <w:i/>
      <w:sz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4F6B25"/>
    <w:pPr>
      <w:spacing w:before="80"/>
      <w:ind w:left="720"/>
      <w:jc w:val="both"/>
    </w:pPr>
    <w:rPr>
      <w:color w:val="000000"/>
      <w:lang w:val="en-AU"/>
    </w:rPr>
  </w:style>
  <w:style w:type="paragraph" w:styleId="a4">
    <w:name w:val="Title"/>
    <w:basedOn w:val="a0"/>
    <w:next w:val="a0"/>
    <w:qFormat/>
    <w:rsid w:val="004F6B25"/>
    <w:pPr>
      <w:spacing w:line="240" w:lineRule="auto"/>
      <w:jc w:val="center"/>
    </w:pPr>
    <w:rPr>
      <w:rFonts w:ascii="Arial" w:hAnsi="Arial"/>
      <w:b/>
      <w:sz w:val="36"/>
    </w:rPr>
  </w:style>
  <w:style w:type="paragraph" w:styleId="a5">
    <w:name w:val="Subtitle"/>
    <w:basedOn w:val="a0"/>
    <w:qFormat/>
    <w:rsid w:val="004F6B25"/>
    <w:pPr>
      <w:spacing w:after="60"/>
      <w:jc w:val="center"/>
    </w:pPr>
    <w:rPr>
      <w:rFonts w:ascii="Arial" w:hAnsi="Arial"/>
      <w:i/>
      <w:sz w:val="36"/>
      <w:lang w:val="en-AU"/>
    </w:rPr>
  </w:style>
  <w:style w:type="paragraph" w:styleId="a6">
    <w:name w:val="Normal Indent"/>
    <w:basedOn w:val="a0"/>
    <w:rsid w:val="004F6B25"/>
    <w:pPr>
      <w:ind w:left="900" w:hanging="900"/>
    </w:pPr>
  </w:style>
  <w:style w:type="paragraph" w:styleId="12">
    <w:name w:val="toc 1"/>
    <w:basedOn w:val="a0"/>
    <w:next w:val="a0"/>
    <w:uiPriority w:val="39"/>
    <w:rsid w:val="00A445EC"/>
    <w:pPr>
      <w:tabs>
        <w:tab w:val="left" w:pos="1000"/>
        <w:tab w:val="right" w:leader="dot" w:pos="8385"/>
      </w:tabs>
      <w:spacing w:before="120" w:after="120"/>
      <w:ind w:leftChars="200" w:left="730" w:rightChars="300" w:right="600" w:hangingChars="150" w:hanging="330"/>
    </w:pPr>
    <w:rPr>
      <w:rFonts w:ascii="Century" w:eastAsia="ＭＳ ゴシック" w:hAnsi="Century"/>
      <w:b/>
      <w:bCs/>
      <w:noProof/>
      <w:sz w:val="24"/>
      <w:szCs w:val="24"/>
    </w:rPr>
  </w:style>
  <w:style w:type="paragraph" w:styleId="22">
    <w:name w:val="toc 2"/>
    <w:basedOn w:val="a0"/>
    <w:next w:val="a0"/>
    <w:uiPriority w:val="39"/>
    <w:rsid w:val="000D681E"/>
    <w:pPr>
      <w:tabs>
        <w:tab w:val="left" w:pos="1134"/>
        <w:tab w:val="right" w:leader="dot" w:pos="8364"/>
      </w:tabs>
      <w:spacing w:beforeLines="50" w:before="120" w:line="280" w:lineRule="exact"/>
      <w:ind w:leftChars="354" w:left="1304" w:rightChars="331" w:right="662" w:hangingChars="284" w:hanging="596"/>
    </w:pPr>
    <w:rPr>
      <w:rFonts w:ascii="Yu Gothic" w:eastAsia="Yu Gothic" w:hAnsi="Yu Gothic" w:cstheme="minorBidi"/>
      <w:noProof/>
      <w:kern w:val="2"/>
      <w:sz w:val="21"/>
      <w:szCs w:val="22"/>
      <w:lang w:eastAsia="ja-JP"/>
    </w:rPr>
  </w:style>
  <w:style w:type="paragraph" w:styleId="33">
    <w:name w:val="toc 3"/>
    <w:basedOn w:val="a0"/>
    <w:next w:val="a0"/>
    <w:uiPriority w:val="39"/>
    <w:rsid w:val="000D681E"/>
    <w:pPr>
      <w:tabs>
        <w:tab w:val="left" w:pos="1400"/>
        <w:tab w:val="right" w:leader="dot" w:pos="8364"/>
      </w:tabs>
      <w:ind w:leftChars="468" w:left="1418" w:rightChars="331" w:right="662" w:hangingChars="268" w:hanging="482"/>
    </w:pPr>
    <w:rPr>
      <w:rFonts w:ascii="Century" w:eastAsia="ＭＳ ゴシック" w:hAnsi="Century" w:cs="Tahoma"/>
      <w:iCs/>
      <w:noProof/>
      <w:sz w:val="18"/>
      <w:szCs w:val="24"/>
    </w:rPr>
  </w:style>
  <w:style w:type="paragraph" w:styleId="a7">
    <w:name w:val="header"/>
    <w:basedOn w:val="a0"/>
    <w:link w:val="a8"/>
    <w:rsid w:val="004F6B25"/>
    <w:pPr>
      <w:tabs>
        <w:tab w:val="center" w:pos="4320"/>
        <w:tab w:val="right" w:pos="8640"/>
      </w:tabs>
    </w:pPr>
  </w:style>
  <w:style w:type="paragraph" w:styleId="a9">
    <w:name w:val="footer"/>
    <w:basedOn w:val="a0"/>
    <w:link w:val="aa"/>
    <w:rsid w:val="004F6B25"/>
    <w:pPr>
      <w:tabs>
        <w:tab w:val="center" w:pos="4320"/>
        <w:tab w:val="right" w:pos="8640"/>
      </w:tabs>
    </w:pPr>
  </w:style>
  <w:style w:type="character" w:styleId="ab">
    <w:name w:val="page number"/>
    <w:basedOn w:val="a1"/>
    <w:rsid w:val="004F6B25"/>
  </w:style>
  <w:style w:type="paragraph" w:customStyle="1" w:styleId="Bullet1">
    <w:name w:val="Bullet1"/>
    <w:basedOn w:val="a0"/>
    <w:rsid w:val="004F6B25"/>
    <w:pPr>
      <w:ind w:left="720" w:hanging="432"/>
    </w:pPr>
  </w:style>
  <w:style w:type="paragraph" w:customStyle="1" w:styleId="Bullet2">
    <w:name w:val="Bullet2"/>
    <w:basedOn w:val="a0"/>
    <w:rsid w:val="004F6B25"/>
    <w:pPr>
      <w:ind w:left="1440" w:hanging="360"/>
    </w:pPr>
    <w:rPr>
      <w:color w:val="000080"/>
    </w:rPr>
  </w:style>
  <w:style w:type="paragraph" w:customStyle="1" w:styleId="Tabletext">
    <w:name w:val="Tabletext"/>
    <w:basedOn w:val="a0"/>
    <w:rsid w:val="004F6B25"/>
    <w:pPr>
      <w:keepLines/>
      <w:spacing w:after="120"/>
    </w:pPr>
  </w:style>
  <w:style w:type="paragraph" w:styleId="ac">
    <w:name w:val="Body Text"/>
    <w:aliases w:val="本文1"/>
    <w:basedOn w:val="a0"/>
    <w:link w:val="ad"/>
    <w:rsid w:val="004F6B25"/>
    <w:pPr>
      <w:keepLines/>
      <w:spacing w:after="120"/>
      <w:ind w:left="720"/>
    </w:pPr>
  </w:style>
  <w:style w:type="paragraph" w:styleId="ae">
    <w:name w:val="Document Map"/>
    <w:basedOn w:val="a0"/>
    <w:link w:val="af"/>
    <w:semiHidden/>
    <w:rsid w:val="004F6B25"/>
    <w:pPr>
      <w:shd w:val="clear" w:color="auto" w:fill="000080"/>
    </w:pPr>
  </w:style>
  <w:style w:type="character" w:styleId="af0">
    <w:name w:val="footnote reference"/>
    <w:semiHidden/>
    <w:rsid w:val="004F6B25"/>
    <w:rPr>
      <w:sz w:val="20"/>
      <w:vertAlign w:val="superscript"/>
    </w:rPr>
  </w:style>
  <w:style w:type="paragraph" w:styleId="af1">
    <w:name w:val="footnote text"/>
    <w:basedOn w:val="a0"/>
    <w:link w:val="af2"/>
    <w:semiHidden/>
    <w:rsid w:val="004F6B2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rsid w:val="004F6B25"/>
    <w:pPr>
      <w:spacing w:before="480" w:after="60" w:line="240" w:lineRule="auto"/>
      <w:jc w:val="center"/>
    </w:pPr>
    <w:rPr>
      <w:rFonts w:ascii="Arial" w:hAnsi="Arial"/>
      <w:b/>
      <w:kern w:val="28"/>
      <w:sz w:val="32"/>
    </w:rPr>
  </w:style>
  <w:style w:type="paragraph" w:customStyle="1" w:styleId="Paragraph1">
    <w:name w:val="Paragraph1"/>
    <w:basedOn w:val="a0"/>
    <w:rsid w:val="004F6B25"/>
    <w:pPr>
      <w:spacing w:before="80" w:line="240" w:lineRule="auto"/>
      <w:jc w:val="both"/>
    </w:pPr>
  </w:style>
  <w:style w:type="paragraph" w:customStyle="1" w:styleId="Paragraph3">
    <w:name w:val="Paragraph3"/>
    <w:basedOn w:val="a0"/>
    <w:rsid w:val="004F6B25"/>
    <w:pPr>
      <w:spacing w:before="80" w:line="240" w:lineRule="auto"/>
      <w:ind w:left="1530"/>
      <w:jc w:val="both"/>
    </w:pPr>
  </w:style>
  <w:style w:type="paragraph" w:customStyle="1" w:styleId="Paragraph4">
    <w:name w:val="Paragraph4"/>
    <w:basedOn w:val="a0"/>
    <w:rsid w:val="004F6B25"/>
    <w:pPr>
      <w:spacing w:before="80" w:line="240" w:lineRule="auto"/>
      <w:ind w:left="2250"/>
      <w:jc w:val="both"/>
    </w:pPr>
  </w:style>
  <w:style w:type="paragraph" w:styleId="42">
    <w:name w:val="toc 4"/>
    <w:basedOn w:val="a0"/>
    <w:next w:val="a0"/>
    <w:uiPriority w:val="39"/>
    <w:rsid w:val="00564482"/>
    <w:pPr>
      <w:ind w:left="600"/>
    </w:pPr>
    <w:rPr>
      <w:rFonts w:ascii="Century" w:eastAsia="ＭＳ ゴシック" w:hAnsi="Century"/>
      <w:szCs w:val="21"/>
    </w:rPr>
  </w:style>
  <w:style w:type="paragraph" w:styleId="53">
    <w:name w:val="toc 5"/>
    <w:basedOn w:val="a0"/>
    <w:next w:val="a0"/>
    <w:uiPriority w:val="39"/>
    <w:rsid w:val="004F6B25"/>
    <w:pPr>
      <w:ind w:left="800"/>
    </w:pPr>
    <w:rPr>
      <w:rFonts w:ascii="Century" w:hAnsi="Century"/>
      <w:szCs w:val="21"/>
    </w:rPr>
  </w:style>
  <w:style w:type="paragraph" w:styleId="62">
    <w:name w:val="toc 6"/>
    <w:basedOn w:val="a0"/>
    <w:next w:val="a0"/>
    <w:uiPriority w:val="39"/>
    <w:rsid w:val="004F6B25"/>
    <w:pPr>
      <w:ind w:left="1000"/>
    </w:pPr>
    <w:rPr>
      <w:rFonts w:ascii="Century" w:hAnsi="Century"/>
      <w:szCs w:val="21"/>
    </w:rPr>
  </w:style>
  <w:style w:type="paragraph" w:styleId="72">
    <w:name w:val="toc 7"/>
    <w:basedOn w:val="a0"/>
    <w:next w:val="a0"/>
    <w:uiPriority w:val="39"/>
    <w:rsid w:val="004F6B25"/>
    <w:pPr>
      <w:ind w:left="1200"/>
    </w:pPr>
    <w:rPr>
      <w:rFonts w:ascii="Century" w:hAnsi="Century"/>
      <w:szCs w:val="21"/>
    </w:rPr>
  </w:style>
  <w:style w:type="paragraph" w:styleId="82">
    <w:name w:val="toc 8"/>
    <w:basedOn w:val="a0"/>
    <w:next w:val="a0"/>
    <w:uiPriority w:val="39"/>
    <w:rsid w:val="004F6B25"/>
    <w:pPr>
      <w:ind w:left="1400"/>
    </w:pPr>
    <w:rPr>
      <w:rFonts w:ascii="Century" w:hAnsi="Century"/>
      <w:szCs w:val="21"/>
    </w:rPr>
  </w:style>
  <w:style w:type="paragraph" w:styleId="92">
    <w:name w:val="toc 9"/>
    <w:basedOn w:val="a0"/>
    <w:next w:val="a0"/>
    <w:uiPriority w:val="39"/>
    <w:rsid w:val="004F6B25"/>
    <w:pPr>
      <w:ind w:left="1600"/>
    </w:pPr>
    <w:rPr>
      <w:rFonts w:ascii="Century" w:hAnsi="Century"/>
      <w:szCs w:val="21"/>
    </w:rPr>
  </w:style>
  <w:style w:type="paragraph" w:styleId="23">
    <w:name w:val="Body Text 2"/>
    <w:basedOn w:val="a0"/>
    <w:link w:val="24"/>
    <w:rsid w:val="004F6B25"/>
    <w:rPr>
      <w:i/>
      <w:color w:val="0000FF"/>
    </w:rPr>
  </w:style>
  <w:style w:type="paragraph" w:styleId="af3">
    <w:name w:val="Body Text Indent"/>
    <w:basedOn w:val="a0"/>
    <w:link w:val="af4"/>
    <w:rsid w:val="004F6B25"/>
    <w:pPr>
      <w:ind w:left="720"/>
    </w:pPr>
    <w:rPr>
      <w:i/>
      <w:color w:val="0000FF"/>
      <w:u w:val="single"/>
    </w:rPr>
  </w:style>
  <w:style w:type="paragraph" w:customStyle="1" w:styleId="Body">
    <w:name w:val="Body"/>
    <w:basedOn w:val="a0"/>
    <w:rsid w:val="004F6B25"/>
    <w:pPr>
      <w:widowControl/>
      <w:spacing w:before="120" w:line="240" w:lineRule="auto"/>
      <w:jc w:val="both"/>
    </w:pPr>
    <w:rPr>
      <w:rFonts w:ascii="Book Antiqua" w:hAnsi="Book Antiqua"/>
    </w:rPr>
  </w:style>
  <w:style w:type="paragraph" w:customStyle="1" w:styleId="Bullet">
    <w:name w:val="Bullet"/>
    <w:basedOn w:val="a0"/>
    <w:rsid w:val="004F6B25"/>
    <w:pPr>
      <w:widowControl/>
      <w:numPr>
        <w:numId w:val="1"/>
      </w:numPr>
      <w:tabs>
        <w:tab w:val="left" w:pos="720"/>
      </w:tabs>
      <w:spacing w:before="120" w:line="240" w:lineRule="auto"/>
      <w:ind w:left="720" w:right="360"/>
      <w:jc w:val="both"/>
    </w:pPr>
    <w:rPr>
      <w:rFonts w:ascii="Book Antiqua" w:hAnsi="Book Antiqua"/>
    </w:rPr>
  </w:style>
  <w:style w:type="paragraph" w:customStyle="1" w:styleId="InfoBlue">
    <w:name w:val="InfoBlue"/>
    <w:basedOn w:val="a0"/>
    <w:next w:val="ac"/>
    <w:autoRedefine/>
    <w:rsid w:val="009C07C7"/>
    <w:pPr>
      <w:tabs>
        <w:tab w:val="left" w:pos="381"/>
      </w:tabs>
      <w:spacing w:after="120"/>
      <w:ind w:left="450"/>
    </w:pPr>
    <w:rPr>
      <w:rFonts w:ascii="ＭＳ Ｐゴシック" w:hAnsi="ＭＳ Ｐゴシック"/>
      <w:i/>
      <w:color w:val="0000FF"/>
      <w:lang w:eastAsia="ja-JP"/>
    </w:rPr>
  </w:style>
  <w:style w:type="character" w:styleId="af5">
    <w:name w:val="Hyperlink"/>
    <w:uiPriority w:val="99"/>
    <w:rsid w:val="004F6B25"/>
    <w:rPr>
      <w:color w:val="0000FF"/>
      <w:u w:val="single"/>
    </w:rPr>
  </w:style>
  <w:style w:type="paragraph" w:customStyle="1" w:styleId="13">
    <w:name w:val="副題1"/>
    <w:basedOn w:val="a4"/>
    <w:rsid w:val="004F6B25"/>
    <w:pPr>
      <w:widowControl/>
    </w:pPr>
    <w:rPr>
      <w:rFonts w:ascii="Times New Roman" w:hAnsi="Times New Roman"/>
      <w:sz w:val="24"/>
    </w:rPr>
  </w:style>
  <w:style w:type="paragraph" w:customStyle="1" w:styleId="RevisionHist">
    <w:name w:val="RevisionHist"/>
    <w:basedOn w:val="a0"/>
    <w:rsid w:val="004F6B25"/>
    <w:pPr>
      <w:widowControl/>
      <w:spacing w:line="240" w:lineRule="auto"/>
    </w:pPr>
  </w:style>
  <w:style w:type="paragraph" w:styleId="af6">
    <w:name w:val="Date"/>
    <w:basedOn w:val="a0"/>
    <w:link w:val="af7"/>
    <w:rsid w:val="004F6B25"/>
    <w:pPr>
      <w:widowControl/>
      <w:spacing w:line="240" w:lineRule="auto"/>
    </w:pPr>
  </w:style>
  <w:style w:type="paragraph" w:customStyle="1" w:styleId="Hierarchy">
    <w:name w:val="Hierarchy"/>
    <w:basedOn w:val="a0"/>
    <w:rsid w:val="004F6B25"/>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25">
    <w:name w:val="本文2"/>
    <w:rsid w:val="004F6B25"/>
    <w:pPr>
      <w:keepLines/>
      <w:spacing w:after="120" w:line="220" w:lineRule="atLeast"/>
    </w:pPr>
    <w:rPr>
      <w:lang w:val="en-GB" w:eastAsia="en-US"/>
    </w:rPr>
  </w:style>
  <w:style w:type="character" w:styleId="af8">
    <w:name w:val="annotation reference"/>
    <w:semiHidden/>
    <w:rsid w:val="004F6B25"/>
    <w:rPr>
      <w:sz w:val="16"/>
    </w:rPr>
  </w:style>
  <w:style w:type="paragraph" w:styleId="af9">
    <w:name w:val="annotation text"/>
    <w:basedOn w:val="a0"/>
    <w:link w:val="afa"/>
    <w:semiHidden/>
    <w:rsid w:val="004F6B25"/>
    <w:pPr>
      <w:widowControl/>
      <w:spacing w:line="240" w:lineRule="auto"/>
    </w:pPr>
  </w:style>
  <w:style w:type="paragraph" w:styleId="afb">
    <w:name w:val="Plain Text"/>
    <w:basedOn w:val="a0"/>
    <w:rsid w:val="004F6B25"/>
    <w:pPr>
      <w:widowControl/>
      <w:spacing w:line="240" w:lineRule="auto"/>
    </w:pPr>
    <w:rPr>
      <w:rFonts w:ascii="Courier New" w:hAnsi="Courier New"/>
    </w:rPr>
  </w:style>
  <w:style w:type="paragraph" w:customStyle="1" w:styleId="Project">
    <w:name w:val="Project"/>
    <w:basedOn w:val="a0"/>
    <w:rsid w:val="004F6B25"/>
    <w:pPr>
      <w:widowControl/>
      <w:spacing w:line="240" w:lineRule="auto"/>
      <w:jc w:val="right"/>
    </w:pPr>
    <w:rPr>
      <w:rFonts w:ascii="Arial" w:hAnsi="Arial"/>
      <w:b/>
      <w:sz w:val="36"/>
    </w:rPr>
  </w:style>
  <w:style w:type="paragraph" w:customStyle="1" w:styleId="CompanyName">
    <w:name w:val="CompanyName"/>
    <w:basedOn w:val="a0"/>
    <w:rsid w:val="004F6B25"/>
    <w:pPr>
      <w:widowControl/>
      <w:spacing w:line="240" w:lineRule="auto"/>
      <w:jc w:val="right"/>
    </w:pPr>
    <w:rPr>
      <w:rFonts w:ascii="Arial" w:hAnsi="Arial"/>
      <w:b/>
      <w:sz w:val="36"/>
    </w:rPr>
  </w:style>
  <w:style w:type="character" w:customStyle="1" w:styleId="tw4winMark">
    <w:name w:val="tw4winMark"/>
    <w:rsid w:val="004F6B25"/>
    <w:rPr>
      <w:rFonts w:ascii="Arial" w:hAnsi="Arial"/>
      <w:vanish/>
      <w:color w:val="800080"/>
      <w:vertAlign w:val="subscript"/>
    </w:rPr>
  </w:style>
  <w:style w:type="character" w:customStyle="1" w:styleId="tw4winInternal">
    <w:name w:val="tw4winInternal"/>
    <w:rsid w:val="004F6B25"/>
    <w:rPr>
      <w:rFonts w:ascii="Arial" w:hAnsi="Arial"/>
      <w:noProof w:val="0"/>
      <w:color w:val="FF0000"/>
    </w:rPr>
  </w:style>
  <w:style w:type="character" w:styleId="afc">
    <w:name w:val="FollowedHyperlink"/>
    <w:rsid w:val="004F6B25"/>
    <w:rPr>
      <w:color w:val="800080"/>
      <w:u w:val="single"/>
    </w:rPr>
  </w:style>
  <w:style w:type="paragraph" w:styleId="afd">
    <w:name w:val="Balloon Text"/>
    <w:basedOn w:val="a0"/>
    <w:link w:val="afe"/>
    <w:semiHidden/>
    <w:rsid w:val="004F6B25"/>
    <w:rPr>
      <w:rFonts w:ascii="Arial" w:eastAsia="ＭＳ ゴシック" w:hAnsi="Arial"/>
      <w:sz w:val="18"/>
      <w:szCs w:val="18"/>
    </w:rPr>
  </w:style>
  <w:style w:type="paragraph" w:customStyle="1" w:styleId="aff">
    <w:name w:val="スタイル 図表番号 + 中央揃え"/>
    <w:basedOn w:val="aff0"/>
    <w:rsid w:val="004F6B25"/>
    <w:pPr>
      <w:spacing w:before="0" w:after="0"/>
      <w:jc w:val="center"/>
    </w:pPr>
    <w:rPr>
      <w:rFonts w:ascii="ＭＳ Ｐゴシック"/>
    </w:rPr>
  </w:style>
  <w:style w:type="paragraph" w:styleId="aff0">
    <w:name w:val="caption"/>
    <w:basedOn w:val="a0"/>
    <w:next w:val="a0"/>
    <w:qFormat/>
    <w:rsid w:val="004F6B25"/>
    <w:pPr>
      <w:spacing w:before="120" w:after="240"/>
    </w:pPr>
    <w:rPr>
      <w:b/>
      <w:bCs/>
    </w:rPr>
  </w:style>
  <w:style w:type="paragraph" w:styleId="14">
    <w:name w:val="index 1"/>
    <w:basedOn w:val="a0"/>
    <w:next w:val="a0"/>
    <w:autoRedefine/>
    <w:semiHidden/>
    <w:rsid w:val="004F6B25"/>
    <w:pPr>
      <w:ind w:left="200" w:hangingChars="100" w:hanging="200"/>
    </w:pPr>
  </w:style>
  <w:style w:type="paragraph" w:styleId="26">
    <w:name w:val="index 2"/>
    <w:basedOn w:val="a0"/>
    <w:next w:val="a0"/>
    <w:autoRedefine/>
    <w:semiHidden/>
    <w:rsid w:val="004F6B25"/>
    <w:pPr>
      <w:ind w:leftChars="100" w:left="100" w:hangingChars="100" w:hanging="200"/>
    </w:pPr>
  </w:style>
  <w:style w:type="paragraph" w:styleId="34">
    <w:name w:val="index 3"/>
    <w:basedOn w:val="a0"/>
    <w:next w:val="a0"/>
    <w:autoRedefine/>
    <w:semiHidden/>
    <w:rsid w:val="004F6B25"/>
    <w:pPr>
      <w:ind w:leftChars="200" w:left="200" w:hangingChars="100" w:hanging="200"/>
    </w:pPr>
  </w:style>
  <w:style w:type="paragraph" w:styleId="43">
    <w:name w:val="index 4"/>
    <w:basedOn w:val="a0"/>
    <w:next w:val="a0"/>
    <w:autoRedefine/>
    <w:semiHidden/>
    <w:rsid w:val="004F6B25"/>
    <w:pPr>
      <w:ind w:leftChars="300" w:left="300" w:hangingChars="100" w:hanging="200"/>
    </w:pPr>
  </w:style>
  <w:style w:type="paragraph" w:styleId="54">
    <w:name w:val="index 5"/>
    <w:basedOn w:val="a0"/>
    <w:next w:val="a0"/>
    <w:autoRedefine/>
    <w:semiHidden/>
    <w:rsid w:val="004F6B25"/>
    <w:pPr>
      <w:ind w:leftChars="400" w:left="400" w:hangingChars="100" w:hanging="200"/>
    </w:pPr>
  </w:style>
  <w:style w:type="paragraph" w:styleId="63">
    <w:name w:val="index 6"/>
    <w:basedOn w:val="a0"/>
    <w:next w:val="a0"/>
    <w:autoRedefine/>
    <w:semiHidden/>
    <w:rsid w:val="004F6B25"/>
    <w:pPr>
      <w:ind w:leftChars="500" w:left="500" w:hangingChars="100" w:hanging="200"/>
    </w:pPr>
  </w:style>
  <w:style w:type="paragraph" w:styleId="73">
    <w:name w:val="index 7"/>
    <w:basedOn w:val="a0"/>
    <w:next w:val="a0"/>
    <w:autoRedefine/>
    <w:semiHidden/>
    <w:rsid w:val="004F6B25"/>
    <w:pPr>
      <w:ind w:leftChars="600" w:left="600" w:hangingChars="100" w:hanging="200"/>
    </w:pPr>
  </w:style>
  <w:style w:type="paragraph" w:styleId="83">
    <w:name w:val="index 8"/>
    <w:basedOn w:val="a0"/>
    <w:next w:val="a0"/>
    <w:autoRedefine/>
    <w:semiHidden/>
    <w:rsid w:val="004F6B25"/>
    <w:pPr>
      <w:ind w:leftChars="700" w:left="700" w:hangingChars="100" w:hanging="200"/>
    </w:pPr>
  </w:style>
  <w:style w:type="paragraph" w:styleId="93">
    <w:name w:val="index 9"/>
    <w:basedOn w:val="a0"/>
    <w:next w:val="a0"/>
    <w:autoRedefine/>
    <w:semiHidden/>
    <w:rsid w:val="004F6B25"/>
    <w:pPr>
      <w:ind w:leftChars="800" w:left="800" w:hangingChars="100" w:hanging="200"/>
    </w:pPr>
  </w:style>
  <w:style w:type="paragraph" w:styleId="aff1">
    <w:name w:val="index heading"/>
    <w:basedOn w:val="a0"/>
    <w:next w:val="14"/>
    <w:semiHidden/>
    <w:rsid w:val="004F6B25"/>
  </w:style>
  <w:style w:type="paragraph" w:styleId="27">
    <w:name w:val="Body Text Indent 2"/>
    <w:basedOn w:val="a0"/>
    <w:link w:val="28"/>
    <w:rsid w:val="004F6B25"/>
    <w:pPr>
      <w:ind w:leftChars="213" w:left="426"/>
    </w:pPr>
    <w:rPr>
      <w:rFonts w:ascii="ＭＳ Ｐゴシック" w:hAnsi="ＭＳ Ｐゴシック"/>
      <w:lang w:eastAsia="ja-JP"/>
    </w:rPr>
  </w:style>
  <w:style w:type="table" w:styleId="aff2">
    <w:name w:val="Table Grid"/>
    <w:basedOn w:val="a2"/>
    <w:rsid w:val="009F3227"/>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table of figures"/>
    <w:basedOn w:val="a0"/>
    <w:next w:val="a0"/>
    <w:uiPriority w:val="99"/>
    <w:rsid w:val="00A40EA2"/>
    <w:pPr>
      <w:ind w:leftChars="200" w:left="200" w:hangingChars="200" w:hanging="200"/>
    </w:pPr>
  </w:style>
  <w:style w:type="paragraph" w:styleId="aff4">
    <w:name w:val="annotation subject"/>
    <w:basedOn w:val="af9"/>
    <w:next w:val="af9"/>
    <w:link w:val="aff5"/>
    <w:rsid w:val="00FA3067"/>
    <w:pPr>
      <w:widowControl w:val="0"/>
      <w:spacing w:line="240" w:lineRule="atLeast"/>
    </w:pPr>
    <w:rPr>
      <w:b/>
      <w:bCs/>
    </w:rPr>
  </w:style>
  <w:style w:type="paragraph" w:styleId="aff6">
    <w:name w:val="List Paragraph"/>
    <w:basedOn w:val="a0"/>
    <w:uiPriority w:val="34"/>
    <w:qFormat/>
    <w:rsid w:val="004D001F"/>
    <w:pPr>
      <w:ind w:leftChars="400" w:left="840"/>
    </w:pPr>
  </w:style>
  <w:style w:type="paragraph" w:styleId="aff7">
    <w:name w:val="Revision"/>
    <w:hidden/>
    <w:uiPriority w:val="99"/>
    <w:semiHidden/>
    <w:rsid w:val="00C26F82"/>
    <w:rPr>
      <w:rFonts w:ascii="Tahoma" w:eastAsia="ＭＳ Ｐゴシック" w:hAnsi="Tahoma"/>
      <w:lang w:eastAsia="en-US"/>
    </w:rPr>
  </w:style>
  <w:style w:type="character" w:styleId="aff8">
    <w:name w:val="Emphasis"/>
    <w:qFormat/>
    <w:rsid w:val="0027568C"/>
    <w:rPr>
      <w:i/>
      <w:iCs/>
    </w:rPr>
  </w:style>
  <w:style w:type="character" w:styleId="aff9">
    <w:name w:val="Strong"/>
    <w:uiPriority w:val="22"/>
    <w:qFormat/>
    <w:rsid w:val="0027568C"/>
    <w:rPr>
      <w:b/>
      <w:bCs/>
    </w:rPr>
  </w:style>
  <w:style w:type="paragraph" w:styleId="affa">
    <w:name w:val="Body Text First Indent"/>
    <w:basedOn w:val="ac"/>
    <w:link w:val="affb"/>
    <w:rsid w:val="00CE7AEA"/>
    <w:pPr>
      <w:keepLines w:val="0"/>
      <w:spacing w:after="0"/>
      <w:ind w:left="0" w:firstLineChars="100" w:firstLine="210"/>
    </w:pPr>
  </w:style>
  <w:style w:type="character" w:customStyle="1" w:styleId="ad">
    <w:name w:val="本文 (文字)"/>
    <w:aliases w:val="本文1 (文字)"/>
    <w:link w:val="ac"/>
    <w:rsid w:val="00CE7AEA"/>
    <w:rPr>
      <w:rFonts w:ascii="Tahoma" w:eastAsia="ＭＳ Ｐゴシック" w:hAnsi="Tahoma"/>
      <w:lang w:eastAsia="en-US"/>
    </w:rPr>
  </w:style>
  <w:style w:type="character" w:customStyle="1" w:styleId="affb">
    <w:name w:val="本文字下げ (文字)"/>
    <w:link w:val="affa"/>
    <w:rsid w:val="00CE7AEA"/>
    <w:rPr>
      <w:rFonts w:ascii="Tahoma" w:eastAsia="ＭＳ Ｐゴシック" w:hAnsi="Tahoma"/>
      <w:lang w:eastAsia="en-US"/>
    </w:rPr>
  </w:style>
  <w:style w:type="character" w:customStyle="1" w:styleId="11">
    <w:name w:val="見出し 1 (文字)"/>
    <w:link w:val="10"/>
    <w:rsid w:val="00B47D69"/>
    <w:rPr>
      <w:rFonts w:ascii="Tahoma" w:eastAsia="ＭＳ Ｐゴシック" w:hAnsi="Tahoma"/>
      <w:b/>
      <w:sz w:val="32"/>
      <w:szCs w:val="32"/>
      <w:lang w:eastAsia="en-US"/>
    </w:rPr>
  </w:style>
  <w:style w:type="numbering" w:customStyle="1" w:styleId="15">
    <w:name w:val="リストなし1"/>
    <w:next w:val="a3"/>
    <w:uiPriority w:val="99"/>
    <w:semiHidden/>
    <w:rsid w:val="009202E3"/>
  </w:style>
  <w:style w:type="paragraph" w:styleId="affc">
    <w:name w:val="endnote text"/>
    <w:basedOn w:val="a0"/>
    <w:link w:val="affd"/>
    <w:rsid w:val="009202E3"/>
    <w:pPr>
      <w:spacing w:line="240" w:lineRule="auto"/>
    </w:pPr>
    <w:rPr>
      <w:rFonts w:eastAsia="MS UI Gothic"/>
      <w:lang w:eastAsia="ja-JP"/>
    </w:rPr>
  </w:style>
  <w:style w:type="character" w:customStyle="1" w:styleId="affd">
    <w:name w:val="文末脚注文字列 (文字)"/>
    <w:link w:val="affc"/>
    <w:rsid w:val="009202E3"/>
    <w:rPr>
      <w:rFonts w:ascii="Tahoma" w:eastAsia="MS UI Gothic" w:hAnsi="Tahoma"/>
    </w:rPr>
  </w:style>
  <w:style w:type="character" w:customStyle="1" w:styleId="tbl">
    <w:name w:val="tbl"/>
    <w:rsid w:val="009202E3"/>
    <w:rPr>
      <w:rFonts w:ascii="Tahoma" w:eastAsia="MS UI Gothic" w:hAnsi="Tahoma"/>
      <w:sz w:val="18"/>
    </w:rPr>
  </w:style>
  <w:style w:type="paragraph" w:customStyle="1" w:styleId="tblNo">
    <w:name w:val="tbl_No."/>
    <w:basedOn w:val="affa"/>
    <w:rsid w:val="009202E3"/>
    <w:pPr>
      <w:tabs>
        <w:tab w:val="num" w:pos="700"/>
      </w:tabs>
      <w:spacing w:line="240" w:lineRule="auto"/>
      <w:ind w:rightChars="210" w:right="420" w:firstLineChars="0" w:firstLine="340"/>
    </w:pPr>
    <w:rPr>
      <w:rFonts w:eastAsia="MS UI Gothic" w:cs="Tahoma"/>
      <w:sz w:val="18"/>
      <w:lang w:eastAsia="ja-JP"/>
    </w:rPr>
  </w:style>
  <w:style w:type="paragraph" w:styleId="affe">
    <w:name w:val="List Bullet"/>
    <w:basedOn w:val="a0"/>
    <w:autoRedefine/>
    <w:rsid w:val="009202E3"/>
    <w:pPr>
      <w:tabs>
        <w:tab w:val="num" w:pos="1211"/>
      </w:tabs>
      <w:adjustRightInd w:val="0"/>
      <w:spacing w:line="360" w:lineRule="atLeast"/>
      <w:ind w:left="992" w:hanging="141"/>
      <w:textAlignment w:val="baseline"/>
    </w:pPr>
    <w:rPr>
      <w:rFonts w:ascii="Trebuchet MS" w:eastAsia="MS UI Gothic" w:hAnsi="Trebuchet MS"/>
      <w:lang w:eastAsia="ja-JP"/>
    </w:rPr>
  </w:style>
  <w:style w:type="paragraph" w:styleId="z-">
    <w:name w:val="HTML Bottom of Form"/>
    <w:basedOn w:val="a0"/>
    <w:next w:val="a0"/>
    <w:link w:val="z-0"/>
    <w:hidden/>
    <w:rsid w:val="009202E3"/>
    <w:pPr>
      <w:widowControl/>
      <w:pBdr>
        <w:top w:val="single" w:sz="6" w:space="1" w:color="auto"/>
      </w:pBdr>
      <w:spacing w:line="240" w:lineRule="auto"/>
      <w:jc w:val="center"/>
    </w:pPr>
    <w:rPr>
      <w:rFonts w:ascii="Arial" w:eastAsia="Arial Unicode MS" w:hAnsi="Arial" w:cs="Arial"/>
      <w:vanish/>
      <w:sz w:val="16"/>
      <w:szCs w:val="16"/>
      <w:lang w:eastAsia="ja-JP"/>
    </w:rPr>
  </w:style>
  <w:style w:type="character" w:customStyle="1" w:styleId="z-0">
    <w:name w:val="z-フォームの終わり (文字)"/>
    <w:link w:val="z-"/>
    <w:rsid w:val="009202E3"/>
    <w:rPr>
      <w:rFonts w:ascii="Arial" w:eastAsia="Arial Unicode MS" w:hAnsi="Arial" w:cs="Arial"/>
      <w:vanish/>
      <w:sz w:val="16"/>
      <w:szCs w:val="16"/>
    </w:rPr>
  </w:style>
  <w:style w:type="character" w:styleId="afff">
    <w:name w:val="endnote reference"/>
    <w:rsid w:val="009202E3"/>
    <w:rPr>
      <w:vertAlign w:val="superscript"/>
    </w:rPr>
  </w:style>
  <w:style w:type="paragraph" w:styleId="Web">
    <w:name w:val="Normal (Web)"/>
    <w:basedOn w:val="a0"/>
    <w:uiPriority w:val="99"/>
    <w:rsid w:val="009202E3"/>
    <w:pPr>
      <w:widowControl/>
      <w:spacing w:before="100" w:beforeAutospacing="1" w:after="100" w:afterAutospacing="1" w:line="240" w:lineRule="auto"/>
    </w:pPr>
    <w:rPr>
      <w:rFonts w:ascii="ＭＳ 明朝" w:eastAsia="ＭＳ 明朝" w:hAnsi="ＭＳ 明朝"/>
      <w:sz w:val="24"/>
      <w:szCs w:val="24"/>
      <w:lang w:eastAsia="ja-JP"/>
    </w:rPr>
  </w:style>
  <w:style w:type="paragraph" w:styleId="35">
    <w:name w:val="Body Text Indent 3"/>
    <w:basedOn w:val="a0"/>
    <w:link w:val="36"/>
    <w:rsid w:val="009202E3"/>
    <w:pPr>
      <w:spacing w:line="240" w:lineRule="auto"/>
      <w:ind w:left="420"/>
    </w:pPr>
    <w:rPr>
      <w:rFonts w:eastAsia="MS UI Gothic"/>
      <w:lang w:eastAsia="ja-JP"/>
    </w:rPr>
  </w:style>
  <w:style w:type="character" w:customStyle="1" w:styleId="36">
    <w:name w:val="本文インデント 3 (文字)"/>
    <w:link w:val="35"/>
    <w:rsid w:val="009202E3"/>
    <w:rPr>
      <w:rFonts w:ascii="Tahoma" w:eastAsia="MS UI Gothic" w:hAnsi="Tahoma"/>
    </w:rPr>
  </w:style>
  <w:style w:type="paragraph" w:customStyle="1" w:styleId="xl42">
    <w:name w:val="xl42"/>
    <w:basedOn w:val="a0"/>
    <w:rsid w:val="009202E3"/>
    <w:pPr>
      <w:widowControl/>
      <w:pBdr>
        <w:left w:val="single" w:sz="8" w:space="0" w:color="auto"/>
      </w:pBdr>
      <w:spacing w:before="100" w:beforeAutospacing="1" w:after="100" w:afterAutospacing="1" w:line="240" w:lineRule="auto"/>
      <w:jc w:val="center"/>
      <w:textAlignment w:val="center"/>
    </w:pPr>
    <w:rPr>
      <w:rFonts w:ascii="ＭＳ Ｐゴシック" w:hAnsi="ＭＳ Ｐゴシック" w:cs="Arial Unicode MS" w:hint="eastAsia"/>
      <w:sz w:val="18"/>
      <w:szCs w:val="18"/>
      <w:lang w:eastAsia="ja-JP"/>
    </w:rPr>
  </w:style>
  <w:style w:type="paragraph" w:customStyle="1" w:styleId="16">
    <w:name w:val="項目1"/>
    <w:rsid w:val="009202E3"/>
    <w:rPr>
      <w:rFonts w:ascii="Tahoma" w:eastAsia="MS UI Gothic" w:hAnsi="Tahoma"/>
    </w:rPr>
  </w:style>
  <w:style w:type="paragraph" w:customStyle="1" w:styleId="2">
    <w:name w:val="項目2"/>
    <w:basedOn w:val="16"/>
    <w:rsid w:val="009202E3"/>
    <w:pPr>
      <w:numPr>
        <w:numId w:val="9"/>
      </w:numPr>
    </w:pPr>
  </w:style>
  <w:style w:type="paragraph" w:customStyle="1" w:styleId="31">
    <w:name w:val="項目3"/>
    <w:basedOn w:val="2"/>
    <w:rsid w:val="009202E3"/>
    <w:pPr>
      <w:numPr>
        <w:numId w:val="10"/>
      </w:numPr>
    </w:pPr>
  </w:style>
  <w:style w:type="paragraph" w:customStyle="1" w:styleId="4">
    <w:name w:val="項目4"/>
    <w:basedOn w:val="31"/>
    <w:rsid w:val="009202E3"/>
    <w:pPr>
      <w:numPr>
        <w:numId w:val="3"/>
      </w:numPr>
    </w:pPr>
  </w:style>
  <w:style w:type="paragraph" w:customStyle="1" w:styleId="51">
    <w:name w:val="項目5"/>
    <w:basedOn w:val="4"/>
    <w:rsid w:val="009202E3"/>
    <w:pPr>
      <w:numPr>
        <w:numId w:val="4"/>
      </w:numPr>
    </w:pPr>
  </w:style>
  <w:style w:type="paragraph" w:customStyle="1" w:styleId="6">
    <w:name w:val="項目6"/>
    <w:basedOn w:val="51"/>
    <w:rsid w:val="009202E3"/>
    <w:pPr>
      <w:numPr>
        <w:numId w:val="5"/>
      </w:numPr>
    </w:pPr>
  </w:style>
  <w:style w:type="paragraph" w:customStyle="1" w:styleId="7">
    <w:name w:val="項目7"/>
    <w:basedOn w:val="6"/>
    <w:rsid w:val="009202E3"/>
    <w:pPr>
      <w:numPr>
        <w:numId w:val="6"/>
      </w:numPr>
    </w:pPr>
  </w:style>
  <w:style w:type="paragraph" w:customStyle="1" w:styleId="8">
    <w:name w:val="項目8"/>
    <w:basedOn w:val="7"/>
    <w:rsid w:val="009202E3"/>
    <w:pPr>
      <w:numPr>
        <w:numId w:val="7"/>
      </w:numPr>
    </w:pPr>
  </w:style>
  <w:style w:type="paragraph" w:customStyle="1" w:styleId="9">
    <w:name w:val="項目9"/>
    <w:basedOn w:val="8"/>
    <w:rsid w:val="009202E3"/>
    <w:pPr>
      <w:numPr>
        <w:numId w:val="8"/>
      </w:numPr>
    </w:pPr>
  </w:style>
  <w:style w:type="paragraph" w:customStyle="1" w:styleId="i">
    <w:name w:val="見出し_i"/>
    <w:basedOn w:val="a0"/>
    <w:rsid w:val="009202E3"/>
    <w:pPr>
      <w:numPr>
        <w:ilvl w:val="8"/>
        <w:numId w:val="9"/>
      </w:numPr>
      <w:spacing w:line="240" w:lineRule="auto"/>
    </w:pPr>
    <w:rPr>
      <w:rFonts w:eastAsia="MS UI Gothic"/>
      <w:lang w:eastAsia="ja-JP"/>
    </w:rPr>
  </w:style>
  <w:style w:type="paragraph" w:customStyle="1" w:styleId="font7">
    <w:name w:val="font7"/>
    <w:basedOn w:val="a0"/>
    <w:rsid w:val="009202E3"/>
    <w:pPr>
      <w:widowControl/>
      <w:spacing w:before="100" w:beforeAutospacing="1" w:after="100" w:afterAutospacing="1" w:line="240" w:lineRule="auto"/>
    </w:pPr>
    <w:rPr>
      <w:rFonts w:ascii="MS UI Gothic" w:eastAsia="MS UI Gothic" w:hAnsi="MS UI Gothic" w:cs="Arial Unicode MS" w:hint="eastAsia"/>
      <w:lang w:eastAsia="ja-JP"/>
    </w:rPr>
  </w:style>
  <w:style w:type="paragraph" w:customStyle="1" w:styleId="afff0">
    <w:name w:val="●"/>
    <w:basedOn w:val="a0"/>
    <w:rsid w:val="009202E3"/>
    <w:pPr>
      <w:spacing w:line="240" w:lineRule="auto"/>
      <w:jc w:val="both"/>
    </w:pPr>
    <w:rPr>
      <w:rFonts w:ascii="ＭＳ Ｐゴシック" w:hAnsi="ＭＳ Ｐゴシック"/>
      <w:kern w:val="2"/>
      <w:sz w:val="21"/>
      <w:szCs w:val="24"/>
      <w:lang w:eastAsia="ja-JP"/>
    </w:rPr>
  </w:style>
  <w:style w:type="paragraph" w:customStyle="1" w:styleId="afff1">
    <w:name w:val="●レベル"/>
    <w:basedOn w:val="30"/>
    <w:autoRedefine/>
    <w:rsid w:val="009202E3"/>
    <w:pPr>
      <w:keepNext w:val="0"/>
      <w:spacing w:before="0" w:after="0" w:line="240" w:lineRule="auto"/>
      <w:outlineLvl w:val="9"/>
    </w:pPr>
    <w:rPr>
      <w:rFonts w:ascii="MS UI Gothic" w:hAnsi="MS UI Gothic"/>
      <w:b w:val="0"/>
      <w:color w:val="000000"/>
      <w:sz w:val="20"/>
    </w:rPr>
  </w:style>
  <w:style w:type="paragraph" w:customStyle="1" w:styleId="font5">
    <w:name w:val="font5"/>
    <w:basedOn w:val="a0"/>
    <w:rsid w:val="009202E3"/>
    <w:pPr>
      <w:widowControl/>
      <w:spacing w:before="100" w:beforeAutospacing="1" w:after="100" w:afterAutospacing="1" w:line="240" w:lineRule="auto"/>
    </w:pPr>
    <w:rPr>
      <w:rFonts w:ascii="ＭＳ Ｐゴシック" w:hAnsi="ＭＳ Ｐゴシック" w:cs="Arial Unicode MS" w:hint="eastAsia"/>
      <w:sz w:val="12"/>
      <w:szCs w:val="12"/>
      <w:lang w:eastAsia="ja-JP"/>
    </w:rPr>
  </w:style>
  <w:style w:type="character" w:styleId="HTML">
    <w:name w:val="HTML Typewriter"/>
    <w:uiPriority w:val="99"/>
    <w:rsid w:val="009202E3"/>
    <w:rPr>
      <w:rFonts w:ascii="Arial Unicode MS" w:eastAsia="Arial Unicode MS" w:hAnsi="Arial Unicode MS" w:cs="Arial Unicode MS"/>
      <w:sz w:val="20"/>
      <w:szCs w:val="20"/>
    </w:rPr>
  </w:style>
  <w:style w:type="character" w:customStyle="1" w:styleId="mainclass1">
    <w:name w:val="mainclass1"/>
    <w:rsid w:val="009202E3"/>
    <w:rPr>
      <w:sz w:val="19"/>
      <w:szCs w:val="19"/>
    </w:rPr>
  </w:style>
  <w:style w:type="paragraph" w:customStyle="1" w:styleId="xl25">
    <w:name w:val="xl25"/>
    <w:basedOn w:val="a0"/>
    <w:rsid w:val="009202E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MS UI Gothic" w:eastAsia="MS UI Gothic" w:hAnsi="MS UI Gothic" w:cs="Arial Unicode MS" w:hint="eastAsia"/>
      <w:color w:val="000000"/>
      <w:sz w:val="18"/>
      <w:szCs w:val="18"/>
      <w:lang w:eastAsia="ja-JP"/>
    </w:rPr>
  </w:style>
  <w:style w:type="paragraph" w:customStyle="1" w:styleId="xl26">
    <w:name w:val="xl26"/>
    <w:basedOn w:val="a0"/>
    <w:rsid w:val="009202E3"/>
    <w:pPr>
      <w:widowControl/>
      <w:spacing w:before="100" w:beforeAutospacing="1" w:after="100" w:afterAutospacing="1" w:line="240" w:lineRule="auto"/>
    </w:pPr>
    <w:rPr>
      <w:rFonts w:ascii="MS UI Gothic" w:eastAsia="MS UI Gothic" w:hAnsi="MS UI Gothic" w:cs="Arial Unicode MS" w:hint="eastAsia"/>
      <w:sz w:val="18"/>
      <w:szCs w:val="18"/>
      <w:lang w:eastAsia="ja-JP"/>
    </w:rPr>
  </w:style>
  <w:style w:type="paragraph" w:customStyle="1" w:styleId="xl27">
    <w:name w:val="xl27"/>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sz w:val="18"/>
      <w:szCs w:val="18"/>
      <w:lang w:eastAsia="ja-JP"/>
    </w:rPr>
  </w:style>
  <w:style w:type="paragraph" w:customStyle="1" w:styleId="xl28">
    <w:name w:val="xl28"/>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color w:val="000000"/>
      <w:sz w:val="18"/>
      <w:szCs w:val="18"/>
      <w:lang w:eastAsia="ja-JP"/>
    </w:rPr>
  </w:style>
  <w:style w:type="paragraph" w:customStyle="1" w:styleId="xl29">
    <w:name w:val="xl29"/>
    <w:basedOn w:val="a0"/>
    <w:rsid w:val="009202E3"/>
    <w:pPr>
      <w:widowControl/>
      <w:spacing w:before="100" w:beforeAutospacing="1" w:after="100" w:afterAutospacing="1" w:line="240" w:lineRule="auto"/>
    </w:pPr>
    <w:rPr>
      <w:rFonts w:ascii="MS UI Gothic" w:eastAsia="MS UI Gothic" w:hAnsi="MS UI Gothic" w:cs="Arial Unicode MS" w:hint="eastAsia"/>
      <w:sz w:val="18"/>
      <w:szCs w:val="18"/>
      <w:lang w:eastAsia="ja-JP"/>
    </w:rPr>
  </w:style>
  <w:style w:type="paragraph" w:customStyle="1" w:styleId="xl30">
    <w:name w:val="xl30"/>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color w:val="000000"/>
      <w:sz w:val="18"/>
      <w:szCs w:val="18"/>
      <w:lang w:eastAsia="ja-JP"/>
    </w:rPr>
  </w:style>
  <w:style w:type="paragraph" w:customStyle="1" w:styleId="xl31">
    <w:name w:val="xl31"/>
    <w:basedOn w:val="a0"/>
    <w:rsid w:val="009202E3"/>
    <w:pPr>
      <w:widowControl/>
      <w:spacing w:before="100" w:beforeAutospacing="1" w:after="100" w:afterAutospacing="1" w:line="240" w:lineRule="auto"/>
    </w:pPr>
    <w:rPr>
      <w:rFonts w:ascii="MS UI Gothic" w:eastAsia="MS UI Gothic" w:hAnsi="MS UI Gothic" w:cs="Arial Unicode MS" w:hint="eastAsia"/>
      <w:sz w:val="18"/>
      <w:szCs w:val="18"/>
      <w:lang w:eastAsia="ja-JP"/>
    </w:rPr>
  </w:style>
  <w:style w:type="paragraph" w:customStyle="1" w:styleId="xl32">
    <w:name w:val="xl32"/>
    <w:basedOn w:val="a0"/>
    <w:rsid w:val="009202E3"/>
    <w:pPr>
      <w:widowControl/>
      <w:spacing w:before="100" w:beforeAutospacing="1" w:after="100" w:afterAutospacing="1" w:line="240" w:lineRule="auto"/>
    </w:pPr>
    <w:rPr>
      <w:rFonts w:ascii="MS UI Gothic" w:eastAsia="MS UI Gothic" w:hAnsi="MS UI Gothic" w:cs="Arial Unicode MS" w:hint="eastAsia"/>
      <w:sz w:val="16"/>
      <w:szCs w:val="16"/>
      <w:lang w:eastAsia="ja-JP"/>
    </w:rPr>
  </w:style>
  <w:style w:type="paragraph" w:customStyle="1" w:styleId="xl33">
    <w:name w:val="xl33"/>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color w:val="000000"/>
      <w:lang w:eastAsia="ja-JP"/>
    </w:rPr>
  </w:style>
  <w:style w:type="paragraph" w:customStyle="1" w:styleId="xl34">
    <w:name w:val="xl34"/>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lang w:eastAsia="ja-JP"/>
    </w:rPr>
  </w:style>
  <w:style w:type="paragraph" w:customStyle="1" w:styleId="xl35">
    <w:name w:val="xl35"/>
    <w:basedOn w:val="a0"/>
    <w:rsid w:val="009202E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MS UI Gothic" w:eastAsia="MS UI Gothic" w:hAnsi="MS UI Gothic" w:cs="Arial Unicode MS" w:hint="eastAsia"/>
      <w:color w:val="000000"/>
      <w:lang w:eastAsia="ja-JP"/>
    </w:rPr>
  </w:style>
  <w:style w:type="paragraph" w:customStyle="1" w:styleId="xl36">
    <w:name w:val="xl36"/>
    <w:basedOn w:val="a0"/>
    <w:rsid w:val="009202E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MS UI Gothic" w:eastAsia="MS UI Gothic" w:hAnsi="MS UI Gothic" w:cs="Arial Unicode MS" w:hint="eastAsia"/>
      <w:lang w:eastAsia="ja-JP"/>
    </w:rPr>
  </w:style>
  <w:style w:type="paragraph" w:customStyle="1" w:styleId="xl37">
    <w:name w:val="xl37"/>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lang w:eastAsia="ja-JP"/>
    </w:rPr>
  </w:style>
  <w:style w:type="paragraph" w:customStyle="1" w:styleId="xl38">
    <w:name w:val="xl38"/>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MS UI Gothic" w:eastAsia="MS UI Gothic" w:hAnsi="MS UI Gothic" w:cs="Arial Unicode MS" w:hint="eastAsia"/>
      <w:color w:val="000000"/>
      <w:lang w:eastAsia="ja-JP"/>
    </w:rPr>
  </w:style>
  <w:style w:type="paragraph" w:customStyle="1" w:styleId="xl39">
    <w:name w:val="xl39"/>
    <w:basedOn w:val="a0"/>
    <w:rsid w:val="009202E3"/>
    <w:pPr>
      <w:widowControl/>
      <w:pBdr>
        <w:top w:val="single" w:sz="4" w:space="0" w:color="auto"/>
        <w:left w:val="single" w:sz="4" w:space="0" w:color="auto"/>
        <w:bottom w:val="single" w:sz="4" w:space="0" w:color="auto"/>
      </w:pBdr>
      <w:shd w:val="clear" w:color="auto" w:fill="C0C0C0"/>
      <w:spacing w:before="100" w:beforeAutospacing="1" w:after="100" w:afterAutospacing="1" w:line="240" w:lineRule="auto"/>
      <w:jc w:val="center"/>
      <w:textAlignment w:val="top"/>
    </w:pPr>
    <w:rPr>
      <w:rFonts w:ascii="MS UI Gothic" w:eastAsia="MS UI Gothic" w:hAnsi="MS UI Gothic" w:cs="Arial Unicode MS" w:hint="eastAsia"/>
      <w:lang w:eastAsia="ja-JP"/>
    </w:rPr>
  </w:style>
  <w:style w:type="paragraph" w:customStyle="1" w:styleId="xl40">
    <w:name w:val="xl40"/>
    <w:basedOn w:val="a0"/>
    <w:rsid w:val="009202E3"/>
    <w:pPr>
      <w:widowControl/>
      <w:pBdr>
        <w:top w:val="single" w:sz="4" w:space="0" w:color="auto"/>
        <w:bottom w:val="single" w:sz="4" w:space="0" w:color="auto"/>
      </w:pBdr>
      <w:shd w:val="clear" w:color="auto" w:fill="C0C0C0"/>
      <w:spacing w:before="100" w:beforeAutospacing="1" w:after="100" w:afterAutospacing="1" w:line="240" w:lineRule="auto"/>
      <w:jc w:val="center"/>
      <w:textAlignment w:val="top"/>
    </w:pPr>
    <w:rPr>
      <w:rFonts w:ascii="MS UI Gothic" w:eastAsia="MS UI Gothic" w:hAnsi="MS UI Gothic" w:cs="Arial Unicode MS" w:hint="eastAsia"/>
      <w:lang w:eastAsia="ja-JP"/>
    </w:rPr>
  </w:style>
  <w:style w:type="paragraph" w:customStyle="1" w:styleId="xl41">
    <w:name w:val="xl41"/>
    <w:basedOn w:val="a0"/>
    <w:rsid w:val="009202E3"/>
    <w:pPr>
      <w:widowControl/>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MS UI Gothic" w:eastAsia="MS UI Gothic" w:hAnsi="MS UI Gothic" w:cs="Arial Unicode MS" w:hint="eastAsia"/>
      <w:lang w:eastAsia="ja-JP"/>
    </w:rPr>
  </w:style>
  <w:style w:type="paragraph" w:customStyle="1" w:styleId="xl43">
    <w:name w:val="xl43"/>
    <w:basedOn w:val="a0"/>
    <w:rsid w:val="009202E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MS UI Gothic" w:eastAsia="MS UI Gothic" w:hAnsi="MS UI Gothic" w:cs="Arial Unicode MS" w:hint="eastAsia"/>
      <w:color w:val="000000"/>
      <w:lang w:eastAsia="ja-JP"/>
    </w:rPr>
  </w:style>
  <w:style w:type="paragraph" w:customStyle="1" w:styleId="xl44">
    <w:name w:val="xl44"/>
    <w:basedOn w:val="a0"/>
    <w:rsid w:val="009202E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MS UI Gothic" w:eastAsia="MS UI Gothic" w:hAnsi="MS UI Gothic" w:cs="Arial Unicode MS" w:hint="eastAsia"/>
      <w:lang w:eastAsia="ja-JP"/>
    </w:rPr>
  </w:style>
  <w:style w:type="paragraph" w:customStyle="1" w:styleId="Afff2">
    <w:name w:val="ｲﾝﾃﾞﾝﾄA"/>
    <w:basedOn w:val="a6"/>
    <w:rsid w:val="009202E3"/>
    <w:pPr>
      <w:adjustRightInd w:val="0"/>
      <w:spacing w:line="360" w:lineRule="atLeast"/>
      <w:ind w:left="284" w:firstLine="0"/>
      <w:textAlignment w:val="baseline"/>
    </w:pPr>
    <w:rPr>
      <w:rFonts w:ascii="Arial" w:eastAsia="MS UI Gothic" w:hAnsi="Arial"/>
      <w:noProof/>
      <w:lang w:eastAsia="ja-JP"/>
    </w:rPr>
  </w:style>
  <w:style w:type="paragraph" w:styleId="afff3">
    <w:name w:val="Note Heading"/>
    <w:basedOn w:val="a0"/>
    <w:next w:val="a0"/>
    <w:link w:val="afff4"/>
    <w:rsid w:val="009202E3"/>
    <w:pPr>
      <w:spacing w:line="240" w:lineRule="auto"/>
      <w:jc w:val="center"/>
    </w:pPr>
    <w:rPr>
      <w:rFonts w:ascii="Century" w:eastAsia="ＭＳ Ｐ明朝" w:hAnsi="Century"/>
      <w:kern w:val="2"/>
      <w:sz w:val="21"/>
      <w:szCs w:val="24"/>
      <w:lang w:eastAsia="ja-JP"/>
    </w:rPr>
  </w:style>
  <w:style w:type="character" w:customStyle="1" w:styleId="afff4">
    <w:name w:val="記 (文字)"/>
    <w:link w:val="afff3"/>
    <w:rsid w:val="009202E3"/>
    <w:rPr>
      <w:rFonts w:ascii="Century" w:eastAsia="ＭＳ Ｐ明朝" w:hAnsi="Century"/>
      <w:kern w:val="2"/>
      <w:sz w:val="21"/>
      <w:szCs w:val="24"/>
    </w:rPr>
  </w:style>
  <w:style w:type="paragraph" w:styleId="afff5">
    <w:name w:val="Closing"/>
    <w:basedOn w:val="a0"/>
    <w:link w:val="afff6"/>
    <w:rsid w:val="009202E3"/>
    <w:pPr>
      <w:spacing w:line="240" w:lineRule="auto"/>
      <w:jc w:val="right"/>
    </w:pPr>
    <w:rPr>
      <w:rFonts w:ascii="Century" w:eastAsia="ＭＳ Ｐ明朝" w:hAnsi="Century"/>
      <w:kern w:val="2"/>
      <w:sz w:val="21"/>
      <w:szCs w:val="24"/>
      <w:lang w:eastAsia="ja-JP"/>
    </w:rPr>
  </w:style>
  <w:style w:type="character" w:customStyle="1" w:styleId="afff6">
    <w:name w:val="結語 (文字)"/>
    <w:link w:val="afff5"/>
    <w:rsid w:val="009202E3"/>
    <w:rPr>
      <w:rFonts w:ascii="Century" w:eastAsia="ＭＳ Ｐ明朝" w:hAnsi="Century"/>
      <w:kern w:val="2"/>
      <w:sz w:val="21"/>
      <w:szCs w:val="24"/>
    </w:rPr>
  </w:style>
  <w:style w:type="paragraph" w:styleId="z-1">
    <w:name w:val="HTML Top of Form"/>
    <w:basedOn w:val="a0"/>
    <w:next w:val="a0"/>
    <w:link w:val="z-2"/>
    <w:hidden/>
    <w:rsid w:val="009202E3"/>
    <w:pPr>
      <w:widowControl/>
      <w:pBdr>
        <w:bottom w:val="single" w:sz="6" w:space="1" w:color="auto"/>
      </w:pBdr>
      <w:spacing w:line="240" w:lineRule="auto"/>
      <w:jc w:val="center"/>
    </w:pPr>
    <w:rPr>
      <w:rFonts w:ascii="Arial" w:eastAsia="Arial Unicode MS" w:hAnsi="Arial" w:cs="Arial"/>
      <w:vanish/>
      <w:sz w:val="16"/>
      <w:szCs w:val="16"/>
      <w:lang w:eastAsia="ja-JP"/>
    </w:rPr>
  </w:style>
  <w:style w:type="character" w:customStyle="1" w:styleId="z-2">
    <w:name w:val="z-フォームの始まり (文字)"/>
    <w:link w:val="z-1"/>
    <w:rsid w:val="009202E3"/>
    <w:rPr>
      <w:rFonts w:ascii="Arial" w:eastAsia="Arial Unicode MS" w:hAnsi="Arial" w:cs="Arial"/>
      <w:vanish/>
      <w:sz w:val="16"/>
      <w:szCs w:val="16"/>
    </w:rPr>
  </w:style>
  <w:style w:type="paragraph" w:styleId="5">
    <w:name w:val="List Number 5"/>
    <w:basedOn w:val="a0"/>
    <w:rsid w:val="009202E3"/>
    <w:pPr>
      <w:numPr>
        <w:numId w:val="2"/>
      </w:numPr>
      <w:tabs>
        <w:tab w:val="clear" w:pos="587"/>
        <w:tab w:val="num" w:pos="2061"/>
      </w:tabs>
      <w:spacing w:line="240" w:lineRule="auto"/>
      <w:ind w:left="2061" w:hanging="360"/>
    </w:pPr>
    <w:rPr>
      <w:rFonts w:ascii="MS UI Gothic" w:eastAsia="MS UI Gothic" w:hAnsi="MS UI Gothic"/>
      <w:lang w:eastAsia="ja-JP"/>
    </w:rPr>
  </w:style>
  <w:style w:type="paragraph" w:styleId="37">
    <w:name w:val="Body Text 3"/>
    <w:basedOn w:val="a0"/>
    <w:link w:val="38"/>
    <w:rsid w:val="009202E3"/>
    <w:pPr>
      <w:spacing w:line="240" w:lineRule="auto"/>
    </w:pPr>
    <w:rPr>
      <w:rFonts w:ascii="MS UI Gothic" w:eastAsia="MS UI Gothic" w:hAnsi="MS UI Gothic"/>
      <w:color w:val="0000FF"/>
      <w:lang w:eastAsia="ja-JP"/>
    </w:rPr>
  </w:style>
  <w:style w:type="character" w:customStyle="1" w:styleId="38">
    <w:name w:val="本文 3 (文字)"/>
    <w:link w:val="37"/>
    <w:rsid w:val="009202E3"/>
    <w:rPr>
      <w:rFonts w:ascii="MS UI Gothic" w:eastAsia="MS UI Gothic" w:hAnsi="MS UI Gothic"/>
      <w:color w:val="0000FF"/>
    </w:rPr>
  </w:style>
  <w:style w:type="paragraph" w:styleId="29">
    <w:name w:val="Body Text First Indent 2"/>
    <w:basedOn w:val="af3"/>
    <w:link w:val="2a"/>
    <w:rsid w:val="009202E3"/>
    <w:pPr>
      <w:spacing w:line="240" w:lineRule="auto"/>
      <w:ind w:leftChars="400" w:left="851" w:firstLineChars="100" w:firstLine="210"/>
    </w:pPr>
    <w:rPr>
      <w:rFonts w:eastAsia="MS UI Gothic"/>
      <w:i w:val="0"/>
      <w:color w:val="auto"/>
      <w:u w:val="none"/>
      <w:lang w:eastAsia="ja-JP"/>
    </w:rPr>
  </w:style>
  <w:style w:type="character" w:customStyle="1" w:styleId="af4">
    <w:name w:val="本文インデント (文字)"/>
    <w:link w:val="af3"/>
    <w:rsid w:val="009202E3"/>
    <w:rPr>
      <w:rFonts w:ascii="Tahoma" w:eastAsia="ＭＳ Ｐゴシック" w:hAnsi="Tahoma"/>
      <w:i/>
      <w:color w:val="0000FF"/>
      <w:u w:val="single"/>
      <w:lang w:eastAsia="en-US"/>
    </w:rPr>
  </w:style>
  <w:style w:type="character" w:customStyle="1" w:styleId="2a">
    <w:name w:val="本文字下げ 2 (文字)"/>
    <w:link w:val="29"/>
    <w:rsid w:val="009202E3"/>
    <w:rPr>
      <w:rFonts w:ascii="Tahoma" w:eastAsia="MS UI Gothic" w:hAnsi="Tahoma"/>
      <w:i w:val="0"/>
      <w:color w:val="0000FF"/>
      <w:u w:val="single"/>
      <w:lang w:eastAsia="en-US"/>
    </w:rPr>
  </w:style>
  <w:style w:type="paragraph" w:customStyle="1" w:styleId="17">
    <w:name w:val="本文書出し1"/>
    <w:basedOn w:val="affa"/>
    <w:rsid w:val="009202E3"/>
    <w:pPr>
      <w:spacing w:line="240" w:lineRule="auto"/>
      <w:ind w:leftChars="150" w:left="150" w:firstLine="100"/>
    </w:pPr>
    <w:rPr>
      <w:rFonts w:eastAsia="MS UI Gothic"/>
      <w:lang w:eastAsia="ja-JP"/>
    </w:rPr>
  </w:style>
  <w:style w:type="paragraph" w:customStyle="1" w:styleId="2b">
    <w:name w:val="本文書出し2"/>
    <w:basedOn w:val="17"/>
    <w:rsid w:val="009202E3"/>
    <w:pPr>
      <w:ind w:leftChars="300" w:left="300"/>
    </w:pPr>
  </w:style>
  <w:style w:type="paragraph" w:customStyle="1" w:styleId="39">
    <w:name w:val="本文書出し3"/>
    <w:basedOn w:val="29"/>
    <w:rsid w:val="009202E3"/>
    <w:pPr>
      <w:ind w:leftChars="450" w:left="450" w:firstLine="100"/>
    </w:pPr>
  </w:style>
  <w:style w:type="paragraph" w:customStyle="1" w:styleId="44">
    <w:name w:val="本文書出し4"/>
    <w:basedOn w:val="17"/>
    <w:rsid w:val="009202E3"/>
    <w:pPr>
      <w:ind w:leftChars="650" w:left="650"/>
    </w:pPr>
  </w:style>
  <w:style w:type="paragraph" w:customStyle="1" w:styleId="55">
    <w:name w:val="本文書出し5"/>
    <w:basedOn w:val="2b"/>
    <w:rsid w:val="009202E3"/>
    <w:pPr>
      <w:ind w:leftChars="750" w:left="750"/>
    </w:pPr>
  </w:style>
  <w:style w:type="paragraph" w:customStyle="1" w:styleId="64">
    <w:name w:val="本文書出し6"/>
    <w:basedOn w:val="17"/>
    <w:rsid w:val="009202E3"/>
    <w:pPr>
      <w:ind w:leftChars="850" w:left="850"/>
    </w:pPr>
  </w:style>
  <w:style w:type="paragraph" w:customStyle="1" w:styleId="74">
    <w:name w:val="本文書出し7"/>
    <w:basedOn w:val="17"/>
    <w:rsid w:val="009202E3"/>
    <w:pPr>
      <w:ind w:leftChars="1050" w:left="1050"/>
    </w:pPr>
  </w:style>
  <w:style w:type="paragraph" w:customStyle="1" w:styleId="84">
    <w:name w:val="本文書出し8"/>
    <w:basedOn w:val="17"/>
    <w:rsid w:val="009202E3"/>
    <w:pPr>
      <w:ind w:leftChars="1150" w:left="1150"/>
    </w:pPr>
  </w:style>
  <w:style w:type="paragraph" w:customStyle="1" w:styleId="94">
    <w:name w:val="本文書出し9"/>
    <w:basedOn w:val="17"/>
    <w:rsid w:val="009202E3"/>
    <w:pPr>
      <w:ind w:leftChars="1300" w:left="1300"/>
    </w:pPr>
  </w:style>
  <w:style w:type="table" w:customStyle="1" w:styleId="18">
    <w:name w:val="表 (格子)1"/>
    <w:basedOn w:val="a2"/>
    <w:next w:val="aff2"/>
    <w:rsid w:val="009202E3"/>
    <w:pPr>
      <w:widowControl w:val="0"/>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コメント文字列 (文字)"/>
    <w:link w:val="af9"/>
    <w:semiHidden/>
    <w:rsid w:val="009202E3"/>
    <w:rPr>
      <w:rFonts w:ascii="Tahoma" w:eastAsia="ＭＳ Ｐゴシック" w:hAnsi="Tahoma"/>
      <w:lang w:eastAsia="en-US"/>
    </w:rPr>
  </w:style>
  <w:style w:type="character" w:customStyle="1" w:styleId="aff5">
    <w:name w:val="コメント内容 (文字)"/>
    <w:link w:val="aff4"/>
    <w:rsid w:val="009202E3"/>
    <w:rPr>
      <w:rFonts w:ascii="Tahoma" w:eastAsia="ＭＳ Ｐゴシック" w:hAnsi="Tahoma"/>
      <w:b/>
      <w:bCs/>
      <w:lang w:eastAsia="en-US"/>
    </w:rPr>
  </w:style>
  <w:style w:type="character" w:customStyle="1" w:styleId="21">
    <w:name w:val="見出し 2 (文字)"/>
    <w:link w:val="20"/>
    <w:rsid w:val="00B92B4B"/>
    <w:rPr>
      <w:rFonts w:ascii="Tahoma" w:eastAsia="MS UI Gothic" w:hAnsi="Tahoma"/>
      <w:b/>
      <w:sz w:val="28"/>
      <w:szCs w:val="28"/>
    </w:rPr>
  </w:style>
  <w:style w:type="character" w:customStyle="1" w:styleId="32">
    <w:name w:val="見出し 3 (文字)"/>
    <w:link w:val="30"/>
    <w:rsid w:val="00B92B4B"/>
    <w:rPr>
      <w:rFonts w:ascii="Tahoma" w:eastAsia="MS UI Gothic" w:hAnsi="Tahoma"/>
      <w:b/>
      <w:sz w:val="24"/>
      <w:szCs w:val="24"/>
    </w:rPr>
  </w:style>
  <w:style w:type="character" w:customStyle="1" w:styleId="41">
    <w:name w:val="見出し 4 (文字)"/>
    <w:link w:val="40"/>
    <w:rsid w:val="001F1670"/>
    <w:rPr>
      <w:rFonts w:ascii="Tahoma" w:eastAsia="MS UI Gothic" w:hAnsi="Tahoma" w:cs="Tahoma"/>
      <w:b/>
      <w:sz w:val="24"/>
      <w:szCs w:val="24"/>
    </w:rPr>
  </w:style>
  <w:style w:type="character" w:customStyle="1" w:styleId="52">
    <w:name w:val="見出し 5 (文字)"/>
    <w:link w:val="50"/>
    <w:rsid w:val="009202E3"/>
    <w:rPr>
      <w:rFonts w:ascii="Tahoma" w:eastAsia="ＭＳ Ｐゴシック" w:hAnsi="Tahoma"/>
      <w:lang w:eastAsia="en-US"/>
    </w:rPr>
  </w:style>
  <w:style w:type="character" w:customStyle="1" w:styleId="61">
    <w:name w:val="見出し 6 (文字)"/>
    <w:link w:val="60"/>
    <w:rsid w:val="009202E3"/>
    <w:rPr>
      <w:rFonts w:ascii="Tahoma" w:eastAsia="ＭＳ Ｐゴシック" w:hAnsi="Tahoma"/>
      <w:lang w:eastAsia="en-US"/>
    </w:rPr>
  </w:style>
  <w:style w:type="character" w:customStyle="1" w:styleId="71">
    <w:name w:val="見出し 7 (文字)"/>
    <w:link w:val="70"/>
    <w:rsid w:val="009202E3"/>
    <w:rPr>
      <w:rFonts w:ascii="Tahoma" w:eastAsia="ＭＳ Ｐゴシック" w:hAnsi="Tahoma"/>
      <w:lang w:eastAsia="en-US"/>
    </w:rPr>
  </w:style>
  <w:style w:type="character" w:customStyle="1" w:styleId="81">
    <w:name w:val="見出し 8 (文字)"/>
    <w:link w:val="80"/>
    <w:rsid w:val="009202E3"/>
    <w:rPr>
      <w:rFonts w:ascii="Tahoma" w:eastAsia="ＭＳ Ｐゴシック" w:hAnsi="Tahoma"/>
      <w:i/>
      <w:lang w:eastAsia="en-US"/>
    </w:rPr>
  </w:style>
  <w:style w:type="character" w:customStyle="1" w:styleId="91">
    <w:name w:val="見出し 9 (文字)"/>
    <w:link w:val="90"/>
    <w:rsid w:val="009202E3"/>
    <w:rPr>
      <w:rFonts w:ascii="Tahoma" w:eastAsia="ＭＳ Ｐゴシック" w:hAnsi="Tahoma"/>
      <w:b/>
      <w:i/>
      <w:sz w:val="18"/>
      <w:lang w:eastAsia="en-US"/>
    </w:rPr>
  </w:style>
  <w:style w:type="character" w:customStyle="1" w:styleId="af2">
    <w:name w:val="脚注文字列 (文字)"/>
    <w:link w:val="af1"/>
    <w:semiHidden/>
    <w:rsid w:val="009202E3"/>
    <w:rPr>
      <w:rFonts w:ascii="Helvetica" w:eastAsia="ＭＳ Ｐゴシック" w:hAnsi="Helvetica"/>
      <w:sz w:val="16"/>
      <w:lang w:eastAsia="en-US"/>
    </w:rPr>
  </w:style>
  <w:style w:type="character" w:customStyle="1" w:styleId="a8">
    <w:name w:val="ヘッダー (文字)"/>
    <w:link w:val="a7"/>
    <w:rsid w:val="009202E3"/>
    <w:rPr>
      <w:rFonts w:ascii="Tahoma" w:eastAsia="ＭＳ Ｐゴシック" w:hAnsi="Tahoma"/>
      <w:lang w:eastAsia="en-US"/>
    </w:rPr>
  </w:style>
  <w:style w:type="character" w:customStyle="1" w:styleId="aa">
    <w:name w:val="フッター (文字)"/>
    <w:link w:val="a9"/>
    <w:rsid w:val="009202E3"/>
    <w:rPr>
      <w:rFonts w:ascii="Tahoma" w:eastAsia="ＭＳ Ｐゴシック" w:hAnsi="Tahoma"/>
      <w:lang w:eastAsia="en-US"/>
    </w:rPr>
  </w:style>
  <w:style w:type="character" w:customStyle="1" w:styleId="af7">
    <w:name w:val="日付 (文字)"/>
    <w:link w:val="af6"/>
    <w:rsid w:val="009202E3"/>
    <w:rPr>
      <w:rFonts w:ascii="Tahoma" w:eastAsia="ＭＳ Ｐゴシック" w:hAnsi="Tahoma"/>
      <w:lang w:eastAsia="en-US"/>
    </w:rPr>
  </w:style>
  <w:style w:type="character" w:customStyle="1" w:styleId="24">
    <w:name w:val="本文 2 (文字)"/>
    <w:link w:val="23"/>
    <w:rsid w:val="009202E3"/>
    <w:rPr>
      <w:rFonts w:ascii="Tahoma" w:eastAsia="ＭＳ Ｐゴシック" w:hAnsi="Tahoma"/>
      <w:i/>
      <w:color w:val="0000FF"/>
      <w:lang w:eastAsia="en-US"/>
    </w:rPr>
  </w:style>
  <w:style w:type="character" w:customStyle="1" w:styleId="28">
    <w:name w:val="本文インデント 2 (文字)"/>
    <w:link w:val="27"/>
    <w:rsid w:val="009202E3"/>
    <w:rPr>
      <w:rFonts w:ascii="ＭＳ Ｐゴシック" w:eastAsia="ＭＳ Ｐゴシック" w:hAnsi="ＭＳ Ｐゴシック"/>
    </w:rPr>
  </w:style>
  <w:style w:type="character" w:customStyle="1" w:styleId="af">
    <w:name w:val="見出しマップ (文字)"/>
    <w:link w:val="ae"/>
    <w:semiHidden/>
    <w:rsid w:val="009202E3"/>
    <w:rPr>
      <w:rFonts w:ascii="Tahoma" w:eastAsia="ＭＳ Ｐゴシック" w:hAnsi="Tahoma"/>
      <w:shd w:val="clear" w:color="auto" w:fill="000080"/>
      <w:lang w:eastAsia="en-US"/>
    </w:rPr>
  </w:style>
  <w:style w:type="character" w:customStyle="1" w:styleId="afe">
    <w:name w:val="吹き出し (文字)"/>
    <w:link w:val="afd"/>
    <w:semiHidden/>
    <w:rsid w:val="009202E3"/>
    <w:rPr>
      <w:rFonts w:ascii="Arial" w:eastAsia="ＭＳ ゴシック" w:hAnsi="Arial"/>
      <w:sz w:val="18"/>
      <w:szCs w:val="18"/>
      <w:lang w:eastAsia="en-US"/>
    </w:rPr>
  </w:style>
  <w:style w:type="paragraph" w:customStyle="1" w:styleId="19">
    <w:name w:val="1"/>
    <w:uiPriority w:val="99"/>
    <w:rsid w:val="009202E3"/>
    <w:pPr>
      <w:widowControl w:val="0"/>
    </w:pPr>
    <w:rPr>
      <w:rFonts w:ascii="Tahoma" w:eastAsia="MS UI Gothic" w:hAnsi="Tahoma"/>
    </w:rPr>
  </w:style>
  <w:style w:type="character" w:customStyle="1" w:styleId="1a">
    <w:name w:val="未解決のメンション1"/>
    <w:uiPriority w:val="99"/>
    <w:semiHidden/>
    <w:unhideWhenUsed/>
    <w:rsid w:val="00D271C0"/>
    <w:rPr>
      <w:color w:val="605E5C"/>
      <w:shd w:val="clear" w:color="auto" w:fill="E1DFDD"/>
    </w:rPr>
  </w:style>
  <w:style w:type="paragraph" w:customStyle="1" w:styleId="Default">
    <w:name w:val="Default"/>
    <w:rsid w:val="00B76C4A"/>
    <w:pPr>
      <w:widowControl w:val="0"/>
      <w:autoSpaceDE w:val="0"/>
      <w:autoSpaceDN w:val="0"/>
      <w:adjustRightInd w:val="0"/>
    </w:pPr>
    <w:rPr>
      <w:rFonts w:ascii="MS UI Gothic" w:eastAsia="MS UI Gothic" w:hAnsi="Century" w:cs="MS UI Gothic"/>
      <w:color w:val="000000"/>
      <w:sz w:val="24"/>
      <w:szCs w:val="24"/>
    </w:rPr>
  </w:style>
  <w:style w:type="paragraph" w:styleId="afff7">
    <w:name w:val="TOC Heading"/>
    <w:basedOn w:val="10"/>
    <w:next w:val="a0"/>
    <w:uiPriority w:val="39"/>
    <w:unhideWhenUsed/>
    <w:qFormat/>
    <w:rsid w:val="00A64301"/>
    <w:pPr>
      <w:keepLines/>
      <w:widowControl/>
      <w:numPr>
        <w:numId w:val="0"/>
      </w:numPr>
      <w:spacing w:before="240" w:after="0" w:line="259" w:lineRule="auto"/>
      <w:outlineLvl w:val="9"/>
    </w:pPr>
    <w:rPr>
      <w:rFonts w:ascii="游ゴシック Light" w:eastAsia="游ゴシック Light" w:hAnsi="游ゴシック Light"/>
      <w:b w:val="0"/>
      <w:color w:val="2F5496"/>
      <w:lang w:eastAsia="ja-JP"/>
    </w:rPr>
  </w:style>
  <w:style w:type="paragraph" w:customStyle="1" w:styleId="2c">
    <w:name w:val="スタイル2"/>
    <w:basedOn w:val="3"/>
    <w:link w:val="2d"/>
    <w:qFormat/>
    <w:rsid w:val="001F1670"/>
    <w:rPr>
      <w:sz w:val="28"/>
      <w:szCs w:val="28"/>
    </w:rPr>
  </w:style>
  <w:style w:type="numbering" w:customStyle="1" w:styleId="1">
    <w:name w:val="スタイル1"/>
    <w:basedOn w:val="a3"/>
    <w:uiPriority w:val="99"/>
    <w:rsid w:val="00653234"/>
    <w:pPr>
      <w:numPr>
        <w:numId w:val="16"/>
      </w:numPr>
    </w:pPr>
  </w:style>
  <w:style w:type="character" w:customStyle="1" w:styleId="2d">
    <w:name w:val="スタイル2 (文字)"/>
    <w:link w:val="2c"/>
    <w:rsid w:val="001F1670"/>
    <w:rPr>
      <w:rFonts w:ascii="Tahoma" w:eastAsia="MS UI Gothic" w:hAnsi="Tahoma"/>
      <w:b/>
      <w:sz w:val="28"/>
      <w:szCs w:val="28"/>
    </w:rPr>
  </w:style>
  <w:style w:type="numbering" w:customStyle="1" w:styleId="a">
    <w:name w:val="スタイル３"/>
    <w:basedOn w:val="1"/>
    <w:uiPriority w:val="99"/>
    <w:rsid w:val="00653234"/>
    <w:pPr>
      <w:numPr>
        <w:numId w:val="17"/>
      </w:numPr>
    </w:pPr>
  </w:style>
  <w:style w:type="paragraph" w:customStyle="1" w:styleId="3">
    <w:name w:val="スタイル3"/>
    <w:basedOn w:val="10"/>
    <w:next w:val="a0"/>
    <w:link w:val="3a"/>
    <w:qFormat/>
    <w:rsid w:val="00543795"/>
    <w:pPr>
      <w:numPr>
        <w:ilvl w:val="1"/>
      </w:numPr>
      <w:ind w:left="0"/>
    </w:pPr>
    <w:rPr>
      <w:rFonts w:eastAsia="MS UI Gothic"/>
      <w:sz w:val="21"/>
      <w:szCs w:val="22"/>
      <w:lang w:eastAsia="ja-JP"/>
    </w:rPr>
  </w:style>
  <w:style w:type="character" w:customStyle="1" w:styleId="3a">
    <w:name w:val="スタイル3 (文字)"/>
    <w:basedOn w:val="21"/>
    <w:link w:val="3"/>
    <w:rsid w:val="00543795"/>
    <w:rPr>
      <w:rFonts w:ascii="Tahoma" w:eastAsia="MS UI Gothic" w:hAnsi="Tahoma"/>
      <w:b/>
      <w:sz w:val="21"/>
      <w:szCs w:val="22"/>
    </w:rPr>
  </w:style>
  <w:style w:type="character" w:customStyle="1" w:styleId="2e">
    <w:name w:val="未解決のメンション2"/>
    <w:basedOn w:val="a1"/>
    <w:uiPriority w:val="99"/>
    <w:semiHidden/>
    <w:unhideWhenUsed/>
    <w:rsid w:val="00CC7D4C"/>
    <w:rPr>
      <w:color w:val="605E5C"/>
      <w:shd w:val="clear" w:color="auto" w:fill="E1DFDD"/>
    </w:rPr>
  </w:style>
  <w:style w:type="paragraph" w:styleId="HTML0">
    <w:name w:val="HTML Preformatted"/>
    <w:basedOn w:val="a0"/>
    <w:link w:val="HTML1"/>
    <w:uiPriority w:val="99"/>
    <w:unhideWhenUsed/>
    <w:rsid w:val="00A91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eastAsia="ja-JP"/>
    </w:rPr>
  </w:style>
  <w:style w:type="character" w:customStyle="1" w:styleId="HTML1">
    <w:name w:val="HTML 書式付き (文字)"/>
    <w:basedOn w:val="a1"/>
    <w:link w:val="HTML0"/>
    <w:uiPriority w:val="99"/>
    <w:rsid w:val="00A919E3"/>
    <w:rPr>
      <w:rFonts w:ascii="ＭＳ ゴシック" w:eastAsia="ＭＳ ゴシック" w:hAnsi="ＭＳ ゴシック" w:cs="ＭＳ ゴシック"/>
      <w:sz w:val="24"/>
      <w:szCs w:val="24"/>
    </w:rPr>
  </w:style>
  <w:style w:type="character" w:styleId="afff8">
    <w:name w:val="Unresolved Mention"/>
    <w:basedOn w:val="a1"/>
    <w:uiPriority w:val="99"/>
    <w:semiHidden/>
    <w:unhideWhenUsed/>
    <w:rsid w:val="00AE2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6926">
      <w:bodyDiv w:val="1"/>
      <w:marLeft w:val="0"/>
      <w:marRight w:val="0"/>
      <w:marTop w:val="0"/>
      <w:marBottom w:val="0"/>
      <w:divBdr>
        <w:top w:val="none" w:sz="0" w:space="0" w:color="auto"/>
        <w:left w:val="none" w:sz="0" w:space="0" w:color="auto"/>
        <w:bottom w:val="none" w:sz="0" w:space="0" w:color="auto"/>
        <w:right w:val="none" w:sz="0" w:space="0" w:color="auto"/>
      </w:divBdr>
    </w:div>
    <w:div w:id="33581917">
      <w:bodyDiv w:val="1"/>
      <w:marLeft w:val="0"/>
      <w:marRight w:val="0"/>
      <w:marTop w:val="0"/>
      <w:marBottom w:val="0"/>
      <w:divBdr>
        <w:top w:val="none" w:sz="0" w:space="0" w:color="auto"/>
        <w:left w:val="none" w:sz="0" w:space="0" w:color="auto"/>
        <w:bottom w:val="none" w:sz="0" w:space="0" w:color="auto"/>
        <w:right w:val="none" w:sz="0" w:space="0" w:color="auto"/>
      </w:divBdr>
    </w:div>
    <w:div w:id="95910264">
      <w:bodyDiv w:val="1"/>
      <w:marLeft w:val="0"/>
      <w:marRight w:val="0"/>
      <w:marTop w:val="0"/>
      <w:marBottom w:val="0"/>
      <w:divBdr>
        <w:top w:val="none" w:sz="0" w:space="0" w:color="auto"/>
        <w:left w:val="none" w:sz="0" w:space="0" w:color="auto"/>
        <w:bottom w:val="none" w:sz="0" w:space="0" w:color="auto"/>
        <w:right w:val="none" w:sz="0" w:space="0" w:color="auto"/>
      </w:divBdr>
    </w:div>
    <w:div w:id="131796022">
      <w:bodyDiv w:val="1"/>
      <w:marLeft w:val="0"/>
      <w:marRight w:val="0"/>
      <w:marTop w:val="0"/>
      <w:marBottom w:val="0"/>
      <w:divBdr>
        <w:top w:val="none" w:sz="0" w:space="0" w:color="auto"/>
        <w:left w:val="none" w:sz="0" w:space="0" w:color="auto"/>
        <w:bottom w:val="none" w:sz="0" w:space="0" w:color="auto"/>
        <w:right w:val="none" w:sz="0" w:space="0" w:color="auto"/>
      </w:divBdr>
    </w:div>
    <w:div w:id="207492189">
      <w:bodyDiv w:val="1"/>
      <w:marLeft w:val="0"/>
      <w:marRight w:val="0"/>
      <w:marTop w:val="0"/>
      <w:marBottom w:val="0"/>
      <w:divBdr>
        <w:top w:val="none" w:sz="0" w:space="0" w:color="auto"/>
        <w:left w:val="none" w:sz="0" w:space="0" w:color="auto"/>
        <w:bottom w:val="none" w:sz="0" w:space="0" w:color="auto"/>
        <w:right w:val="none" w:sz="0" w:space="0" w:color="auto"/>
      </w:divBdr>
    </w:div>
    <w:div w:id="346098842">
      <w:bodyDiv w:val="1"/>
      <w:marLeft w:val="0"/>
      <w:marRight w:val="0"/>
      <w:marTop w:val="0"/>
      <w:marBottom w:val="0"/>
      <w:divBdr>
        <w:top w:val="none" w:sz="0" w:space="0" w:color="auto"/>
        <w:left w:val="none" w:sz="0" w:space="0" w:color="auto"/>
        <w:bottom w:val="none" w:sz="0" w:space="0" w:color="auto"/>
        <w:right w:val="none" w:sz="0" w:space="0" w:color="auto"/>
      </w:divBdr>
    </w:div>
    <w:div w:id="475295381">
      <w:bodyDiv w:val="1"/>
      <w:marLeft w:val="0"/>
      <w:marRight w:val="0"/>
      <w:marTop w:val="0"/>
      <w:marBottom w:val="0"/>
      <w:divBdr>
        <w:top w:val="none" w:sz="0" w:space="0" w:color="auto"/>
        <w:left w:val="none" w:sz="0" w:space="0" w:color="auto"/>
        <w:bottom w:val="none" w:sz="0" w:space="0" w:color="auto"/>
        <w:right w:val="none" w:sz="0" w:space="0" w:color="auto"/>
      </w:divBdr>
    </w:div>
    <w:div w:id="482283597">
      <w:bodyDiv w:val="1"/>
      <w:marLeft w:val="0"/>
      <w:marRight w:val="0"/>
      <w:marTop w:val="0"/>
      <w:marBottom w:val="0"/>
      <w:divBdr>
        <w:top w:val="none" w:sz="0" w:space="0" w:color="auto"/>
        <w:left w:val="none" w:sz="0" w:space="0" w:color="auto"/>
        <w:bottom w:val="none" w:sz="0" w:space="0" w:color="auto"/>
        <w:right w:val="none" w:sz="0" w:space="0" w:color="auto"/>
      </w:divBdr>
    </w:div>
    <w:div w:id="484442237">
      <w:bodyDiv w:val="1"/>
      <w:marLeft w:val="0"/>
      <w:marRight w:val="0"/>
      <w:marTop w:val="0"/>
      <w:marBottom w:val="0"/>
      <w:divBdr>
        <w:top w:val="none" w:sz="0" w:space="0" w:color="auto"/>
        <w:left w:val="none" w:sz="0" w:space="0" w:color="auto"/>
        <w:bottom w:val="none" w:sz="0" w:space="0" w:color="auto"/>
        <w:right w:val="none" w:sz="0" w:space="0" w:color="auto"/>
      </w:divBdr>
    </w:div>
    <w:div w:id="538321948">
      <w:bodyDiv w:val="1"/>
      <w:marLeft w:val="0"/>
      <w:marRight w:val="0"/>
      <w:marTop w:val="0"/>
      <w:marBottom w:val="0"/>
      <w:divBdr>
        <w:top w:val="none" w:sz="0" w:space="0" w:color="auto"/>
        <w:left w:val="none" w:sz="0" w:space="0" w:color="auto"/>
        <w:bottom w:val="none" w:sz="0" w:space="0" w:color="auto"/>
        <w:right w:val="none" w:sz="0" w:space="0" w:color="auto"/>
      </w:divBdr>
    </w:div>
    <w:div w:id="728918625">
      <w:bodyDiv w:val="1"/>
      <w:marLeft w:val="0"/>
      <w:marRight w:val="0"/>
      <w:marTop w:val="0"/>
      <w:marBottom w:val="0"/>
      <w:divBdr>
        <w:top w:val="none" w:sz="0" w:space="0" w:color="auto"/>
        <w:left w:val="none" w:sz="0" w:space="0" w:color="auto"/>
        <w:bottom w:val="none" w:sz="0" w:space="0" w:color="auto"/>
        <w:right w:val="none" w:sz="0" w:space="0" w:color="auto"/>
      </w:divBdr>
    </w:div>
    <w:div w:id="775640416">
      <w:bodyDiv w:val="1"/>
      <w:marLeft w:val="0"/>
      <w:marRight w:val="0"/>
      <w:marTop w:val="0"/>
      <w:marBottom w:val="0"/>
      <w:divBdr>
        <w:top w:val="none" w:sz="0" w:space="0" w:color="auto"/>
        <w:left w:val="none" w:sz="0" w:space="0" w:color="auto"/>
        <w:bottom w:val="none" w:sz="0" w:space="0" w:color="auto"/>
        <w:right w:val="none" w:sz="0" w:space="0" w:color="auto"/>
      </w:divBdr>
      <w:divsChild>
        <w:div w:id="163395409">
          <w:marLeft w:val="1166"/>
          <w:marRight w:val="0"/>
          <w:marTop w:val="0"/>
          <w:marBottom w:val="0"/>
          <w:divBdr>
            <w:top w:val="none" w:sz="0" w:space="0" w:color="auto"/>
            <w:left w:val="none" w:sz="0" w:space="0" w:color="auto"/>
            <w:bottom w:val="none" w:sz="0" w:space="0" w:color="auto"/>
            <w:right w:val="none" w:sz="0" w:space="0" w:color="auto"/>
          </w:divBdr>
        </w:div>
      </w:divsChild>
    </w:div>
    <w:div w:id="794829812">
      <w:bodyDiv w:val="1"/>
      <w:marLeft w:val="0"/>
      <w:marRight w:val="0"/>
      <w:marTop w:val="0"/>
      <w:marBottom w:val="0"/>
      <w:divBdr>
        <w:top w:val="none" w:sz="0" w:space="0" w:color="auto"/>
        <w:left w:val="none" w:sz="0" w:space="0" w:color="auto"/>
        <w:bottom w:val="none" w:sz="0" w:space="0" w:color="auto"/>
        <w:right w:val="none" w:sz="0" w:space="0" w:color="auto"/>
      </w:divBdr>
    </w:div>
    <w:div w:id="804658254">
      <w:bodyDiv w:val="1"/>
      <w:marLeft w:val="0"/>
      <w:marRight w:val="0"/>
      <w:marTop w:val="0"/>
      <w:marBottom w:val="0"/>
      <w:divBdr>
        <w:top w:val="none" w:sz="0" w:space="0" w:color="auto"/>
        <w:left w:val="none" w:sz="0" w:space="0" w:color="auto"/>
        <w:bottom w:val="none" w:sz="0" w:space="0" w:color="auto"/>
        <w:right w:val="none" w:sz="0" w:space="0" w:color="auto"/>
      </w:divBdr>
    </w:div>
    <w:div w:id="936057949">
      <w:bodyDiv w:val="1"/>
      <w:marLeft w:val="0"/>
      <w:marRight w:val="0"/>
      <w:marTop w:val="0"/>
      <w:marBottom w:val="0"/>
      <w:divBdr>
        <w:top w:val="none" w:sz="0" w:space="0" w:color="auto"/>
        <w:left w:val="none" w:sz="0" w:space="0" w:color="auto"/>
        <w:bottom w:val="none" w:sz="0" w:space="0" w:color="auto"/>
        <w:right w:val="none" w:sz="0" w:space="0" w:color="auto"/>
      </w:divBdr>
    </w:div>
    <w:div w:id="943195814">
      <w:bodyDiv w:val="1"/>
      <w:marLeft w:val="0"/>
      <w:marRight w:val="0"/>
      <w:marTop w:val="0"/>
      <w:marBottom w:val="0"/>
      <w:divBdr>
        <w:top w:val="none" w:sz="0" w:space="0" w:color="auto"/>
        <w:left w:val="none" w:sz="0" w:space="0" w:color="auto"/>
        <w:bottom w:val="none" w:sz="0" w:space="0" w:color="auto"/>
        <w:right w:val="none" w:sz="0" w:space="0" w:color="auto"/>
      </w:divBdr>
    </w:div>
    <w:div w:id="1023751268">
      <w:bodyDiv w:val="1"/>
      <w:marLeft w:val="0"/>
      <w:marRight w:val="0"/>
      <w:marTop w:val="0"/>
      <w:marBottom w:val="0"/>
      <w:divBdr>
        <w:top w:val="none" w:sz="0" w:space="0" w:color="auto"/>
        <w:left w:val="none" w:sz="0" w:space="0" w:color="auto"/>
        <w:bottom w:val="none" w:sz="0" w:space="0" w:color="auto"/>
        <w:right w:val="none" w:sz="0" w:space="0" w:color="auto"/>
      </w:divBdr>
    </w:div>
    <w:div w:id="1143086760">
      <w:bodyDiv w:val="1"/>
      <w:marLeft w:val="0"/>
      <w:marRight w:val="0"/>
      <w:marTop w:val="0"/>
      <w:marBottom w:val="0"/>
      <w:divBdr>
        <w:top w:val="none" w:sz="0" w:space="0" w:color="auto"/>
        <w:left w:val="none" w:sz="0" w:space="0" w:color="auto"/>
        <w:bottom w:val="none" w:sz="0" w:space="0" w:color="auto"/>
        <w:right w:val="none" w:sz="0" w:space="0" w:color="auto"/>
      </w:divBdr>
    </w:div>
    <w:div w:id="1152141151">
      <w:bodyDiv w:val="1"/>
      <w:marLeft w:val="0"/>
      <w:marRight w:val="0"/>
      <w:marTop w:val="0"/>
      <w:marBottom w:val="0"/>
      <w:divBdr>
        <w:top w:val="none" w:sz="0" w:space="0" w:color="auto"/>
        <w:left w:val="none" w:sz="0" w:space="0" w:color="auto"/>
        <w:bottom w:val="none" w:sz="0" w:space="0" w:color="auto"/>
        <w:right w:val="none" w:sz="0" w:space="0" w:color="auto"/>
      </w:divBdr>
    </w:div>
    <w:div w:id="1184595357">
      <w:bodyDiv w:val="1"/>
      <w:marLeft w:val="0"/>
      <w:marRight w:val="0"/>
      <w:marTop w:val="0"/>
      <w:marBottom w:val="0"/>
      <w:divBdr>
        <w:top w:val="none" w:sz="0" w:space="0" w:color="auto"/>
        <w:left w:val="none" w:sz="0" w:space="0" w:color="auto"/>
        <w:bottom w:val="none" w:sz="0" w:space="0" w:color="auto"/>
        <w:right w:val="none" w:sz="0" w:space="0" w:color="auto"/>
      </w:divBdr>
      <w:divsChild>
        <w:div w:id="1697854493">
          <w:marLeft w:val="0"/>
          <w:marRight w:val="0"/>
          <w:marTop w:val="0"/>
          <w:marBottom w:val="0"/>
          <w:divBdr>
            <w:top w:val="none" w:sz="0" w:space="0" w:color="auto"/>
            <w:left w:val="none" w:sz="0" w:space="0" w:color="auto"/>
            <w:bottom w:val="none" w:sz="0" w:space="0" w:color="auto"/>
            <w:right w:val="none" w:sz="0" w:space="0" w:color="auto"/>
          </w:divBdr>
        </w:div>
      </w:divsChild>
    </w:div>
    <w:div w:id="1347365179">
      <w:bodyDiv w:val="1"/>
      <w:marLeft w:val="0"/>
      <w:marRight w:val="0"/>
      <w:marTop w:val="0"/>
      <w:marBottom w:val="0"/>
      <w:divBdr>
        <w:top w:val="none" w:sz="0" w:space="0" w:color="auto"/>
        <w:left w:val="none" w:sz="0" w:space="0" w:color="auto"/>
        <w:bottom w:val="none" w:sz="0" w:space="0" w:color="auto"/>
        <w:right w:val="none" w:sz="0" w:space="0" w:color="auto"/>
      </w:divBdr>
    </w:div>
    <w:div w:id="1462571700">
      <w:bodyDiv w:val="1"/>
      <w:marLeft w:val="0"/>
      <w:marRight w:val="0"/>
      <w:marTop w:val="0"/>
      <w:marBottom w:val="0"/>
      <w:divBdr>
        <w:top w:val="none" w:sz="0" w:space="0" w:color="auto"/>
        <w:left w:val="none" w:sz="0" w:space="0" w:color="auto"/>
        <w:bottom w:val="none" w:sz="0" w:space="0" w:color="auto"/>
        <w:right w:val="none" w:sz="0" w:space="0" w:color="auto"/>
      </w:divBdr>
    </w:div>
    <w:div w:id="1528955451">
      <w:bodyDiv w:val="1"/>
      <w:marLeft w:val="0"/>
      <w:marRight w:val="0"/>
      <w:marTop w:val="0"/>
      <w:marBottom w:val="0"/>
      <w:divBdr>
        <w:top w:val="none" w:sz="0" w:space="0" w:color="auto"/>
        <w:left w:val="none" w:sz="0" w:space="0" w:color="auto"/>
        <w:bottom w:val="none" w:sz="0" w:space="0" w:color="auto"/>
        <w:right w:val="none" w:sz="0" w:space="0" w:color="auto"/>
      </w:divBdr>
    </w:div>
    <w:div w:id="1573197660">
      <w:bodyDiv w:val="1"/>
      <w:marLeft w:val="0"/>
      <w:marRight w:val="0"/>
      <w:marTop w:val="0"/>
      <w:marBottom w:val="0"/>
      <w:divBdr>
        <w:top w:val="none" w:sz="0" w:space="0" w:color="auto"/>
        <w:left w:val="none" w:sz="0" w:space="0" w:color="auto"/>
        <w:bottom w:val="none" w:sz="0" w:space="0" w:color="auto"/>
        <w:right w:val="none" w:sz="0" w:space="0" w:color="auto"/>
      </w:divBdr>
    </w:div>
    <w:div w:id="1738019300">
      <w:bodyDiv w:val="1"/>
      <w:marLeft w:val="0"/>
      <w:marRight w:val="0"/>
      <w:marTop w:val="0"/>
      <w:marBottom w:val="0"/>
      <w:divBdr>
        <w:top w:val="none" w:sz="0" w:space="0" w:color="auto"/>
        <w:left w:val="none" w:sz="0" w:space="0" w:color="auto"/>
        <w:bottom w:val="none" w:sz="0" w:space="0" w:color="auto"/>
        <w:right w:val="none" w:sz="0" w:space="0" w:color="auto"/>
      </w:divBdr>
    </w:div>
    <w:div w:id="1843159872">
      <w:bodyDiv w:val="1"/>
      <w:marLeft w:val="0"/>
      <w:marRight w:val="0"/>
      <w:marTop w:val="0"/>
      <w:marBottom w:val="0"/>
      <w:divBdr>
        <w:top w:val="none" w:sz="0" w:space="0" w:color="auto"/>
        <w:left w:val="none" w:sz="0" w:space="0" w:color="auto"/>
        <w:bottom w:val="none" w:sz="0" w:space="0" w:color="auto"/>
        <w:right w:val="none" w:sz="0" w:space="0" w:color="auto"/>
      </w:divBdr>
    </w:div>
    <w:div w:id="1912233232">
      <w:bodyDiv w:val="1"/>
      <w:marLeft w:val="0"/>
      <w:marRight w:val="0"/>
      <w:marTop w:val="0"/>
      <w:marBottom w:val="0"/>
      <w:divBdr>
        <w:top w:val="none" w:sz="0" w:space="0" w:color="auto"/>
        <w:left w:val="none" w:sz="0" w:space="0" w:color="auto"/>
        <w:bottom w:val="none" w:sz="0" w:space="0" w:color="auto"/>
        <w:right w:val="none" w:sz="0" w:space="0" w:color="auto"/>
      </w:divBdr>
    </w:div>
    <w:div w:id="1912734546">
      <w:bodyDiv w:val="1"/>
      <w:marLeft w:val="0"/>
      <w:marRight w:val="0"/>
      <w:marTop w:val="0"/>
      <w:marBottom w:val="0"/>
      <w:divBdr>
        <w:top w:val="none" w:sz="0" w:space="0" w:color="auto"/>
        <w:left w:val="none" w:sz="0" w:space="0" w:color="auto"/>
        <w:bottom w:val="none" w:sz="0" w:space="0" w:color="auto"/>
        <w:right w:val="none" w:sz="0" w:space="0" w:color="auto"/>
      </w:divBdr>
      <w:divsChild>
        <w:div w:id="372072970">
          <w:marLeft w:val="1166"/>
          <w:marRight w:val="0"/>
          <w:marTop w:val="0"/>
          <w:marBottom w:val="0"/>
          <w:divBdr>
            <w:top w:val="none" w:sz="0" w:space="0" w:color="auto"/>
            <w:left w:val="none" w:sz="0" w:space="0" w:color="auto"/>
            <w:bottom w:val="none" w:sz="0" w:space="0" w:color="auto"/>
            <w:right w:val="none" w:sz="0" w:space="0" w:color="auto"/>
          </w:divBdr>
        </w:div>
        <w:div w:id="681782123">
          <w:marLeft w:val="1166"/>
          <w:marRight w:val="0"/>
          <w:marTop w:val="0"/>
          <w:marBottom w:val="0"/>
          <w:divBdr>
            <w:top w:val="none" w:sz="0" w:space="0" w:color="auto"/>
            <w:left w:val="none" w:sz="0" w:space="0" w:color="auto"/>
            <w:bottom w:val="none" w:sz="0" w:space="0" w:color="auto"/>
            <w:right w:val="none" w:sz="0" w:space="0" w:color="auto"/>
          </w:divBdr>
        </w:div>
        <w:div w:id="1432509763">
          <w:marLeft w:val="1166"/>
          <w:marRight w:val="0"/>
          <w:marTop w:val="0"/>
          <w:marBottom w:val="0"/>
          <w:divBdr>
            <w:top w:val="none" w:sz="0" w:space="0" w:color="auto"/>
            <w:left w:val="none" w:sz="0" w:space="0" w:color="auto"/>
            <w:bottom w:val="none" w:sz="0" w:space="0" w:color="auto"/>
            <w:right w:val="none" w:sz="0" w:space="0" w:color="auto"/>
          </w:divBdr>
        </w:div>
        <w:div w:id="1753428024">
          <w:marLeft w:val="1166"/>
          <w:marRight w:val="0"/>
          <w:marTop w:val="0"/>
          <w:marBottom w:val="0"/>
          <w:divBdr>
            <w:top w:val="none" w:sz="0" w:space="0" w:color="auto"/>
            <w:left w:val="none" w:sz="0" w:space="0" w:color="auto"/>
            <w:bottom w:val="none" w:sz="0" w:space="0" w:color="auto"/>
            <w:right w:val="none" w:sz="0" w:space="0" w:color="auto"/>
          </w:divBdr>
        </w:div>
      </w:divsChild>
    </w:div>
    <w:div w:id="2012637766">
      <w:bodyDiv w:val="1"/>
      <w:marLeft w:val="0"/>
      <w:marRight w:val="0"/>
      <w:marTop w:val="0"/>
      <w:marBottom w:val="0"/>
      <w:divBdr>
        <w:top w:val="none" w:sz="0" w:space="0" w:color="auto"/>
        <w:left w:val="none" w:sz="0" w:space="0" w:color="auto"/>
        <w:bottom w:val="none" w:sz="0" w:space="0" w:color="auto"/>
        <w:right w:val="none" w:sz="0" w:space="0" w:color="auto"/>
      </w:divBdr>
    </w:div>
    <w:div w:id="21140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yperlink" Target="https://creativecommons.org/licenses/by-sa/3.0/"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en.wikipedia.org/wiki/File:Computer.sv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reativecommons.org/licenses/by-sa/3.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en.wikipedia.org/wiki/File:Computer.svg"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en.wikipedia.org/wiki/File:Computer.svg"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en.wikipedia.org/wiki/File:Gnome-laptop.svg"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77458963ED6964895915EB122534BEC" ma:contentTypeVersion="2" ma:contentTypeDescription="新しいドキュメントを作成します。" ma:contentTypeScope="" ma:versionID="175f9dae840a9530d810860c97cac5d0">
  <xsd:schema xmlns:xsd="http://www.w3.org/2001/XMLSchema" xmlns:xs="http://www.w3.org/2001/XMLSchema" xmlns:p="http://schemas.microsoft.com/office/2006/metadata/properties" xmlns:ns2="e5e8f386-5244-480f-aa49-7194cec1b7d0" targetNamespace="http://schemas.microsoft.com/office/2006/metadata/properties" ma:root="true" ma:fieldsID="b86399fe2c60a9f5a6dac9be406800c5" ns2:_="">
    <xsd:import namespace="e5e8f386-5244-480f-aa49-7194cec1b7d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8f386-5244-480f-aa49-7194cec1b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1AC5E-47D1-461D-B8D9-B44284ADD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8f386-5244-480f-aa49-7194cec1b7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2B0CD-083F-49FC-B170-181DE72C6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344381-2B45-45E3-8756-FD38BEBB59D2}">
  <ds:schemaRefs>
    <ds:schemaRef ds:uri="http://schemas.openxmlformats.org/officeDocument/2006/bibliography"/>
  </ds:schemaRefs>
</ds:datastoreItem>
</file>

<file path=customXml/itemProps4.xml><?xml version="1.0" encoding="utf-8"?>
<ds:datastoreItem xmlns:ds="http://schemas.openxmlformats.org/officeDocument/2006/customXml" ds:itemID="{E0EE91E4-D843-4371-A260-4734CA7BA1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21</Pages>
  <Words>1587</Words>
  <Characters>9052</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ホギメディカル様向け印刷指示・管理システム_機能仕様書</vt:lpstr>
    </vt:vector>
  </TitlesOfParts>
  <Company>StellarLink</Company>
  <LinksUpToDate>false</LinksUpToDate>
  <CharactersWithSpaces>10618</CharactersWithSpaces>
  <SharedDoc>false</SharedDoc>
  <HLinks>
    <vt:vector size="432" baseType="variant">
      <vt:variant>
        <vt:i4>1638448</vt:i4>
      </vt:variant>
      <vt:variant>
        <vt:i4>428</vt:i4>
      </vt:variant>
      <vt:variant>
        <vt:i4>0</vt:i4>
      </vt:variant>
      <vt:variant>
        <vt:i4>5</vt:i4>
      </vt:variant>
      <vt:variant>
        <vt:lpwstr/>
      </vt:variant>
      <vt:variant>
        <vt:lpwstr>_Toc40101749</vt:lpwstr>
      </vt:variant>
      <vt:variant>
        <vt:i4>1572912</vt:i4>
      </vt:variant>
      <vt:variant>
        <vt:i4>422</vt:i4>
      </vt:variant>
      <vt:variant>
        <vt:i4>0</vt:i4>
      </vt:variant>
      <vt:variant>
        <vt:i4>5</vt:i4>
      </vt:variant>
      <vt:variant>
        <vt:lpwstr/>
      </vt:variant>
      <vt:variant>
        <vt:lpwstr>_Toc40101748</vt:lpwstr>
      </vt:variant>
      <vt:variant>
        <vt:i4>1376304</vt:i4>
      </vt:variant>
      <vt:variant>
        <vt:i4>416</vt:i4>
      </vt:variant>
      <vt:variant>
        <vt:i4>0</vt:i4>
      </vt:variant>
      <vt:variant>
        <vt:i4>5</vt:i4>
      </vt:variant>
      <vt:variant>
        <vt:lpwstr/>
      </vt:variant>
      <vt:variant>
        <vt:lpwstr>_Toc40101745</vt:lpwstr>
      </vt:variant>
      <vt:variant>
        <vt:i4>1310768</vt:i4>
      </vt:variant>
      <vt:variant>
        <vt:i4>410</vt:i4>
      </vt:variant>
      <vt:variant>
        <vt:i4>0</vt:i4>
      </vt:variant>
      <vt:variant>
        <vt:i4>5</vt:i4>
      </vt:variant>
      <vt:variant>
        <vt:lpwstr/>
      </vt:variant>
      <vt:variant>
        <vt:lpwstr>_Toc40101744</vt:lpwstr>
      </vt:variant>
      <vt:variant>
        <vt:i4>1245232</vt:i4>
      </vt:variant>
      <vt:variant>
        <vt:i4>404</vt:i4>
      </vt:variant>
      <vt:variant>
        <vt:i4>0</vt:i4>
      </vt:variant>
      <vt:variant>
        <vt:i4>5</vt:i4>
      </vt:variant>
      <vt:variant>
        <vt:lpwstr/>
      </vt:variant>
      <vt:variant>
        <vt:lpwstr>_Toc40101743</vt:lpwstr>
      </vt:variant>
      <vt:variant>
        <vt:i4>1179696</vt:i4>
      </vt:variant>
      <vt:variant>
        <vt:i4>398</vt:i4>
      </vt:variant>
      <vt:variant>
        <vt:i4>0</vt:i4>
      </vt:variant>
      <vt:variant>
        <vt:i4>5</vt:i4>
      </vt:variant>
      <vt:variant>
        <vt:lpwstr/>
      </vt:variant>
      <vt:variant>
        <vt:lpwstr>_Toc40101742</vt:lpwstr>
      </vt:variant>
      <vt:variant>
        <vt:i4>1114160</vt:i4>
      </vt:variant>
      <vt:variant>
        <vt:i4>392</vt:i4>
      </vt:variant>
      <vt:variant>
        <vt:i4>0</vt:i4>
      </vt:variant>
      <vt:variant>
        <vt:i4>5</vt:i4>
      </vt:variant>
      <vt:variant>
        <vt:lpwstr/>
      </vt:variant>
      <vt:variant>
        <vt:lpwstr>_Toc40101741</vt:lpwstr>
      </vt:variant>
      <vt:variant>
        <vt:i4>1048624</vt:i4>
      </vt:variant>
      <vt:variant>
        <vt:i4>386</vt:i4>
      </vt:variant>
      <vt:variant>
        <vt:i4>0</vt:i4>
      </vt:variant>
      <vt:variant>
        <vt:i4>5</vt:i4>
      </vt:variant>
      <vt:variant>
        <vt:lpwstr/>
      </vt:variant>
      <vt:variant>
        <vt:lpwstr>_Toc40101740</vt:lpwstr>
      </vt:variant>
      <vt:variant>
        <vt:i4>1638455</vt:i4>
      </vt:variant>
      <vt:variant>
        <vt:i4>380</vt:i4>
      </vt:variant>
      <vt:variant>
        <vt:i4>0</vt:i4>
      </vt:variant>
      <vt:variant>
        <vt:i4>5</vt:i4>
      </vt:variant>
      <vt:variant>
        <vt:lpwstr/>
      </vt:variant>
      <vt:variant>
        <vt:lpwstr>_Toc40101739</vt:lpwstr>
      </vt:variant>
      <vt:variant>
        <vt:i4>1572919</vt:i4>
      </vt:variant>
      <vt:variant>
        <vt:i4>374</vt:i4>
      </vt:variant>
      <vt:variant>
        <vt:i4>0</vt:i4>
      </vt:variant>
      <vt:variant>
        <vt:i4>5</vt:i4>
      </vt:variant>
      <vt:variant>
        <vt:lpwstr/>
      </vt:variant>
      <vt:variant>
        <vt:lpwstr>_Toc40101738</vt:lpwstr>
      </vt:variant>
      <vt:variant>
        <vt:i4>1507383</vt:i4>
      </vt:variant>
      <vt:variant>
        <vt:i4>368</vt:i4>
      </vt:variant>
      <vt:variant>
        <vt:i4>0</vt:i4>
      </vt:variant>
      <vt:variant>
        <vt:i4>5</vt:i4>
      </vt:variant>
      <vt:variant>
        <vt:lpwstr/>
      </vt:variant>
      <vt:variant>
        <vt:lpwstr>_Toc40101737</vt:lpwstr>
      </vt:variant>
      <vt:variant>
        <vt:i4>1441847</vt:i4>
      </vt:variant>
      <vt:variant>
        <vt:i4>362</vt:i4>
      </vt:variant>
      <vt:variant>
        <vt:i4>0</vt:i4>
      </vt:variant>
      <vt:variant>
        <vt:i4>5</vt:i4>
      </vt:variant>
      <vt:variant>
        <vt:lpwstr/>
      </vt:variant>
      <vt:variant>
        <vt:lpwstr>_Toc40101736</vt:lpwstr>
      </vt:variant>
      <vt:variant>
        <vt:i4>1376311</vt:i4>
      </vt:variant>
      <vt:variant>
        <vt:i4>356</vt:i4>
      </vt:variant>
      <vt:variant>
        <vt:i4>0</vt:i4>
      </vt:variant>
      <vt:variant>
        <vt:i4>5</vt:i4>
      </vt:variant>
      <vt:variant>
        <vt:lpwstr/>
      </vt:variant>
      <vt:variant>
        <vt:lpwstr>_Toc40101735</vt:lpwstr>
      </vt:variant>
      <vt:variant>
        <vt:i4>1310775</vt:i4>
      </vt:variant>
      <vt:variant>
        <vt:i4>350</vt:i4>
      </vt:variant>
      <vt:variant>
        <vt:i4>0</vt:i4>
      </vt:variant>
      <vt:variant>
        <vt:i4>5</vt:i4>
      </vt:variant>
      <vt:variant>
        <vt:lpwstr/>
      </vt:variant>
      <vt:variant>
        <vt:lpwstr>_Toc40101734</vt:lpwstr>
      </vt:variant>
      <vt:variant>
        <vt:i4>1245239</vt:i4>
      </vt:variant>
      <vt:variant>
        <vt:i4>344</vt:i4>
      </vt:variant>
      <vt:variant>
        <vt:i4>0</vt:i4>
      </vt:variant>
      <vt:variant>
        <vt:i4>5</vt:i4>
      </vt:variant>
      <vt:variant>
        <vt:lpwstr/>
      </vt:variant>
      <vt:variant>
        <vt:lpwstr>_Toc40101733</vt:lpwstr>
      </vt:variant>
      <vt:variant>
        <vt:i4>1179703</vt:i4>
      </vt:variant>
      <vt:variant>
        <vt:i4>338</vt:i4>
      </vt:variant>
      <vt:variant>
        <vt:i4>0</vt:i4>
      </vt:variant>
      <vt:variant>
        <vt:i4>5</vt:i4>
      </vt:variant>
      <vt:variant>
        <vt:lpwstr/>
      </vt:variant>
      <vt:variant>
        <vt:lpwstr>_Toc40101732</vt:lpwstr>
      </vt:variant>
      <vt:variant>
        <vt:i4>1114167</vt:i4>
      </vt:variant>
      <vt:variant>
        <vt:i4>332</vt:i4>
      </vt:variant>
      <vt:variant>
        <vt:i4>0</vt:i4>
      </vt:variant>
      <vt:variant>
        <vt:i4>5</vt:i4>
      </vt:variant>
      <vt:variant>
        <vt:lpwstr/>
      </vt:variant>
      <vt:variant>
        <vt:lpwstr>_Toc40101731</vt:lpwstr>
      </vt:variant>
      <vt:variant>
        <vt:i4>1048631</vt:i4>
      </vt:variant>
      <vt:variant>
        <vt:i4>326</vt:i4>
      </vt:variant>
      <vt:variant>
        <vt:i4>0</vt:i4>
      </vt:variant>
      <vt:variant>
        <vt:i4>5</vt:i4>
      </vt:variant>
      <vt:variant>
        <vt:lpwstr/>
      </vt:variant>
      <vt:variant>
        <vt:lpwstr>_Toc40101730</vt:lpwstr>
      </vt:variant>
      <vt:variant>
        <vt:i4>1638454</vt:i4>
      </vt:variant>
      <vt:variant>
        <vt:i4>320</vt:i4>
      </vt:variant>
      <vt:variant>
        <vt:i4>0</vt:i4>
      </vt:variant>
      <vt:variant>
        <vt:i4>5</vt:i4>
      </vt:variant>
      <vt:variant>
        <vt:lpwstr/>
      </vt:variant>
      <vt:variant>
        <vt:lpwstr>_Toc40101729</vt:lpwstr>
      </vt:variant>
      <vt:variant>
        <vt:i4>1572918</vt:i4>
      </vt:variant>
      <vt:variant>
        <vt:i4>314</vt:i4>
      </vt:variant>
      <vt:variant>
        <vt:i4>0</vt:i4>
      </vt:variant>
      <vt:variant>
        <vt:i4>5</vt:i4>
      </vt:variant>
      <vt:variant>
        <vt:lpwstr/>
      </vt:variant>
      <vt:variant>
        <vt:lpwstr>_Toc40101728</vt:lpwstr>
      </vt:variant>
      <vt:variant>
        <vt:i4>1507382</vt:i4>
      </vt:variant>
      <vt:variant>
        <vt:i4>308</vt:i4>
      </vt:variant>
      <vt:variant>
        <vt:i4>0</vt:i4>
      </vt:variant>
      <vt:variant>
        <vt:i4>5</vt:i4>
      </vt:variant>
      <vt:variant>
        <vt:lpwstr/>
      </vt:variant>
      <vt:variant>
        <vt:lpwstr>_Toc40101727</vt:lpwstr>
      </vt:variant>
      <vt:variant>
        <vt:i4>1310774</vt:i4>
      </vt:variant>
      <vt:variant>
        <vt:i4>302</vt:i4>
      </vt:variant>
      <vt:variant>
        <vt:i4>0</vt:i4>
      </vt:variant>
      <vt:variant>
        <vt:i4>5</vt:i4>
      </vt:variant>
      <vt:variant>
        <vt:lpwstr/>
      </vt:variant>
      <vt:variant>
        <vt:lpwstr>_Toc40101724</vt:lpwstr>
      </vt:variant>
      <vt:variant>
        <vt:i4>1245238</vt:i4>
      </vt:variant>
      <vt:variant>
        <vt:i4>296</vt:i4>
      </vt:variant>
      <vt:variant>
        <vt:i4>0</vt:i4>
      </vt:variant>
      <vt:variant>
        <vt:i4>5</vt:i4>
      </vt:variant>
      <vt:variant>
        <vt:lpwstr/>
      </vt:variant>
      <vt:variant>
        <vt:lpwstr>_Toc40101723</vt:lpwstr>
      </vt:variant>
      <vt:variant>
        <vt:i4>1179702</vt:i4>
      </vt:variant>
      <vt:variant>
        <vt:i4>290</vt:i4>
      </vt:variant>
      <vt:variant>
        <vt:i4>0</vt:i4>
      </vt:variant>
      <vt:variant>
        <vt:i4>5</vt:i4>
      </vt:variant>
      <vt:variant>
        <vt:lpwstr/>
      </vt:variant>
      <vt:variant>
        <vt:lpwstr>_Toc40101722</vt:lpwstr>
      </vt:variant>
      <vt:variant>
        <vt:i4>1114166</vt:i4>
      </vt:variant>
      <vt:variant>
        <vt:i4>284</vt:i4>
      </vt:variant>
      <vt:variant>
        <vt:i4>0</vt:i4>
      </vt:variant>
      <vt:variant>
        <vt:i4>5</vt:i4>
      </vt:variant>
      <vt:variant>
        <vt:lpwstr/>
      </vt:variant>
      <vt:variant>
        <vt:lpwstr>_Toc40101721</vt:lpwstr>
      </vt:variant>
      <vt:variant>
        <vt:i4>1048630</vt:i4>
      </vt:variant>
      <vt:variant>
        <vt:i4>278</vt:i4>
      </vt:variant>
      <vt:variant>
        <vt:i4>0</vt:i4>
      </vt:variant>
      <vt:variant>
        <vt:i4>5</vt:i4>
      </vt:variant>
      <vt:variant>
        <vt:lpwstr/>
      </vt:variant>
      <vt:variant>
        <vt:lpwstr>_Toc40101720</vt:lpwstr>
      </vt:variant>
      <vt:variant>
        <vt:i4>1638453</vt:i4>
      </vt:variant>
      <vt:variant>
        <vt:i4>272</vt:i4>
      </vt:variant>
      <vt:variant>
        <vt:i4>0</vt:i4>
      </vt:variant>
      <vt:variant>
        <vt:i4>5</vt:i4>
      </vt:variant>
      <vt:variant>
        <vt:lpwstr/>
      </vt:variant>
      <vt:variant>
        <vt:lpwstr>_Toc40101719</vt:lpwstr>
      </vt:variant>
      <vt:variant>
        <vt:i4>1572917</vt:i4>
      </vt:variant>
      <vt:variant>
        <vt:i4>266</vt:i4>
      </vt:variant>
      <vt:variant>
        <vt:i4>0</vt:i4>
      </vt:variant>
      <vt:variant>
        <vt:i4>5</vt:i4>
      </vt:variant>
      <vt:variant>
        <vt:lpwstr/>
      </vt:variant>
      <vt:variant>
        <vt:lpwstr>_Toc40101718</vt:lpwstr>
      </vt:variant>
      <vt:variant>
        <vt:i4>1507381</vt:i4>
      </vt:variant>
      <vt:variant>
        <vt:i4>260</vt:i4>
      </vt:variant>
      <vt:variant>
        <vt:i4>0</vt:i4>
      </vt:variant>
      <vt:variant>
        <vt:i4>5</vt:i4>
      </vt:variant>
      <vt:variant>
        <vt:lpwstr/>
      </vt:variant>
      <vt:variant>
        <vt:lpwstr>_Toc40101717</vt:lpwstr>
      </vt:variant>
      <vt:variant>
        <vt:i4>1441845</vt:i4>
      </vt:variant>
      <vt:variant>
        <vt:i4>254</vt:i4>
      </vt:variant>
      <vt:variant>
        <vt:i4>0</vt:i4>
      </vt:variant>
      <vt:variant>
        <vt:i4>5</vt:i4>
      </vt:variant>
      <vt:variant>
        <vt:lpwstr/>
      </vt:variant>
      <vt:variant>
        <vt:lpwstr>_Toc40101716</vt:lpwstr>
      </vt:variant>
      <vt:variant>
        <vt:i4>1376309</vt:i4>
      </vt:variant>
      <vt:variant>
        <vt:i4>248</vt:i4>
      </vt:variant>
      <vt:variant>
        <vt:i4>0</vt:i4>
      </vt:variant>
      <vt:variant>
        <vt:i4>5</vt:i4>
      </vt:variant>
      <vt:variant>
        <vt:lpwstr/>
      </vt:variant>
      <vt:variant>
        <vt:lpwstr>_Toc40101715</vt:lpwstr>
      </vt:variant>
      <vt:variant>
        <vt:i4>1310773</vt:i4>
      </vt:variant>
      <vt:variant>
        <vt:i4>242</vt:i4>
      </vt:variant>
      <vt:variant>
        <vt:i4>0</vt:i4>
      </vt:variant>
      <vt:variant>
        <vt:i4>5</vt:i4>
      </vt:variant>
      <vt:variant>
        <vt:lpwstr/>
      </vt:variant>
      <vt:variant>
        <vt:lpwstr>_Toc40101714</vt:lpwstr>
      </vt:variant>
      <vt:variant>
        <vt:i4>1245237</vt:i4>
      </vt:variant>
      <vt:variant>
        <vt:i4>236</vt:i4>
      </vt:variant>
      <vt:variant>
        <vt:i4>0</vt:i4>
      </vt:variant>
      <vt:variant>
        <vt:i4>5</vt:i4>
      </vt:variant>
      <vt:variant>
        <vt:lpwstr/>
      </vt:variant>
      <vt:variant>
        <vt:lpwstr>_Toc40101713</vt:lpwstr>
      </vt:variant>
      <vt:variant>
        <vt:i4>1179701</vt:i4>
      </vt:variant>
      <vt:variant>
        <vt:i4>230</vt:i4>
      </vt:variant>
      <vt:variant>
        <vt:i4>0</vt:i4>
      </vt:variant>
      <vt:variant>
        <vt:i4>5</vt:i4>
      </vt:variant>
      <vt:variant>
        <vt:lpwstr/>
      </vt:variant>
      <vt:variant>
        <vt:lpwstr>_Toc40101712</vt:lpwstr>
      </vt:variant>
      <vt:variant>
        <vt:i4>1114165</vt:i4>
      </vt:variant>
      <vt:variant>
        <vt:i4>224</vt:i4>
      </vt:variant>
      <vt:variant>
        <vt:i4>0</vt:i4>
      </vt:variant>
      <vt:variant>
        <vt:i4>5</vt:i4>
      </vt:variant>
      <vt:variant>
        <vt:lpwstr/>
      </vt:variant>
      <vt:variant>
        <vt:lpwstr>_Toc40101711</vt:lpwstr>
      </vt:variant>
      <vt:variant>
        <vt:i4>1048629</vt:i4>
      </vt:variant>
      <vt:variant>
        <vt:i4>218</vt:i4>
      </vt:variant>
      <vt:variant>
        <vt:i4>0</vt:i4>
      </vt:variant>
      <vt:variant>
        <vt:i4>5</vt:i4>
      </vt:variant>
      <vt:variant>
        <vt:lpwstr/>
      </vt:variant>
      <vt:variant>
        <vt:lpwstr>_Toc40101710</vt:lpwstr>
      </vt:variant>
      <vt:variant>
        <vt:i4>1638452</vt:i4>
      </vt:variant>
      <vt:variant>
        <vt:i4>212</vt:i4>
      </vt:variant>
      <vt:variant>
        <vt:i4>0</vt:i4>
      </vt:variant>
      <vt:variant>
        <vt:i4>5</vt:i4>
      </vt:variant>
      <vt:variant>
        <vt:lpwstr/>
      </vt:variant>
      <vt:variant>
        <vt:lpwstr>_Toc40101709</vt:lpwstr>
      </vt:variant>
      <vt:variant>
        <vt:i4>1572916</vt:i4>
      </vt:variant>
      <vt:variant>
        <vt:i4>206</vt:i4>
      </vt:variant>
      <vt:variant>
        <vt:i4>0</vt:i4>
      </vt:variant>
      <vt:variant>
        <vt:i4>5</vt:i4>
      </vt:variant>
      <vt:variant>
        <vt:lpwstr/>
      </vt:variant>
      <vt:variant>
        <vt:lpwstr>_Toc40101708</vt:lpwstr>
      </vt:variant>
      <vt:variant>
        <vt:i4>1507380</vt:i4>
      </vt:variant>
      <vt:variant>
        <vt:i4>200</vt:i4>
      </vt:variant>
      <vt:variant>
        <vt:i4>0</vt:i4>
      </vt:variant>
      <vt:variant>
        <vt:i4>5</vt:i4>
      </vt:variant>
      <vt:variant>
        <vt:lpwstr/>
      </vt:variant>
      <vt:variant>
        <vt:lpwstr>_Toc40101707</vt:lpwstr>
      </vt:variant>
      <vt:variant>
        <vt:i4>1441844</vt:i4>
      </vt:variant>
      <vt:variant>
        <vt:i4>194</vt:i4>
      </vt:variant>
      <vt:variant>
        <vt:i4>0</vt:i4>
      </vt:variant>
      <vt:variant>
        <vt:i4>5</vt:i4>
      </vt:variant>
      <vt:variant>
        <vt:lpwstr/>
      </vt:variant>
      <vt:variant>
        <vt:lpwstr>_Toc40101706</vt:lpwstr>
      </vt:variant>
      <vt:variant>
        <vt:i4>1376308</vt:i4>
      </vt:variant>
      <vt:variant>
        <vt:i4>188</vt:i4>
      </vt:variant>
      <vt:variant>
        <vt:i4>0</vt:i4>
      </vt:variant>
      <vt:variant>
        <vt:i4>5</vt:i4>
      </vt:variant>
      <vt:variant>
        <vt:lpwstr/>
      </vt:variant>
      <vt:variant>
        <vt:lpwstr>_Toc40101705</vt:lpwstr>
      </vt:variant>
      <vt:variant>
        <vt:i4>1310772</vt:i4>
      </vt:variant>
      <vt:variant>
        <vt:i4>182</vt:i4>
      </vt:variant>
      <vt:variant>
        <vt:i4>0</vt:i4>
      </vt:variant>
      <vt:variant>
        <vt:i4>5</vt:i4>
      </vt:variant>
      <vt:variant>
        <vt:lpwstr/>
      </vt:variant>
      <vt:variant>
        <vt:lpwstr>_Toc40101704</vt:lpwstr>
      </vt:variant>
      <vt:variant>
        <vt:i4>1245236</vt:i4>
      </vt:variant>
      <vt:variant>
        <vt:i4>176</vt:i4>
      </vt:variant>
      <vt:variant>
        <vt:i4>0</vt:i4>
      </vt:variant>
      <vt:variant>
        <vt:i4>5</vt:i4>
      </vt:variant>
      <vt:variant>
        <vt:lpwstr/>
      </vt:variant>
      <vt:variant>
        <vt:lpwstr>_Toc40101703</vt:lpwstr>
      </vt:variant>
      <vt:variant>
        <vt:i4>1179700</vt:i4>
      </vt:variant>
      <vt:variant>
        <vt:i4>170</vt:i4>
      </vt:variant>
      <vt:variant>
        <vt:i4>0</vt:i4>
      </vt:variant>
      <vt:variant>
        <vt:i4>5</vt:i4>
      </vt:variant>
      <vt:variant>
        <vt:lpwstr/>
      </vt:variant>
      <vt:variant>
        <vt:lpwstr>_Toc40101702</vt:lpwstr>
      </vt:variant>
      <vt:variant>
        <vt:i4>1114164</vt:i4>
      </vt:variant>
      <vt:variant>
        <vt:i4>164</vt:i4>
      </vt:variant>
      <vt:variant>
        <vt:i4>0</vt:i4>
      </vt:variant>
      <vt:variant>
        <vt:i4>5</vt:i4>
      </vt:variant>
      <vt:variant>
        <vt:lpwstr/>
      </vt:variant>
      <vt:variant>
        <vt:lpwstr>_Toc40101701</vt:lpwstr>
      </vt:variant>
      <vt:variant>
        <vt:i4>1048628</vt:i4>
      </vt:variant>
      <vt:variant>
        <vt:i4>158</vt:i4>
      </vt:variant>
      <vt:variant>
        <vt:i4>0</vt:i4>
      </vt:variant>
      <vt:variant>
        <vt:i4>5</vt:i4>
      </vt:variant>
      <vt:variant>
        <vt:lpwstr/>
      </vt:variant>
      <vt:variant>
        <vt:lpwstr>_Toc40101700</vt:lpwstr>
      </vt:variant>
      <vt:variant>
        <vt:i4>1572925</vt:i4>
      </vt:variant>
      <vt:variant>
        <vt:i4>152</vt:i4>
      </vt:variant>
      <vt:variant>
        <vt:i4>0</vt:i4>
      </vt:variant>
      <vt:variant>
        <vt:i4>5</vt:i4>
      </vt:variant>
      <vt:variant>
        <vt:lpwstr/>
      </vt:variant>
      <vt:variant>
        <vt:lpwstr>_Toc40101699</vt:lpwstr>
      </vt:variant>
      <vt:variant>
        <vt:i4>1638461</vt:i4>
      </vt:variant>
      <vt:variant>
        <vt:i4>146</vt:i4>
      </vt:variant>
      <vt:variant>
        <vt:i4>0</vt:i4>
      </vt:variant>
      <vt:variant>
        <vt:i4>5</vt:i4>
      </vt:variant>
      <vt:variant>
        <vt:lpwstr/>
      </vt:variant>
      <vt:variant>
        <vt:lpwstr>_Toc40101698</vt:lpwstr>
      </vt:variant>
      <vt:variant>
        <vt:i4>1441853</vt:i4>
      </vt:variant>
      <vt:variant>
        <vt:i4>140</vt:i4>
      </vt:variant>
      <vt:variant>
        <vt:i4>0</vt:i4>
      </vt:variant>
      <vt:variant>
        <vt:i4>5</vt:i4>
      </vt:variant>
      <vt:variant>
        <vt:lpwstr/>
      </vt:variant>
      <vt:variant>
        <vt:lpwstr>_Toc40101697</vt:lpwstr>
      </vt:variant>
      <vt:variant>
        <vt:i4>1507389</vt:i4>
      </vt:variant>
      <vt:variant>
        <vt:i4>134</vt:i4>
      </vt:variant>
      <vt:variant>
        <vt:i4>0</vt:i4>
      </vt:variant>
      <vt:variant>
        <vt:i4>5</vt:i4>
      </vt:variant>
      <vt:variant>
        <vt:lpwstr/>
      </vt:variant>
      <vt:variant>
        <vt:lpwstr>_Toc40101696</vt:lpwstr>
      </vt:variant>
      <vt:variant>
        <vt:i4>1310781</vt:i4>
      </vt:variant>
      <vt:variant>
        <vt:i4>128</vt:i4>
      </vt:variant>
      <vt:variant>
        <vt:i4>0</vt:i4>
      </vt:variant>
      <vt:variant>
        <vt:i4>5</vt:i4>
      </vt:variant>
      <vt:variant>
        <vt:lpwstr/>
      </vt:variant>
      <vt:variant>
        <vt:lpwstr>_Toc40101695</vt:lpwstr>
      </vt:variant>
      <vt:variant>
        <vt:i4>1376317</vt:i4>
      </vt:variant>
      <vt:variant>
        <vt:i4>122</vt:i4>
      </vt:variant>
      <vt:variant>
        <vt:i4>0</vt:i4>
      </vt:variant>
      <vt:variant>
        <vt:i4>5</vt:i4>
      </vt:variant>
      <vt:variant>
        <vt:lpwstr/>
      </vt:variant>
      <vt:variant>
        <vt:lpwstr>_Toc40101694</vt:lpwstr>
      </vt:variant>
      <vt:variant>
        <vt:i4>1179709</vt:i4>
      </vt:variant>
      <vt:variant>
        <vt:i4>116</vt:i4>
      </vt:variant>
      <vt:variant>
        <vt:i4>0</vt:i4>
      </vt:variant>
      <vt:variant>
        <vt:i4>5</vt:i4>
      </vt:variant>
      <vt:variant>
        <vt:lpwstr/>
      </vt:variant>
      <vt:variant>
        <vt:lpwstr>_Toc40101693</vt:lpwstr>
      </vt:variant>
      <vt:variant>
        <vt:i4>1245245</vt:i4>
      </vt:variant>
      <vt:variant>
        <vt:i4>110</vt:i4>
      </vt:variant>
      <vt:variant>
        <vt:i4>0</vt:i4>
      </vt:variant>
      <vt:variant>
        <vt:i4>5</vt:i4>
      </vt:variant>
      <vt:variant>
        <vt:lpwstr/>
      </vt:variant>
      <vt:variant>
        <vt:lpwstr>_Toc40101692</vt:lpwstr>
      </vt:variant>
      <vt:variant>
        <vt:i4>1638460</vt:i4>
      </vt:variant>
      <vt:variant>
        <vt:i4>104</vt:i4>
      </vt:variant>
      <vt:variant>
        <vt:i4>0</vt:i4>
      </vt:variant>
      <vt:variant>
        <vt:i4>5</vt:i4>
      </vt:variant>
      <vt:variant>
        <vt:lpwstr/>
      </vt:variant>
      <vt:variant>
        <vt:lpwstr>_Toc40101688</vt:lpwstr>
      </vt:variant>
      <vt:variant>
        <vt:i4>1441852</vt:i4>
      </vt:variant>
      <vt:variant>
        <vt:i4>98</vt:i4>
      </vt:variant>
      <vt:variant>
        <vt:i4>0</vt:i4>
      </vt:variant>
      <vt:variant>
        <vt:i4>5</vt:i4>
      </vt:variant>
      <vt:variant>
        <vt:lpwstr/>
      </vt:variant>
      <vt:variant>
        <vt:lpwstr>_Toc40101687</vt:lpwstr>
      </vt:variant>
      <vt:variant>
        <vt:i4>1507388</vt:i4>
      </vt:variant>
      <vt:variant>
        <vt:i4>92</vt:i4>
      </vt:variant>
      <vt:variant>
        <vt:i4>0</vt:i4>
      </vt:variant>
      <vt:variant>
        <vt:i4>5</vt:i4>
      </vt:variant>
      <vt:variant>
        <vt:lpwstr/>
      </vt:variant>
      <vt:variant>
        <vt:lpwstr>_Toc40101686</vt:lpwstr>
      </vt:variant>
      <vt:variant>
        <vt:i4>1310780</vt:i4>
      </vt:variant>
      <vt:variant>
        <vt:i4>86</vt:i4>
      </vt:variant>
      <vt:variant>
        <vt:i4>0</vt:i4>
      </vt:variant>
      <vt:variant>
        <vt:i4>5</vt:i4>
      </vt:variant>
      <vt:variant>
        <vt:lpwstr/>
      </vt:variant>
      <vt:variant>
        <vt:lpwstr>_Toc40101685</vt:lpwstr>
      </vt:variant>
      <vt:variant>
        <vt:i4>1376316</vt:i4>
      </vt:variant>
      <vt:variant>
        <vt:i4>80</vt:i4>
      </vt:variant>
      <vt:variant>
        <vt:i4>0</vt:i4>
      </vt:variant>
      <vt:variant>
        <vt:i4>5</vt:i4>
      </vt:variant>
      <vt:variant>
        <vt:lpwstr/>
      </vt:variant>
      <vt:variant>
        <vt:lpwstr>_Toc40101684</vt:lpwstr>
      </vt:variant>
      <vt:variant>
        <vt:i4>1179708</vt:i4>
      </vt:variant>
      <vt:variant>
        <vt:i4>74</vt:i4>
      </vt:variant>
      <vt:variant>
        <vt:i4>0</vt:i4>
      </vt:variant>
      <vt:variant>
        <vt:i4>5</vt:i4>
      </vt:variant>
      <vt:variant>
        <vt:lpwstr/>
      </vt:variant>
      <vt:variant>
        <vt:lpwstr>_Toc40101683</vt:lpwstr>
      </vt:variant>
      <vt:variant>
        <vt:i4>1245244</vt:i4>
      </vt:variant>
      <vt:variant>
        <vt:i4>68</vt:i4>
      </vt:variant>
      <vt:variant>
        <vt:i4>0</vt:i4>
      </vt:variant>
      <vt:variant>
        <vt:i4>5</vt:i4>
      </vt:variant>
      <vt:variant>
        <vt:lpwstr/>
      </vt:variant>
      <vt:variant>
        <vt:lpwstr>_Toc40101682</vt:lpwstr>
      </vt:variant>
      <vt:variant>
        <vt:i4>1048636</vt:i4>
      </vt:variant>
      <vt:variant>
        <vt:i4>62</vt:i4>
      </vt:variant>
      <vt:variant>
        <vt:i4>0</vt:i4>
      </vt:variant>
      <vt:variant>
        <vt:i4>5</vt:i4>
      </vt:variant>
      <vt:variant>
        <vt:lpwstr/>
      </vt:variant>
      <vt:variant>
        <vt:lpwstr>_Toc40101681</vt:lpwstr>
      </vt:variant>
      <vt:variant>
        <vt:i4>1114172</vt:i4>
      </vt:variant>
      <vt:variant>
        <vt:i4>56</vt:i4>
      </vt:variant>
      <vt:variant>
        <vt:i4>0</vt:i4>
      </vt:variant>
      <vt:variant>
        <vt:i4>5</vt:i4>
      </vt:variant>
      <vt:variant>
        <vt:lpwstr/>
      </vt:variant>
      <vt:variant>
        <vt:lpwstr>_Toc40101680</vt:lpwstr>
      </vt:variant>
      <vt:variant>
        <vt:i4>1572915</vt:i4>
      </vt:variant>
      <vt:variant>
        <vt:i4>50</vt:i4>
      </vt:variant>
      <vt:variant>
        <vt:i4>0</vt:i4>
      </vt:variant>
      <vt:variant>
        <vt:i4>5</vt:i4>
      </vt:variant>
      <vt:variant>
        <vt:lpwstr/>
      </vt:variant>
      <vt:variant>
        <vt:lpwstr>_Toc40101679</vt:lpwstr>
      </vt:variant>
      <vt:variant>
        <vt:i4>1638451</vt:i4>
      </vt:variant>
      <vt:variant>
        <vt:i4>44</vt:i4>
      </vt:variant>
      <vt:variant>
        <vt:i4>0</vt:i4>
      </vt:variant>
      <vt:variant>
        <vt:i4>5</vt:i4>
      </vt:variant>
      <vt:variant>
        <vt:lpwstr/>
      </vt:variant>
      <vt:variant>
        <vt:lpwstr>_Toc40101678</vt:lpwstr>
      </vt:variant>
      <vt:variant>
        <vt:i4>1441843</vt:i4>
      </vt:variant>
      <vt:variant>
        <vt:i4>38</vt:i4>
      </vt:variant>
      <vt:variant>
        <vt:i4>0</vt:i4>
      </vt:variant>
      <vt:variant>
        <vt:i4>5</vt:i4>
      </vt:variant>
      <vt:variant>
        <vt:lpwstr/>
      </vt:variant>
      <vt:variant>
        <vt:lpwstr>_Toc40101677</vt:lpwstr>
      </vt:variant>
      <vt:variant>
        <vt:i4>1507379</vt:i4>
      </vt:variant>
      <vt:variant>
        <vt:i4>32</vt:i4>
      </vt:variant>
      <vt:variant>
        <vt:i4>0</vt:i4>
      </vt:variant>
      <vt:variant>
        <vt:i4>5</vt:i4>
      </vt:variant>
      <vt:variant>
        <vt:lpwstr/>
      </vt:variant>
      <vt:variant>
        <vt:lpwstr>_Toc40101676</vt:lpwstr>
      </vt:variant>
      <vt:variant>
        <vt:i4>1179699</vt:i4>
      </vt:variant>
      <vt:variant>
        <vt:i4>26</vt:i4>
      </vt:variant>
      <vt:variant>
        <vt:i4>0</vt:i4>
      </vt:variant>
      <vt:variant>
        <vt:i4>5</vt:i4>
      </vt:variant>
      <vt:variant>
        <vt:lpwstr/>
      </vt:variant>
      <vt:variant>
        <vt:lpwstr>_Toc40101673</vt:lpwstr>
      </vt:variant>
      <vt:variant>
        <vt:i4>1048627</vt:i4>
      </vt:variant>
      <vt:variant>
        <vt:i4>20</vt:i4>
      </vt:variant>
      <vt:variant>
        <vt:i4>0</vt:i4>
      </vt:variant>
      <vt:variant>
        <vt:i4>5</vt:i4>
      </vt:variant>
      <vt:variant>
        <vt:lpwstr/>
      </vt:variant>
      <vt:variant>
        <vt:lpwstr>_Toc40101671</vt:lpwstr>
      </vt:variant>
      <vt:variant>
        <vt:i4>1114163</vt:i4>
      </vt:variant>
      <vt:variant>
        <vt:i4>14</vt:i4>
      </vt:variant>
      <vt:variant>
        <vt:i4>0</vt:i4>
      </vt:variant>
      <vt:variant>
        <vt:i4>5</vt:i4>
      </vt:variant>
      <vt:variant>
        <vt:lpwstr/>
      </vt:variant>
      <vt:variant>
        <vt:lpwstr>_Toc40101670</vt:lpwstr>
      </vt:variant>
      <vt:variant>
        <vt:i4>1572914</vt:i4>
      </vt:variant>
      <vt:variant>
        <vt:i4>8</vt:i4>
      </vt:variant>
      <vt:variant>
        <vt:i4>0</vt:i4>
      </vt:variant>
      <vt:variant>
        <vt:i4>5</vt:i4>
      </vt:variant>
      <vt:variant>
        <vt:lpwstr/>
      </vt:variant>
      <vt:variant>
        <vt:lpwstr>_Toc40101669</vt:lpwstr>
      </vt:variant>
      <vt:variant>
        <vt:i4>1638450</vt:i4>
      </vt:variant>
      <vt:variant>
        <vt:i4>2</vt:i4>
      </vt:variant>
      <vt:variant>
        <vt:i4>0</vt:i4>
      </vt:variant>
      <vt:variant>
        <vt:i4>5</vt:i4>
      </vt:variant>
      <vt:variant>
        <vt:lpwstr/>
      </vt:variant>
      <vt:variant>
        <vt:lpwstr>_Toc40101668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ホギメディカル様向け印刷指示・管理システム_機能仕様書</dc:title>
  <dc:subject>インターフェース仕様書</dc:subject>
  <dc:creator>StellarLink</dc:creator>
  <cp:lastModifiedBy>田中悟志</cp:lastModifiedBy>
  <cp:revision>12</cp:revision>
  <cp:lastPrinted>2020-05-12T06:09:00Z</cp:lastPrinted>
  <dcterms:created xsi:type="dcterms:W3CDTF">2020-05-25T01:50:00Z</dcterms:created>
  <dcterms:modified xsi:type="dcterms:W3CDTF">2020-06-05T07:47:00Z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0x010100F77458963ED6964895915EB122534BEC</vt:lpwstr>
  </property>
</Properties>
</file>