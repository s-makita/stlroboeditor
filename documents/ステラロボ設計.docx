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2EE" w:rsidRDefault="00B4063C">
      <w:pPr>
        <w:pStyle w:val="1"/>
        <w:rPr>
          <w:kern w:val="36"/>
          <w:sz w:val="48"/>
          <w:szCs w:val="48"/>
        </w:rPr>
      </w:pPr>
      <w:r>
        <w:t>ステラロボ設計</w:t>
      </w:r>
    </w:p>
    <w:p w:rsidR="00DA62EE" w:rsidRDefault="00B4063C">
      <w:pPr>
        <w:pStyle w:val="Web"/>
      </w:pPr>
      <w:r>
        <w:t>RPA</w:t>
      </w:r>
      <w:r>
        <w:t>の統合開発環境（エディター）、管理ソフトウェア（ランチャー）。</w:t>
      </w:r>
    </w:p>
    <w:p w:rsidR="00DA62EE" w:rsidRDefault="00B4063C">
      <w:pPr>
        <w:pStyle w:val="Web"/>
      </w:pPr>
      <w:r>
        <w:t>プロジェクト管理：</w:t>
      </w:r>
      <w:r>
        <w:fldChar w:fldCharType="begin"/>
      </w:r>
      <w:r>
        <w:instrText xml:space="preserve"> HYPERLINK "https://globalpocket.atlassian.net/jira/software/projects/STLROB/boards/9/roadmap" </w:instrText>
      </w:r>
      <w:r>
        <w:fldChar w:fldCharType="separate"/>
      </w:r>
      <w:r>
        <w:rPr>
          <w:rStyle w:val="a3"/>
        </w:rPr>
        <w:t>https://globalpocket.atlassian.net/jira/software/projects/STLROB/boards/9/roadmap</w:t>
      </w:r>
      <w:r>
        <w:fldChar w:fldCharType="end"/>
      </w:r>
    </w:p>
    <w:p w:rsidR="00DA62EE" w:rsidRDefault="00B4063C">
      <w:pPr>
        <w:pStyle w:val="2"/>
      </w:pPr>
      <w:r>
        <w:t>イメージ</w:t>
      </w:r>
    </w:p>
    <w:p w:rsidR="00DA62EE" w:rsidRDefault="00B4063C">
      <w:r>
        <w:fldChar w:fldCharType="begin"/>
      </w:r>
      <w:r>
        <w:instrText xml:space="preserve"> INCLUDEPICTURE  \d "C:/9528e95783156724faca6494a2ea649f" \* MERGEFORMATINET </w:instrText>
      </w:r>
      <w:r>
        <w:fldChar w:fldCharType="separate"/>
      </w:r>
      <w:r w:rsidR="00717BDB">
        <w:rPr>
          <w:noProof/>
        </w:rPr>
        <w:fldChar w:fldCharType="begin"/>
      </w:r>
      <w:r w:rsidR="00717BDB">
        <w:rPr>
          <w:noProof/>
        </w:rPr>
        <w:instrText xml:space="preserve"> </w:instrText>
      </w:r>
      <w:r w:rsidR="00717BDB">
        <w:rPr>
          <w:noProof/>
        </w:rPr>
        <w:instrText>INCLUDEPICTURE  "C:/9528e95783156724faca6494a2ea649f" \* MERGEFORMATINET</w:instrText>
      </w:r>
      <w:r w:rsidR="00717BDB">
        <w:rPr>
          <w:noProof/>
        </w:rPr>
        <w:instrText xml:space="preserve"> </w:instrText>
      </w:r>
      <w:r w:rsidR="00717BDB">
        <w:rPr>
          <w:noProof/>
        </w:rPr>
        <w:fldChar w:fldCharType="separate"/>
      </w:r>
      <w:r w:rsidR="00717BD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pt;height:281pt;mso-width-percent:0;mso-height-percent:0;mso-width-percent:0;mso-height-percent:0">
            <v:imagedata r:id="rId6" r:href="rId7"/>
          </v:shape>
        </w:pict>
      </w:r>
      <w:r w:rsidR="00717BDB">
        <w:rPr>
          <w:noProof/>
        </w:rPr>
        <w:fldChar w:fldCharType="end"/>
      </w:r>
      <w:r>
        <w:fldChar w:fldCharType="end"/>
      </w:r>
    </w:p>
    <w:p w:rsidR="00DA62EE" w:rsidRDefault="00B4063C">
      <w:pPr>
        <w:pStyle w:val="2"/>
      </w:pPr>
      <w:r>
        <w:t>開発計画</w:t>
      </w:r>
    </w:p>
    <w:p w:rsidR="00DA62EE" w:rsidRDefault="00B4063C">
      <w:pPr>
        <w:pStyle w:val="Web"/>
        <w:numPr>
          <w:ilvl w:val="0"/>
          <w:numId w:val="1"/>
        </w:numPr>
      </w:pPr>
      <w:r>
        <w:t>初期は現行モデルの以下の機能をラッピングして開発を行う。</w:t>
      </w:r>
      <w:r>
        <w:rPr>
          <w:rFonts w:ascii="ＭＳ 明朝" w:eastAsia="ＭＳ 明朝" w:hAnsi="ＭＳ 明朝" w:cs="ＭＳ 明朝" w:hint="eastAsia"/>
        </w:rPr>
        <w:t>※</w:t>
      </w:r>
      <w:r>
        <w:t>このため以下は開発範囲外。</w:t>
      </w:r>
    </w:p>
    <w:p w:rsidR="00DA62EE" w:rsidRDefault="00B4063C">
      <w:pPr>
        <w:pStyle w:val="Web"/>
        <w:numPr>
          <w:ilvl w:val="1"/>
          <w:numId w:val="1"/>
        </w:numPr>
      </w:pPr>
      <w:r>
        <w:t>エンジン</w:t>
      </w:r>
    </w:p>
    <w:p w:rsidR="00DA62EE" w:rsidRDefault="00B4063C">
      <w:pPr>
        <w:pStyle w:val="Web"/>
        <w:numPr>
          <w:ilvl w:val="1"/>
          <w:numId w:val="1"/>
        </w:numPr>
      </w:pPr>
      <w:r>
        <w:t>レコーダー</w:t>
      </w:r>
    </w:p>
    <w:p w:rsidR="00DA62EE" w:rsidRDefault="00B4063C">
      <w:pPr>
        <w:pStyle w:val="Web"/>
        <w:numPr>
          <w:ilvl w:val="0"/>
          <w:numId w:val="1"/>
        </w:numPr>
      </w:pPr>
      <w:r>
        <w:t>エディターがないと肝心のロボが作成できないので、エディターから開発を行う。</w:t>
      </w:r>
    </w:p>
    <w:p w:rsidR="00DA62EE" w:rsidRDefault="00B4063C">
      <w:pPr>
        <w:pStyle w:val="Web"/>
        <w:numPr>
          <w:ilvl w:val="0"/>
          <w:numId w:val="1"/>
        </w:numPr>
      </w:pPr>
      <w:r>
        <w:lastRenderedPageBreak/>
        <w:t>初期はフルスクラッチをするほどの長期開発は不可能なので、積極的にオープンソースライブラリ等を採用して工数の削減を行う。</w:t>
      </w:r>
    </w:p>
    <w:p w:rsidR="00DA62EE" w:rsidRDefault="00B4063C">
      <w:pPr>
        <w:pStyle w:val="Web"/>
        <w:numPr>
          <w:ilvl w:val="1"/>
          <w:numId w:val="1"/>
        </w:numPr>
      </w:pPr>
      <w:r>
        <w:t>ただし、採用するライブラリはよく吟味の上で、特に開発元の信頼性とライセンスには気をつける。</w:t>
      </w:r>
    </w:p>
    <w:p w:rsidR="00DA62EE" w:rsidRDefault="00B4063C">
      <w:pPr>
        <w:pStyle w:val="2"/>
      </w:pPr>
      <w:r>
        <w:t>基本設計</w:t>
      </w:r>
    </w:p>
    <w:p w:rsidR="00DA62EE" w:rsidRDefault="00B4063C">
      <w:pPr>
        <w:pStyle w:val="Web"/>
      </w:pPr>
      <w:r>
        <w:t>当プロジェクトの直近スケジュールでは、以下の２つのアプリケーションを開発する。</w:t>
      </w:r>
    </w:p>
    <w:p w:rsidR="00DA62EE" w:rsidRDefault="00B4063C">
      <w:pPr>
        <w:pStyle w:val="Web"/>
        <w:numPr>
          <w:ilvl w:val="0"/>
          <w:numId w:val="2"/>
        </w:numPr>
      </w:pPr>
      <w:r>
        <w:t>エディター</w:t>
      </w:r>
    </w:p>
    <w:p w:rsidR="00DA62EE" w:rsidRDefault="00B4063C">
      <w:pPr>
        <w:pStyle w:val="Web"/>
        <w:numPr>
          <w:ilvl w:val="0"/>
          <w:numId w:val="2"/>
        </w:numPr>
      </w:pPr>
      <w:r>
        <w:t>ランチャー</w:t>
      </w:r>
    </w:p>
    <w:p w:rsidR="00DA62EE" w:rsidRDefault="00B4063C">
      <w:pPr>
        <w:pStyle w:val="Web"/>
      </w:pPr>
      <w:r>
        <w:t>両アプリの機能棲み分けは以下の通りとする。</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44"/>
        <w:gridCol w:w="1134"/>
        <w:gridCol w:w="1134"/>
        <w:gridCol w:w="1701"/>
        <w:gridCol w:w="2831"/>
      </w:tblGrid>
      <w:tr w:rsidR="00DA62EE" w:rsidTr="00CD5820">
        <w:trPr>
          <w:divId w:val="1518275840"/>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b/>
                <w:bCs/>
                <w:sz w:val="24"/>
                <w:szCs w:val="24"/>
              </w:rPr>
            </w:pPr>
            <w:r>
              <w:rPr>
                <w:rStyle w:val="a5"/>
              </w:rPr>
              <w:t>エディタ</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t>ランチャ</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t>実装バージョン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t>概要</w:t>
            </w:r>
          </w:p>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t>ロボの処理内容の閲覧（テキストコード）</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Style w:val="a5"/>
              </w:rPr>
              <w:t>当バージョン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numPr>
                <w:ilvl w:val="0"/>
                <w:numId w:val="3"/>
              </w:numPr>
            </w:pPr>
            <w:r>
              <w:t>処理内容を読み込む。</w:t>
            </w:r>
          </w:p>
          <w:p w:rsidR="00DA62EE" w:rsidRDefault="00B4063C">
            <w:pPr>
              <w:pStyle w:val="Web"/>
              <w:numPr>
                <w:ilvl w:val="0"/>
                <w:numId w:val="3"/>
              </w:numPr>
            </w:pPr>
            <w:r>
              <w:t>処理内容をテキストエディタに表示する。</w:t>
            </w:r>
          </w:p>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t>ロボの処理内容の閲覧（ブロック）</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t>次期バージョン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b/>
                <w:bCs/>
                <w:sz w:val="24"/>
                <w:szCs w:val="24"/>
              </w:rPr>
            </w:pPr>
            <w:r>
              <w:rPr>
                <w:rStyle w:val="a5"/>
              </w:rPr>
              <w:lastRenderedPageBreak/>
              <w:t>ロボの実行</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Style w:val="a5"/>
              </w:rPr>
              <w:t>当バージョン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numPr>
                <w:ilvl w:val="0"/>
                <w:numId w:val="4"/>
              </w:numPr>
            </w:pPr>
            <w:r>
              <w:t>処理内容を読み込む。</w:t>
            </w:r>
          </w:p>
          <w:p w:rsidR="00DA62EE" w:rsidRDefault="00B4063C">
            <w:pPr>
              <w:pStyle w:val="Web"/>
              <w:numPr>
                <w:ilvl w:val="0"/>
                <w:numId w:val="4"/>
              </w:numPr>
            </w:pPr>
            <w:r>
              <w:t>処理をロボに依頼する。</w:t>
            </w:r>
          </w:p>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t>ロボのデバッグ実行</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sz w:val="24"/>
                <w:szCs w:val="24"/>
              </w:rPr>
            </w:pPr>
            <w:r>
              <w:t>未定</w:t>
            </w:r>
          </w:p>
          <w:p w:rsidR="00DA62EE" w:rsidRDefault="00B4063C">
            <w:pPr>
              <w:pStyle w:val="Web"/>
              <w:jc w:val="center"/>
            </w:pPr>
            <w:r>
              <w:t>（当バージョン希望）</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b/>
                <w:bCs/>
                <w:sz w:val="24"/>
                <w:szCs w:val="24"/>
              </w:rPr>
            </w:pPr>
            <w:r>
              <w:rPr>
                <w:rStyle w:val="a5"/>
              </w:rPr>
              <w:t>ロボのスケジュール実行</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pPr>
              <w:rPr>
                <w:b/>
                <w:bCs/>
              </w:rPr>
            </w:pP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sz w:val="24"/>
                <w:szCs w:val="24"/>
              </w:rPr>
            </w:pPr>
            <w:r>
              <w:rPr>
                <w:rFonts w:ascii="Segoe UI Symbol" w:hAnsi="Segoe UI Symbol" w:cs="Segoe UI Symbol"/>
              </w:rPr>
              <w:t>✓</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Style w:val="a5"/>
              </w:rPr>
              <w:t>当バージョン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numPr>
                <w:ilvl w:val="0"/>
                <w:numId w:val="5"/>
              </w:numPr>
            </w:pPr>
            <w:r>
              <w:t>スケジュールを登録する。</w:t>
            </w:r>
          </w:p>
          <w:p w:rsidR="00DA62EE" w:rsidRDefault="00B4063C">
            <w:pPr>
              <w:pStyle w:val="Web"/>
              <w:numPr>
                <w:ilvl w:val="0"/>
                <w:numId w:val="5"/>
              </w:numPr>
            </w:pPr>
            <w:r>
              <w:t>スケジュールに従いロボの実行。</w:t>
            </w:r>
          </w:p>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t>ロボの実行済みログの閲覧</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r>
              <w:t>（スタックトレース）</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t>未定</w:t>
            </w:r>
          </w:p>
          <w:p w:rsidR="00DA62EE" w:rsidRDefault="00B4063C">
            <w:pPr>
              <w:pStyle w:val="Web"/>
              <w:jc w:val="center"/>
            </w:pPr>
            <w:r>
              <w:t>（当バージョン希望）</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b/>
                <w:bCs/>
                <w:sz w:val="24"/>
                <w:szCs w:val="24"/>
              </w:rPr>
            </w:pPr>
            <w:r>
              <w:rPr>
                <w:rStyle w:val="a5"/>
              </w:rPr>
              <w:t>ロボの実行中状態の閲覧（テキストコード）</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r>
              <w:t>（簡易）</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t>次期バージョン</w:t>
            </w:r>
          </w:p>
          <w:p w:rsidR="00DA62EE" w:rsidRDefault="00B4063C">
            <w:pPr>
              <w:pStyle w:val="Web"/>
              <w:jc w:val="center"/>
            </w:pPr>
            <w:r>
              <w:t>（可能であれば当バージョン）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b/>
                <w:bCs/>
                <w:sz w:val="24"/>
                <w:szCs w:val="24"/>
              </w:rPr>
            </w:pPr>
            <w:r>
              <w:rPr>
                <w:rStyle w:val="a5"/>
              </w:rPr>
              <w:t>ロボの実行中状態の閲覧（ブロック）</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r>
              <w:t>（簡易）</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t>次期バージョン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b/>
                <w:bCs/>
                <w:sz w:val="24"/>
                <w:szCs w:val="24"/>
              </w:rPr>
            </w:pPr>
            <w:r>
              <w:rPr>
                <w:rStyle w:val="a5"/>
              </w:rPr>
              <w:lastRenderedPageBreak/>
              <w:t>テキストエディタでのロボの作成、編集</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sz w:val="24"/>
                <w:szCs w:val="24"/>
              </w:rPr>
            </w:pPr>
            <w:r>
              <w:rPr>
                <w:rStyle w:val="a5"/>
              </w:rPr>
              <w:t>当バージョン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r>
              <w:rPr>
                <w:rStyle w:val="a5"/>
              </w:rPr>
              <w:t>新規作成する。</w:t>
            </w:r>
            <w:r>
              <w:rPr>
                <w:rStyle w:val="a5"/>
              </w:rPr>
              <w:t xml:space="preserve"> </w:t>
            </w:r>
          </w:p>
          <w:p w:rsidR="00DA62EE" w:rsidRDefault="00B4063C">
            <w:pPr>
              <w:pStyle w:val="Web"/>
            </w:pPr>
            <w:r>
              <w:t>新規作成時テンプレートファイルを指定して処理内容を読み込む。</w:t>
            </w:r>
          </w:p>
          <w:p w:rsidR="00DA62EE" w:rsidRDefault="00B4063C">
            <w:pPr>
              <w:pStyle w:val="Web"/>
            </w:pPr>
            <w:r>
              <w:rPr>
                <w:rStyle w:val="a5"/>
              </w:rPr>
              <w:t>既存ファイルの処理内容を読み込む。</w:t>
            </w:r>
            <w:r>
              <w:rPr>
                <w:rStyle w:val="a5"/>
              </w:rPr>
              <w:t xml:space="preserve"> </w:t>
            </w:r>
          </w:p>
          <w:p w:rsidR="00DA62EE" w:rsidRDefault="00B4063C">
            <w:pPr>
              <w:pStyle w:val="Web"/>
            </w:pPr>
            <w:r>
              <w:t>ファイルを指定して処理内容を読み込む。</w:t>
            </w:r>
          </w:p>
          <w:p w:rsidR="00DA62EE" w:rsidRDefault="00B4063C">
            <w:pPr>
              <w:pStyle w:val="Web"/>
            </w:pPr>
            <w:r>
              <w:rPr>
                <w:rStyle w:val="a5"/>
              </w:rPr>
              <w:t>テキストエディタに表示する。</w:t>
            </w:r>
          </w:p>
          <w:p w:rsidR="00DA62EE" w:rsidRDefault="00B4063C">
            <w:pPr>
              <w:pStyle w:val="Web"/>
            </w:pPr>
            <w:r>
              <w:t>処理内容の読み込みや変更を検知して処理内容をテキストエディタに表示する。</w:t>
            </w:r>
          </w:p>
          <w:p w:rsidR="00DA62EE" w:rsidRDefault="00B4063C">
            <w:pPr>
              <w:pStyle w:val="Web"/>
            </w:pPr>
            <w:r>
              <w:rPr>
                <w:rStyle w:val="a5"/>
              </w:rPr>
              <w:t>テキストエディタで編集する。</w:t>
            </w:r>
          </w:p>
          <w:p w:rsidR="00DA62EE" w:rsidRDefault="00B4063C">
            <w:pPr>
              <w:pStyle w:val="Web"/>
            </w:pPr>
            <w:r>
              <w:t>編集されたテキストエディタの内容を処理内容に反映する。</w:t>
            </w:r>
          </w:p>
          <w:p w:rsidR="00DA62EE" w:rsidRDefault="00B4063C">
            <w:pPr>
              <w:pStyle w:val="Web"/>
            </w:pPr>
            <w:r>
              <w:rPr>
                <w:rStyle w:val="a5"/>
              </w:rPr>
              <w:t>保存する。</w:t>
            </w:r>
          </w:p>
          <w:p w:rsidR="00DA62EE" w:rsidRDefault="00B4063C">
            <w:pPr>
              <w:pStyle w:val="Web"/>
            </w:pPr>
            <w:r>
              <w:lastRenderedPageBreak/>
              <w:t>処理内容を指定ファイルに保存する。</w:t>
            </w:r>
          </w:p>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lastRenderedPageBreak/>
              <w:t>ブロックエディタでのロボの作成、編集</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sz w:val="24"/>
                <w:szCs w:val="24"/>
              </w:rPr>
            </w:pPr>
            <w:r>
              <w:t>次期バージョン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b/>
                <w:bCs/>
                <w:sz w:val="24"/>
                <w:szCs w:val="24"/>
              </w:rPr>
            </w:pPr>
            <w:r>
              <w:rPr>
                <w:rStyle w:val="a5"/>
              </w:rPr>
              <w:t>レコーディングによるロボの作成</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sz w:val="24"/>
                <w:szCs w:val="24"/>
              </w:rPr>
            </w:pPr>
            <w:r>
              <w:rPr>
                <w:rStyle w:val="a5"/>
              </w:rPr>
              <w:t>当バージョン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numPr>
                <w:ilvl w:val="0"/>
                <w:numId w:val="6"/>
              </w:numPr>
            </w:pPr>
            <w:r>
              <w:t>レコーダーにレコーディングを依頼する。</w:t>
            </w:r>
          </w:p>
          <w:p w:rsidR="00DA62EE" w:rsidRDefault="00B4063C">
            <w:pPr>
              <w:pStyle w:val="Web"/>
              <w:numPr>
                <w:ilvl w:val="0"/>
                <w:numId w:val="6"/>
              </w:numPr>
            </w:pPr>
            <w:r>
              <w:t>レコーダーの処理終了を待つ。</w:t>
            </w:r>
          </w:p>
          <w:p w:rsidR="00DA62EE" w:rsidRDefault="00B4063C">
            <w:pPr>
              <w:pStyle w:val="Web"/>
              <w:numPr>
                <w:ilvl w:val="0"/>
                <w:numId w:val="6"/>
              </w:numPr>
            </w:pPr>
            <w:r>
              <w:t>レコーダーから処理内容を受け取り、現在の処理内容に上書きする。</w:t>
            </w:r>
          </w:p>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t>ローカルロボのリスト表示</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del w:id="0" w:author="Unknown">
              <w:r>
                <w:rPr>
                  <w:rFonts w:ascii="Segoe UI Symbol" w:hAnsi="Segoe UI Symbol" w:cs="Segoe UI Symbol"/>
                </w:rPr>
                <w:delText>✓</w:delText>
              </w:r>
            </w:del>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Style w:val="a5"/>
              </w:rPr>
              <w:t>当バージョン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numPr>
                <w:ilvl w:val="0"/>
                <w:numId w:val="7"/>
              </w:numPr>
            </w:pPr>
            <w:r>
              <w:t>指定フォルダのフォルダツリー情報を再帰的に取得する。</w:t>
            </w:r>
          </w:p>
          <w:p w:rsidR="00DA62EE" w:rsidRDefault="00B4063C">
            <w:pPr>
              <w:pStyle w:val="Web"/>
              <w:numPr>
                <w:ilvl w:val="0"/>
                <w:numId w:val="7"/>
              </w:numPr>
            </w:pPr>
            <w:r>
              <w:t>フォルダツリー情報をエクスプローラーに渡す。</w:t>
            </w:r>
          </w:p>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lastRenderedPageBreak/>
              <w:t>別マシンロボのリスト表示</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pPr>
              <w:rPr>
                <w:b/>
                <w:bCs/>
              </w:rPr>
            </w:pP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sz w:val="24"/>
                <w:szCs w:val="24"/>
              </w:rPr>
            </w:pPr>
            <w:r>
              <w:rPr>
                <w:rFonts w:ascii="Segoe UI Symbol" w:hAnsi="Segoe UI Symbol" w:cs="Segoe UI Symbol"/>
              </w:rPr>
              <w:t>✓</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t>未定</w:t>
            </w:r>
          </w:p>
          <w:p w:rsidR="00DA62EE" w:rsidRDefault="00B4063C">
            <w:pPr>
              <w:pStyle w:val="Web"/>
              <w:jc w:val="center"/>
            </w:pPr>
            <w:r>
              <w:t>（可能であれば当バージョン）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b/>
                <w:bCs/>
                <w:sz w:val="24"/>
                <w:szCs w:val="24"/>
              </w:rPr>
            </w:pPr>
            <w:r>
              <w:rPr>
                <w:rStyle w:val="a5"/>
              </w:rPr>
              <w:t>複数のロボの状態監視</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pPr>
              <w:rPr>
                <w:b/>
                <w:bCs/>
              </w:rPr>
            </w:pP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sz w:val="24"/>
                <w:szCs w:val="24"/>
              </w:rPr>
            </w:pPr>
            <w:r>
              <w:rPr>
                <w:rFonts w:ascii="Segoe UI Symbol" w:hAnsi="Segoe UI Symbol" w:cs="Segoe UI Symbol"/>
              </w:rPr>
              <w:t>✓</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t>次期バージョン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b/>
                <w:bCs/>
                <w:sz w:val="24"/>
                <w:szCs w:val="24"/>
              </w:rPr>
            </w:pPr>
            <w:r>
              <w:rPr>
                <w:rStyle w:val="a5"/>
              </w:rPr>
              <w:t>ロボファイルの名称変更</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t>未定</w:t>
            </w:r>
          </w:p>
          <w:p w:rsidR="00DA62EE" w:rsidRDefault="00B4063C">
            <w:pPr>
              <w:pStyle w:val="Web"/>
              <w:jc w:val="center"/>
            </w:pPr>
            <w:r>
              <w:t>（可能であれば当バージョン）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b/>
                <w:bCs/>
                <w:sz w:val="24"/>
                <w:szCs w:val="24"/>
              </w:rPr>
            </w:pPr>
            <w:r>
              <w:rPr>
                <w:rStyle w:val="a5"/>
              </w:rPr>
              <w:t>ロボファイルの複製</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rPr>
                <w:rFonts w:ascii="Segoe UI Symbol" w:hAnsi="Segoe UI Symbol" w:cs="Segoe UI Symbol"/>
              </w:rPr>
              <w:t>✓</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pPr>
            <w:r>
              <w:t>未定</w:t>
            </w:r>
          </w:p>
          <w:p w:rsidR="00DA62EE" w:rsidRDefault="00B4063C">
            <w:pPr>
              <w:pStyle w:val="Web"/>
              <w:jc w:val="center"/>
            </w:pPr>
            <w:r>
              <w:t>（可能であれば当バージョン）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r>
      <w:tr w:rsidR="00DA62EE" w:rsidTr="00CD5820">
        <w:trPr>
          <w:divId w:val="1518275840"/>
          <w:cantSplit/>
        </w:trPr>
        <w:tc>
          <w:tcPr>
            <w:tcW w:w="2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b/>
                <w:bCs/>
                <w:sz w:val="24"/>
                <w:szCs w:val="24"/>
              </w:rPr>
            </w:pPr>
            <w:r>
              <w:rPr>
                <w:rStyle w:val="a5"/>
              </w:rPr>
              <w:t>ロボファイルの削除</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pPr>
              <w:rPr>
                <w:b/>
                <w:bCs/>
              </w:rPr>
            </w:pP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pPr>
              <w:rPr>
                <w:rFonts w:ascii="Times New Roman" w:eastAsia="Times New Roman" w:hAnsi="Times New Roman" w:cs="Times New Roman"/>
                <w:sz w:val="20"/>
                <w:szCs w:val="20"/>
              </w:rPr>
            </w:pP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sz w:val="24"/>
                <w:szCs w:val="24"/>
              </w:rPr>
            </w:pPr>
            <w:r>
              <w:t>未定</w:t>
            </w:r>
          </w:p>
          <w:p w:rsidR="00DA62EE" w:rsidRDefault="00B4063C">
            <w:pPr>
              <w:pStyle w:val="Web"/>
              <w:jc w:val="center"/>
            </w:pPr>
            <w:r>
              <w:t>（可能であれば当バージョン）</w:t>
            </w:r>
          </w:p>
        </w:tc>
        <w:tc>
          <w:tcPr>
            <w:tcW w:w="28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r>
    </w:tbl>
    <w:p w:rsidR="00CD5820" w:rsidRDefault="00CD5820" w:rsidP="00CD5820"/>
    <w:p w:rsidR="00DA62EE" w:rsidRDefault="00B4063C">
      <w:pPr>
        <w:pStyle w:val="2"/>
        <w:rPr>
          <w:rFonts w:ascii="ＭＳ Ｐゴシック" w:eastAsia="ＭＳ Ｐゴシック" w:hAnsi="ＭＳ Ｐゴシック" w:cs="ＭＳ Ｐゴシック"/>
          <w:sz w:val="36"/>
          <w:szCs w:val="36"/>
        </w:rPr>
      </w:pPr>
      <w:r>
        <w:t>使用するライブラリについて</w:t>
      </w:r>
    </w:p>
    <w:p w:rsidR="00DA62EE" w:rsidRDefault="00B4063C">
      <w:pPr>
        <w:pStyle w:val="Web"/>
      </w:pPr>
      <w:r>
        <w:t>当プロジェクトでは以下のライブラリを使用する。</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21"/>
        <w:gridCol w:w="5916"/>
        <w:gridCol w:w="1907"/>
      </w:tblGrid>
      <w:tr w:rsidR="00CD5820">
        <w:trPr>
          <w:divId w:val="21420279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DA62EE"/>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rFonts w:ascii="ＭＳ Ｐゴシック" w:eastAsia="ＭＳ Ｐゴシック" w:hAnsi="ＭＳ Ｐゴシック" w:cs="ＭＳ Ｐゴシック"/>
                <w:b/>
                <w:bCs/>
                <w:sz w:val="24"/>
                <w:szCs w:val="24"/>
              </w:rPr>
            </w:pPr>
            <w:r>
              <w:rPr>
                <w:rStyle w:val="a5"/>
              </w:rPr>
              <w:t>概要</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t>ライセンス</w:t>
            </w:r>
          </w:p>
        </w:tc>
      </w:tr>
      <w:tr w:rsidR="00CD5820">
        <w:trPr>
          <w:divId w:val="21420279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t>Node.js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r>
              <w:t>JS</w:t>
            </w:r>
            <w:r>
              <w:t>でアプリが開発できる統合開発環境。</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r>
              <w:t>MIT</w:t>
            </w:r>
            <w:r>
              <w:t>ライセンス</w:t>
            </w:r>
          </w:p>
        </w:tc>
      </w:tr>
      <w:tr w:rsidR="00CD5820">
        <w:trPr>
          <w:divId w:val="21420279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lastRenderedPageBreak/>
              <w:t>Electron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proofErr w:type="spellStart"/>
            <w:r>
              <w:t>VisualStudio</w:t>
            </w:r>
            <w:proofErr w:type="spellEnd"/>
            <w:r>
              <w:t>にも採用されているウインドウ等を提供するプラットフォーム。</w:t>
            </w:r>
            <w:r>
              <w:t>Chromium</w:t>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r>
              <w:t>MIT</w:t>
            </w:r>
            <w:r>
              <w:t>ライセンス</w:t>
            </w:r>
          </w:p>
        </w:tc>
      </w:tr>
      <w:tr w:rsidR="00CD5820">
        <w:trPr>
          <w:divId w:val="21420279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t>node-schedule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r>
              <w:t>スケジューラーライブラリ。</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r>
              <w:t>MIT</w:t>
            </w:r>
            <w:r>
              <w:t>ライセンス</w:t>
            </w:r>
          </w:p>
        </w:tc>
      </w:tr>
      <w:tr w:rsidR="00CD5820">
        <w:trPr>
          <w:divId w:val="21420279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proofErr w:type="spellStart"/>
            <w:r>
              <w:rPr>
                <w:rStyle w:val="a5"/>
              </w:rPr>
              <w:t>AdminLTE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proofErr w:type="spellStart"/>
            <w:r>
              <w:t>BootStrap</w:t>
            </w:r>
            <w:proofErr w:type="spellEnd"/>
            <w:r>
              <w:t xml:space="preserve"> Project </w:t>
            </w:r>
            <w:r>
              <w:t>提供の</w:t>
            </w:r>
            <w:r>
              <w:t>GUI</w:t>
            </w:r>
            <w:r>
              <w:t>ライブラリ。</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r>
              <w:t>MIT</w:t>
            </w:r>
            <w:r>
              <w:t>ライセンス</w:t>
            </w:r>
          </w:p>
        </w:tc>
      </w:tr>
      <w:tr w:rsidR="00CD5820">
        <w:trPr>
          <w:divId w:val="21420279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proofErr w:type="spellStart"/>
            <w:r>
              <w:rPr>
                <w:rStyle w:val="a5"/>
              </w:rPr>
              <w:t>BootStrap</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r>
              <w:t>Twitter</w:t>
            </w:r>
            <w:r>
              <w:t>社提供の</w:t>
            </w:r>
            <w:r>
              <w:t xml:space="preserve">GUI </w:t>
            </w:r>
            <w:r>
              <w:t>デザインフレームワーク。</w:t>
            </w:r>
            <w:proofErr w:type="spellStart"/>
            <w:r>
              <w:t>AdminLTE</w:t>
            </w:r>
            <w:proofErr w:type="spellEnd"/>
            <w:r>
              <w:t>の依存ライブラリ。</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r>
              <w:t>MIT</w:t>
            </w:r>
            <w:r>
              <w:t>ライセンス</w:t>
            </w:r>
          </w:p>
        </w:tc>
      </w:tr>
      <w:tr w:rsidR="00CD5820">
        <w:trPr>
          <w:divId w:val="21420279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proofErr w:type="spellStart"/>
            <w:r>
              <w:rPr>
                <w:rStyle w:val="a5"/>
              </w:rPr>
              <w:t>Blockly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r>
              <w:t>Google</w:t>
            </w:r>
            <w:r>
              <w:t>・</w:t>
            </w:r>
            <w:r>
              <w:t>MIT</w:t>
            </w:r>
            <w:r>
              <w:t>製ブロック式エディタ。</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r>
              <w:t>Apache 2.0</w:t>
            </w:r>
            <w:r>
              <w:t>ライセンス</w:t>
            </w:r>
          </w:p>
        </w:tc>
      </w:tr>
      <w:tr w:rsidR="00CD5820">
        <w:trPr>
          <w:divId w:val="21420279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jc w:val="center"/>
              <w:rPr>
                <w:b/>
                <w:bCs/>
              </w:rPr>
            </w:pPr>
            <w:r>
              <w:rPr>
                <w:rStyle w:val="a5"/>
              </w:rPr>
              <w:t>Monaco-Editor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proofErr w:type="spellStart"/>
            <w:r>
              <w:t>VisualStudio</w:t>
            </w:r>
            <w:proofErr w:type="spellEnd"/>
            <w:r>
              <w:t xml:space="preserve"> Code</w:t>
            </w:r>
            <w:r>
              <w:t>に採用されているテキストエディタ。</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A62EE" w:rsidRDefault="00B4063C">
            <w:pPr>
              <w:pStyle w:val="Web"/>
            </w:pPr>
            <w:r>
              <w:t>MIT</w:t>
            </w:r>
            <w:r>
              <w:t>ライセンス</w:t>
            </w:r>
          </w:p>
        </w:tc>
      </w:tr>
    </w:tbl>
    <w:p w:rsidR="00DA62EE" w:rsidRDefault="00B4063C">
      <w:pPr>
        <w:pStyle w:val="3"/>
      </w:pPr>
      <w:r>
        <w:t>各ライセンスの必要事項</w:t>
      </w:r>
    </w:p>
    <w:p w:rsidR="00DA62EE" w:rsidRDefault="00B4063C">
      <w:pPr>
        <w:pStyle w:val="Web"/>
      </w:pPr>
      <w:r>
        <w:t>両ライセンスともに以下の必要事項が存在する。</w:t>
      </w:r>
    </w:p>
    <w:p w:rsidR="00DA62EE" w:rsidRDefault="00B4063C">
      <w:pPr>
        <w:pStyle w:val="Web"/>
        <w:numPr>
          <w:ilvl w:val="0"/>
          <w:numId w:val="8"/>
        </w:numPr>
      </w:pPr>
      <w:r>
        <w:t>納品時ドキュメントとして作者の提示する免責事項ドキュメントを付属すること。</w:t>
      </w:r>
    </w:p>
    <w:p w:rsidR="00DA62EE" w:rsidRDefault="00B4063C">
      <w:pPr>
        <w:pStyle w:val="Web"/>
        <w:numPr>
          <w:ilvl w:val="0"/>
          <w:numId w:val="8"/>
        </w:numPr>
      </w:pPr>
      <w:r>
        <w:t>「このアプリについて」と納品時ドキュメントに以下を表示。</w:t>
      </w:r>
    </w:p>
    <w:p w:rsidR="00DA62EE" w:rsidRDefault="00B4063C">
      <w:pPr>
        <w:pStyle w:val="Web"/>
        <w:numPr>
          <w:ilvl w:val="1"/>
          <w:numId w:val="8"/>
        </w:numPr>
      </w:pPr>
      <w:r>
        <w:t>著作権の表示</w:t>
      </w:r>
    </w:p>
    <w:p w:rsidR="00CD5820" w:rsidRDefault="00CD5820" w:rsidP="00CD5820">
      <w:pPr>
        <w:pStyle w:val="Web"/>
      </w:pPr>
    </w:p>
    <w:p w:rsidR="00CD5820" w:rsidRDefault="00CD5820" w:rsidP="00CD5820">
      <w:pPr>
        <w:pStyle w:val="Web"/>
      </w:pPr>
    </w:p>
    <w:p w:rsidR="00CD5820" w:rsidRDefault="00CD5820" w:rsidP="00CD5820">
      <w:pPr>
        <w:pStyle w:val="Web"/>
      </w:pPr>
    </w:p>
    <w:p w:rsidR="00CD5820" w:rsidRDefault="00CD5820" w:rsidP="00CD5820">
      <w:pPr>
        <w:pStyle w:val="Web"/>
      </w:pPr>
    </w:p>
    <w:p w:rsidR="00CD5820" w:rsidRDefault="00CD5820" w:rsidP="00CD5820">
      <w:pPr>
        <w:pStyle w:val="Web"/>
      </w:pPr>
    </w:p>
    <w:p w:rsidR="00DA62EE" w:rsidRDefault="00B4063C">
      <w:pPr>
        <w:pStyle w:val="2"/>
      </w:pPr>
      <w:r>
        <w:lastRenderedPageBreak/>
        <w:t>基本構造</w:t>
      </w:r>
    </w:p>
    <w:p w:rsidR="00DA62EE" w:rsidRDefault="00B4063C">
      <w:r>
        <w:fldChar w:fldCharType="begin"/>
      </w:r>
      <w:r>
        <w:instrText xml:space="preserve"> INCLUDEPICTURE  \d "C:/46aa916b15a81f995186225c05795e3d" \* MERGEFORMATINET </w:instrText>
      </w:r>
      <w:r>
        <w:fldChar w:fldCharType="separate"/>
      </w:r>
      <w:r w:rsidR="00717BDB">
        <w:rPr>
          <w:noProof/>
        </w:rPr>
        <w:fldChar w:fldCharType="begin"/>
      </w:r>
      <w:r w:rsidR="00717BDB">
        <w:rPr>
          <w:noProof/>
        </w:rPr>
        <w:instrText xml:space="preserve"> </w:instrText>
      </w:r>
      <w:r w:rsidR="00717BDB">
        <w:rPr>
          <w:noProof/>
        </w:rPr>
        <w:instrText>INCLUDEPICTURE  "C:/46aa916b15a81f995186225c05795e3d" \* MERGEFORMATINET</w:instrText>
      </w:r>
      <w:r w:rsidR="00717BDB">
        <w:rPr>
          <w:noProof/>
        </w:rPr>
        <w:instrText xml:space="preserve"> </w:instrText>
      </w:r>
      <w:r w:rsidR="00717BDB">
        <w:rPr>
          <w:noProof/>
        </w:rPr>
        <w:fldChar w:fldCharType="separate"/>
      </w:r>
      <w:r w:rsidR="00717BDB">
        <w:rPr>
          <w:noProof/>
        </w:rPr>
        <w:pict>
          <v:shape id="_x0000_i1025" type="#_x0000_t75" alt="" style="width:468pt;height:218pt;mso-width-percent:0;mso-height-percent:0;mso-width-percent:0;mso-height-percent:0">
            <v:imagedata r:id="rId8" r:href="rId9"/>
          </v:shape>
        </w:pict>
      </w:r>
      <w:r w:rsidR="00717BDB">
        <w:rPr>
          <w:noProof/>
        </w:rPr>
        <w:fldChar w:fldCharType="end"/>
      </w:r>
      <w:r>
        <w:fldChar w:fldCharType="end"/>
      </w:r>
    </w:p>
    <w:p w:rsidR="00DA62EE" w:rsidRDefault="00B4063C">
      <w:pPr>
        <w:pStyle w:val="2"/>
      </w:pPr>
      <w:r>
        <w:t>実装規約</w:t>
      </w:r>
    </w:p>
    <w:p w:rsidR="00DA62EE" w:rsidRDefault="00B4063C">
      <w:pPr>
        <w:pStyle w:val="Web"/>
        <w:numPr>
          <w:ilvl w:val="0"/>
          <w:numId w:val="9"/>
        </w:numPr>
      </w:pPr>
      <w:r>
        <w:t>HTML</w:t>
      </w:r>
      <w:r>
        <w:t>には</w:t>
      </w:r>
      <w:r>
        <w:t>JS</w:t>
      </w:r>
      <w:r>
        <w:t>を記載しない。</w:t>
      </w:r>
    </w:p>
    <w:p w:rsidR="00DA62EE" w:rsidRDefault="00B4063C">
      <w:pPr>
        <w:pStyle w:val="Web"/>
        <w:numPr>
          <w:ilvl w:val="0"/>
          <w:numId w:val="9"/>
        </w:numPr>
      </w:pPr>
      <w:r>
        <w:t>エラーハンドリングはエントリポイントにて行う。</w:t>
      </w:r>
    </w:p>
    <w:p w:rsidR="00DA62EE" w:rsidRDefault="00B4063C">
      <w:pPr>
        <w:pStyle w:val="Web"/>
        <w:numPr>
          <w:ilvl w:val="0"/>
          <w:numId w:val="9"/>
        </w:numPr>
      </w:pPr>
      <w:r>
        <w:t>プロパティ変数は</w:t>
      </w:r>
      <w:r>
        <w:t>getter</w:t>
      </w:r>
      <w:r>
        <w:t>、</w:t>
      </w:r>
      <w:r>
        <w:t>setter</w:t>
      </w:r>
      <w:r>
        <w:t>を実装し、ログを出力する。</w:t>
      </w:r>
    </w:p>
    <w:p w:rsidR="00DA62EE" w:rsidRDefault="00B4063C">
      <w:pPr>
        <w:pStyle w:val="Web"/>
        <w:numPr>
          <w:ilvl w:val="0"/>
          <w:numId w:val="9"/>
        </w:numPr>
      </w:pPr>
      <w:r>
        <w:t>処理とイベントは最初に引数の妥当性チェックを行う。妥当でない値だった場合は例外を発行する。</w:t>
      </w:r>
    </w:p>
    <w:p w:rsidR="00DA62EE" w:rsidRDefault="00B4063C">
      <w:pPr>
        <w:pStyle w:val="Web"/>
        <w:numPr>
          <w:ilvl w:val="0"/>
          <w:numId w:val="9"/>
        </w:numPr>
      </w:pPr>
      <w:r>
        <w:t>処理とイベントは最初と最後にログを必ず出力する。戻り値がある場合はその内容も出力する。</w:t>
      </w:r>
    </w:p>
    <w:p w:rsidR="00DA62EE" w:rsidRDefault="00B4063C" w:rsidP="00CD5820">
      <w:pPr>
        <w:pStyle w:val="2"/>
      </w:pPr>
      <w:r>
        <w:t>機能開発について</w:t>
      </w:r>
    </w:p>
    <w:p w:rsidR="00DA62EE" w:rsidRDefault="00B4063C">
      <w:pPr>
        <w:pStyle w:val="3"/>
      </w:pPr>
      <w:r>
        <w:t>当バージョン：０．１</w:t>
      </w:r>
    </w:p>
    <w:p w:rsidR="00DA62EE" w:rsidRDefault="00B4063C">
      <w:pPr>
        <w:pStyle w:val="4"/>
      </w:pPr>
      <w:r>
        <w:t>グローバル：アプリケーション情報</w:t>
      </w:r>
      <w:r>
        <w:t xml:space="preserve"> </w:t>
      </w:r>
      <w:r>
        <w:rPr>
          <w:color w:val="6554C0"/>
        </w:rPr>
        <w:t>App</w:t>
      </w:r>
    </w:p>
    <w:p w:rsidR="00DA62EE" w:rsidRDefault="00B4063C">
      <w:pPr>
        <w:pStyle w:val="Web"/>
      </w:pPr>
      <w:r>
        <w:t>アプリケーションの情報エンティティ。値は常に永続化される。以下の項目を持つ。</w:t>
      </w:r>
    </w:p>
    <w:p w:rsidR="00DA62EE" w:rsidRDefault="00B4063C">
      <w:pPr>
        <w:pStyle w:val="5"/>
      </w:pPr>
      <w:r>
        <w:lastRenderedPageBreak/>
        <w:t>変数：処理内容</w:t>
      </w:r>
      <w:r>
        <w:t xml:space="preserve"> </w:t>
      </w:r>
      <w:proofErr w:type="spellStart"/>
      <w:r>
        <w:rPr>
          <w:color w:val="FF991F"/>
        </w:rPr>
        <w:t>App.job</w:t>
      </w:r>
      <w:proofErr w:type="spellEnd"/>
    </w:p>
    <w:p w:rsidR="00DA62EE" w:rsidRDefault="00B4063C">
      <w:pPr>
        <w:pStyle w:val="Web"/>
      </w:pPr>
      <w:r>
        <w:t>ロボの処理内容。</w:t>
      </w:r>
    </w:p>
    <w:p w:rsidR="00DA62EE" w:rsidRDefault="00B4063C">
      <w:pPr>
        <w:pStyle w:val="5"/>
      </w:pPr>
      <w:r>
        <w:t>変数：ワークスペースのパス</w:t>
      </w:r>
      <w:r>
        <w:t xml:space="preserve"> </w:t>
      </w:r>
      <w:proofErr w:type="spellStart"/>
      <w:r>
        <w:rPr>
          <w:color w:val="FF991F"/>
        </w:rPr>
        <w:t>App.workspace</w:t>
      </w:r>
      <w:proofErr w:type="spellEnd"/>
    </w:p>
    <w:p w:rsidR="00DA62EE" w:rsidRDefault="00B4063C">
      <w:pPr>
        <w:pStyle w:val="Web"/>
      </w:pPr>
      <w:r>
        <w:t>参照するフォルダのパス。</w:t>
      </w:r>
    </w:p>
    <w:p w:rsidR="00DA62EE" w:rsidRDefault="00B4063C">
      <w:pPr>
        <w:pStyle w:val="5"/>
      </w:pPr>
      <w:r>
        <w:t>変数：現在のファイルのパス</w:t>
      </w:r>
      <w:r>
        <w:t xml:space="preserve"> </w:t>
      </w:r>
      <w:proofErr w:type="spellStart"/>
      <w:r>
        <w:rPr>
          <w:color w:val="FF991F"/>
        </w:rPr>
        <w:t>App.current</w:t>
      </w:r>
      <w:proofErr w:type="spellEnd"/>
    </w:p>
    <w:p w:rsidR="00DA62EE" w:rsidRDefault="00B4063C">
      <w:pPr>
        <w:pStyle w:val="Web"/>
      </w:pPr>
      <w:r>
        <w:t>現在参照しているファイルのパス。</w:t>
      </w:r>
    </w:p>
    <w:p w:rsidR="00DA62EE" w:rsidRDefault="00B4063C">
      <w:pPr>
        <w:pStyle w:val="5"/>
      </w:pPr>
      <w:r>
        <w:t>処理：処理内容を読み込む。</w:t>
      </w:r>
      <w:r>
        <w:t xml:space="preserve"> </w:t>
      </w:r>
      <w:proofErr w:type="spellStart"/>
      <w:r>
        <w:rPr>
          <w:color w:val="FF991F"/>
        </w:rPr>
        <w:t>App.readJob</w:t>
      </w:r>
      <w:proofErr w:type="spellEnd"/>
      <w:r>
        <w:rPr>
          <w:color w:val="FF991F"/>
        </w:rPr>
        <w:t>(path)</w:t>
      </w:r>
    </w:p>
    <w:p w:rsidR="00DA62EE" w:rsidRDefault="00B4063C">
      <w:pPr>
        <w:pStyle w:val="Web"/>
        <w:numPr>
          <w:ilvl w:val="0"/>
          <w:numId w:val="10"/>
        </w:numPr>
      </w:pPr>
      <w:r>
        <w:t>指定ファイルの処理内容を読み込む。</w:t>
      </w:r>
    </w:p>
    <w:p w:rsidR="00DA62EE" w:rsidRDefault="00B4063C">
      <w:pPr>
        <w:pStyle w:val="5"/>
      </w:pPr>
      <w:r>
        <w:t>処理：エディタを切り替える。</w:t>
      </w:r>
      <w:r>
        <w:t xml:space="preserve"> </w:t>
      </w:r>
      <w:proofErr w:type="spellStart"/>
      <w:r>
        <w:rPr>
          <w:color w:val="FF991F"/>
        </w:rPr>
        <w:t>App.changeEditor</w:t>
      </w:r>
      <w:proofErr w:type="spellEnd"/>
      <w:r>
        <w:rPr>
          <w:color w:val="FF991F"/>
        </w:rPr>
        <w:t>(</w:t>
      </w:r>
      <w:proofErr w:type="spellStart"/>
      <w:proofErr w:type="gramStart"/>
      <w:r>
        <w:rPr>
          <w:color w:val="FF991F"/>
        </w:rPr>
        <w:t>Editor.Mode.Text</w:t>
      </w:r>
      <w:proofErr w:type="spellEnd"/>
      <w:proofErr w:type="gramEnd"/>
      <w:r>
        <w:rPr>
          <w:color w:val="FF991F"/>
        </w:rPr>
        <w:t xml:space="preserve">) </w:t>
      </w:r>
      <w:proofErr w:type="spellStart"/>
      <w:r>
        <w:rPr>
          <w:color w:val="FF991F"/>
        </w:rPr>
        <w:t>App.changeEditor</w:t>
      </w:r>
      <w:proofErr w:type="spellEnd"/>
      <w:r>
        <w:rPr>
          <w:color w:val="FF991F"/>
        </w:rPr>
        <w:t>(</w:t>
      </w:r>
      <w:proofErr w:type="spellStart"/>
      <w:r>
        <w:rPr>
          <w:color w:val="FF991F"/>
        </w:rPr>
        <w:t>Editor.Mode.Visual</w:t>
      </w:r>
      <w:proofErr w:type="spellEnd"/>
      <w:r>
        <w:rPr>
          <w:color w:val="FF991F"/>
        </w:rPr>
        <w:t>)</w:t>
      </w:r>
    </w:p>
    <w:p w:rsidR="00DA62EE" w:rsidRDefault="00B4063C">
      <w:pPr>
        <w:pStyle w:val="Web"/>
        <w:numPr>
          <w:ilvl w:val="0"/>
          <w:numId w:val="11"/>
        </w:numPr>
      </w:pPr>
      <w:r>
        <w:t>エディタモードを指定のエディタにする。</w:t>
      </w:r>
    </w:p>
    <w:p w:rsidR="00DA62EE" w:rsidRDefault="00B4063C">
      <w:pPr>
        <w:pStyle w:val="Web"/>
        <w:numPr>
          <w:ilvl w:val="0"/>
          <w:numId w:val="11"/>
        </w:numPr>
      </w:pPr>
      <w:r>
        <w:t>エディタを表示する。</w:t>
      </w:r>
    </w:p>
    <w:p w:rsidR="00DA62EE" w:rsidRDefault="00B4063C">
      <w:pPr>
        <w:pStyle w:val="5"/>
      </w:pPr>
      <w:r>
        <w:t>処理：処理をロボに依頼する。</w:t>
      </w:r>
      <w:r>
        <w:t xml:space="preserve"> </w:t>
      </w:r>
      <w:proofErr w:type="spellStart"/>
      <w:r>
        <w:rPr>
          <w:color w:val="FF991F"/>
        </w:rPr>
        <w:t>App.runJob</w:t>
      </w:r>
      <w:proofErr w:type="spellEnd"/>
      <w:r>
        <w:rPr>
          <w:color w:val="FF991F"/>
        </w:rPr>
        <w:t xml:space="preserve">(function(result){}) </w:t>
      </w:r>
      <w:r>
        <w:rPr>
          <w:color w:val="FF5630"/>
        </w:rPr>
        <w:t>実装済</w:t>
      </w:r>
    </w:p>
    <w:p w:rsidR="00DA62EE" w:rsidRDefault="00B4063C">
      <w:pPr>
        <w:pStyle w:val="Web"/>
        <w:numPr>
          <w:ilvl w:val="0"/>
          <w:numId w:val="12"/>
        </w:numPr>
      </w:pPr>
      <w:r>
        <w:t>処理内容を指定してロボを起動する。</w:t>
      </w:r>
    </w:p>
    <w:p w:rsidR="00DA62EE" w:rsidRDefault="00B4063C">
      <w:pPr>
        <w:pStyle w:val="Web"/>
        <w:numPr>
          <w:ilvl w:val="0"/>
          <w:numId w:val="12"/>
        </w:numPr>
      </w:pPr>
      <w:r>
        <w:t>処理終了時、指定の処理を実行する。</w:t>
      </w:r>
    </w:p>
    <w:p w:rsidR="00DA62EE" w:rsidRDefault="00B4063C">
      <w:pPr>
        <w:pStyle w:val="4"/>
      </w:pPr>
      <w:r>
        <w:t>グローバル：イベント</w:t>
      </w:r>
      <w:r>
        <w:t xml:space="preserve"> </w:t>
      </w:r>
      <w:r>
        <w:rPr>
          <w:color w:val="6554C0"/>
        </w:rPr>
        <w:t>Event</w:t>
      </w:r>
    </w:p>
    <w:p w:rsidR="00DA62EE" w:rsidRDefault="00B4063C">
      <w:pPr>
        <w:pStyle w:val="Web"/>
        <w:numPr>
          <w:ilvl w:val="0"/>
          <w:numId w:val="13"/>
        </w:numPr>
      </w:pPr>
      <w:r>
        <w:t>当アプリ全体のイベントに関する実装。イベント発火のみを実装範囲とする。</w:t>
      </w:r>
    </w:p>
    <w:p w:rsidR="00DA62EE" w:rsidRDefault="00B4063C">
      <w:pPr>
        <w:pStyle w:val="Web"/>
        <w:numPr>
          <w:ilvl w:val="0"/>
          <w:numId w:val="13"/>
        </w:numPr>
      </w:pPr>
      <w:r>
        <w:t>イベント名の固定値を持つ。</w:t>
      </w:r>
    </w:p>
    <w:p w:rsidR="00DA62EE" w:rsidRDefault="00B4063C">
      <w:pPr>
        <w:pStyle w:val="Web"/>
        <w:numPr>
          <w:ilvl w:val="0"/>
          <w:numId w:val="13"/>
        </w:numPr>
      </w:pPr>
      <w:r>
        <w:t>外部イベントを内部イベントへ変換する。</w:t>
      </w:r>
    </w:p>
    <w:p w:rsidR="00DA62EE" w:rsidRDefault="00B4063C">
      <w:pPr>
        <w:pStyle w:val="Web"/>
        <w:numPr>
          <w:ilvl w:val="0"/>
          <w:numId w:val="13"/>
        </w:numPr>
      </w:pPr>
      <w:r>
        <w:lastRenderedPageBreak/>
        <w:t>オブザーバーからの通知をイベントへ変換する。</w:t>
      </w:r>
    </w:p>
    <w:p w:rsidR="00DA62EE" w:rsidRDefault="00B4063C">
      <w:pPr>
        <w:pStyle w:val="4"/>
      </w:pPr>
      <w:r>
        <w:t>グローバル：オブザーバー</w:t>
      </w:r>
      <w:r>
        <w:t xml:space="preserve"> </w:t>
      </w:r>
      <w:proofErr w:type="spellStart"/>
      <w:r>
        <w:rPr>
          <w:color w:val="6554C0"/>
        </w:rPr>
        <w:t>Object.observe</w:t>
      </w:r>
      <w:proofErr w:type="spellEnd"/>
      <w:r>
        <w:rPr>
          <w:color w:val="6554C0"/>
        </w:rPr>
        <w:t>(App, function(changes){})</w:t>
      </w:r>
    </w:p>
    <w:p w:rsidR="00DA62EE" w:rsidRDefault="00B4063C">
      <w:pPr>
        <w:pStyle w:val="Web"/>
        <w:numPr>
          <w:ilvl w:val="0"/>
          <w:numId w:val="14"/>
        </w:numPr>
      </w:pPr>
      <w:r>
        <w:t>アプリケーション情報の変更を監視する。</w:t>
      </w:r>
    </w:p>
    <w:p w:rsidR="00DA62EE" w:rsidRDefault="00B4063C">
      <w:pPr>
        <w:pStyle w:val="Web"/>
        <w:numPr>
          <w:ilvl w:val="0"/>
          <w:numId w:val="14"/>
        </w:numPr>
      </w:pPr>
      <w:r>
        <w:t>アプリケーション情報の変更を検知した場合、アプリケーションに通知する。</w:t>
      </w:r>
    </w:p>
    <w:p w:rsidR="00DA62EE" w:rsidRDefault="00B4063C">
      <w:pPr>
        <w:pStyle w:val="Web"/>
        <w:numPr>
          <w:ilvl w:val="0"/>
          <w:numId w:val="14"/>
        </w:numPr>
      </w:pPr>
      <w:r>
        <w:t>通知は以下の通り。</w:t>
      </w:r>
    </w:p>
    <w:p w:rsidR="00DA62EE" w:rsidRDefault="00B4063C">
      <w:pPr>
        <w:pStyle w:val="Web"/>
        <w:numPr>
          <w:ilvl w:val="1"/>
          <w:numId w:val="14"/>
        </w:numPr>
      </w:pPr>
      <w:r>
        <w:t>処理内容を変更</w:t>
      </w:r>
      <w:r>
        <w:t xml:space="preserve"> </w:t>
      </w:r>
      <w:proofErr w:type="spellStart"/>
      <w:r>
        <w:rPr>
          <w:rStyle w:val="a5"/>
          <w:color w:val="00B8D9"/>
        </w:rPr>
        <w:t>Event.App.job</w:t>
      </w:r>
      <w:proofErr w:type="spellEnd"/>
    </w:p>
    <w:p w:rsidR="00DA62EE" w:rsidRDefault="00B4063C">
      <w:pPr>
        <w:pStyle w:val="Web"/>
        <w:numPr>
          <w:ilvl w:val="1"/>
          <w:numId w:val="14"/>
        </w:numPr>
      </w:pPr>
      <w:r>
        <w:t>ワークスペースのパスを変更</w:t>
      </w:r>
      <w:r>
        <w:t xml:space="preserve"> </w:t>
      </w:r>
      <w:proofErr w:type="spellStart"/>
      <w:r>
        <w:rPr>
          <w:rStyle w:val="a5"/>
          <w:color w:val="00B8D9"/>
        </w:rPr>
        <w:t>Event.App.workspace</w:t>
      </w:r>
      <w:proofErr w:type="spellEnd"/>
    </w:p>
    <w:p w:rsidR="00DA62EE" w:rsidRDefault="00B4063C">
      <w:pPr>
        <w:pStyle w:val="Web"/>
        <w:numPr>
          <w:ilvl w:val="1"/>
          <w:numId w:val="14"/>
        </w:numPr>
      </w:pPr>
      <w:r>
        <w:t>現在のファイルのパスを変更</w:t>
      </w:r>
      <w:r>
        <w:t xml:space="preserve"> </w:t>
      </w:r>
      <w:proofErr w:type="spellStart"/>
      <w:r>
        <w:rPr>
          <w:rStyle w:val="a5"/>
          <w:color w:val="00B8D9"/>
        </w:rPr>
        <w:t>Event.App.current</w:t>
      </w:r>
      <w:proofErr w:type="spellEnd"/>
    </w:p>
    <w:p w:rsidR="00DA62EE" w:rsidRDefault="00B4063C">
      <w:pPr>
        <w:pStyle w:val="4"/>
      </w:pPr>
      <w:r>
        <w:t>グローバル：スケジューラー</w:t>
      </w:r>
      <w:r>
        <w:t xml:space="preserve"> </w:t>
      </w:r>
      <w:r>
        <w:rPr>
          <w:color w:val="6554C0"/>
        </w:rPr>
        <w:t>Scheduler</w:t>
      </w:r>
    </w:p>
    <w:p w:rsidR="00DA62EE" w:rsidRDefault="00B4063C">
      <w:pPr>
        <w:pStyle w:val="5"/>
      </w:pPr>
      <w:r>
        <w:t>スケジューラーは以下を実装する。</w:t>
      </w:r>
    </w:p>
    <w:p w:rsidR="00DA62EE" w:rsidRDefault="00B4063C">
      <w:pPr>
        <w:pStyle w:val="5"/>
      </w:pPr>
      <w:r>
        <w:t>処理：スケジュールを登録する。</w:t>
      </w:r>
      <w:r>
        <w:t xml:space="preserve"> </w:t>
      </w:r>
      <w:proofErr w:type="spellStart"/>
      <w:r>
        <w:rPr>
          <w:color w:val="FF991F"/>
        </w:rPr>
        <w:t>Scheduler.scheduleJob</w:t>
      </w:r>
      <w:proofErr w:type="spellEnd"/>
      <w:r>
        <w:rPr>
          <w:color w:val="FF991F"/>
        </w:rPr>
        <w:t>(</w:t>
      </w:r>
      <w:proofErr w:type="spellStart"/>
      <w:proofErr w:type="gramStart"/>
      <w:r>
        <w:rPr>
          <w:color w:val="FF991F"/>
        </w:rPr>
        <w:t>date,path</w:t>
      </w:r>
      <w:proofErr w:type="spellEnd"/>
      <w:proofErr w:type="gramEnd"/>
      <w:r>
        <w:rPr>
          <w:color w:val="FF991F"/>
        </w:rPr>
        <w:t>)</w:t>
      </w:r>
    </w:p>
    <w:p w:rsidR="00DA62EE" w:rsidRDefault="00B4063C">
      <w:pPr>
        <w:pStyle w:val="Web"/>
        <w:numPr>
          <w:ilvl w:val="0"/>
          <w:numId w:val="15"/>
        </w:numPr>
      </w:pPr>
      <w:r>
        <w:t>スケジューラーに指定の日時と任意のファイルを登録する。</w:t>
      </w:r>
    </w:p>
    <w:p w:rsidR="00DA62EE" w:rsidRDefault="00B4063C">
      <w:pPr>
        <w:pStyle w:val="5"/>
      </w:pPr>
      <w:r>
        <w:t>イベント：スケジュール実行</w:t>
      </w:r>
      <w:r>
        <w:t xml:space="preserve"> </w:t>
      </w:r>
      <w:proofErr w:type="spellStart"/>
      <w:r>
        <w:rPr>
          <w:color w:val="00B8D9"/>
        </w:rPr>
        <w:t>Event.Scheduler.</w:t>
      </w:r>
      <w:r>
        <w:rPr>
          <w:rStyle w:val="a5"/>
          <w:b w:val="0"/>
          <w:bCs w:val="0"/>
          <w:color w:val="00B8D9"/>
        </w:rPr>
        <w:t>onschedule</w:t>
      </w:r>
      <w:proofErr w:type="spellEnd"/>
    </w:p>
    <w:p w:rsidR="00DA62EE" w:rsidRDefault="00B4063C">
      <w:pPr>
        <w:pStyle w:val="Web"/>
        <w:numPr>
          <w:ilvl w:val="0"/>
          <w:numId w:val="16"/>
        </w:numPr>
      </w:pPr>
      <w:r>
        <w:t>予定された処理をロボへ依頼する。</w:t>
      </w:r>
    </w:p>
    <w:p w:rsidR="00DA62EE" w:rsidRDefault="00B4063C">
      <w:pPr>
        <w:pStyle w:val="4"/>
      </w:pPr>
      <w:r>
        <w:t>グローバル：エディタ</w:t>
      </w:r>
      <w:r>
        <w:t xml:space="preserve"> </w:t>
      </w:r>
      <w:r>
        <w:rPr>
          <w:color w:val="6554C0"/>
        </w:rPr>
        <w:t>Editor</w:t>
      </w:r>
    </w:p>
    <w:p w:rsidR="00DA62EE" w:rsidRDefault="00B4063C">
      <w:pPr>
        <w:pStyle w:val="Web"/>
      </w:pPr>
      <w:r>
        <w:t>エディタ（ビジュアルエディタ、テキストエディタ）は以下を実装する。</w:t>
      </w:r>
    </w:p>
    <w:p w:rsidR="00DA62EE" w:rsidRDefault="00B4063C">
      <w:pPr>
        <w:pStyle w:val="5"/>
      </w:pPr>
      <w:r>
        <w:t>処理：表示する。</w:t>
      </w:r>
      <w:r>
        <w:rPr>
          <w:rStyle w:val="a5"/>
          <w:b w:val="0"/>
          <w:bCs w:val="0"/>
        </w:rPr>
        <w:t xml:space="preserve"> </w:t>
      </w:r>
      <w:proofErr w:type="spellStart"/>
      <w:r>
        <w:rPr>
          <w:rStyle w:val="a5"/>
          <w:b w:val="0"/>
          <w:bCs w:val="0"/>
          <w:color w:val="FF991F"/>
        </w:rPr>
        <w:t>Editor.bind</w:t>
      </w:r>
      <w:proofErr w:type="spellEnd"/>
      <w:r>
        <w:rPr>
          <w:rStyle w:val="a5"/>
          <w:b w:val="0"/>
          <w:bCs w:val="0"/>
          <w:color w:val="FF991F"/>
        </w:rPr>
        <w:t xml:space="preserve">(source) </w:t>
      </w:r>
    </w:p>
    <w:p w:rsidR="00DA62EE" w:rsidRDefault="00B4063C">
      <w:pPr>
        <w:pStyle w:val="Web"/>
        <w:numPr>
          <w:ilvl w:val="0"/>
          <w:numId w:val="17"/>
        </w:numPr>
      </w:pPr>
      <w:r>
        <w:t>指定内容をエディタに表示する。</w:t>
      </w:r>
    </w:p>
    <w:p w:rsidR="00DA62EE" w:rsidRDefault="00B4063C">
      <w:pPr>
        <w:pStyle w:val="5"/>
      </w:pPr>
      <w:r>
        <w:lastRenderedPageBreak/>
        <w:t>イベント：新規作成</w:t>
      </w:r>
      <w:r>
        <w:rPr>
          <w:rStyle w:val="a5"/>
          <w:b w:val="0"/>
          <w:bCs w:val="0"/>
        </w:rPr>
        <w:t xml:space="preserve"> </w:t>
      </w:r>
      <w:proofErr w:type="spellStart"/>
      <w:r>
        <w:rPr>
          <w:rStyle w:val="a5"/>
          <w:b w:val="0"/>
          <w:bCs w:val="0"/>
          <w:color w:val="00B8D9"/>
        </w:rPr>
        <w:t>Event.Editor.new</w:t>
      </w:r>
      <w:proofErr w:type="spellEnd"/>
      <w:r>
        <w:rPr>
          <w:rStyle w:val="a5"/>
          <w:b w:val="0"/>
          <w:bCs w:val="0"/>
          <w:color w:val="00B8D9"/>
        </w:rPr>
        <w:t xml:space="preserve"> </w:t>
      </w:r>
    </w:p>
    <w:p w:rsidR="00DA62EE" w:rsidRDefault="00B4063C">
      <w:pPr>
        <w:pStyle w:val="Web"/>
        <w:numPr>
          <w:ilvl w:val="0"/>
          <w:numId w:val="18"/>
        </w:numPr>
      </w:pPr>
      <w:r>
        <w:t>UI</w:t>
      </w:r>
      <w:r>
        <w:t>から発火する。</w:t>
      </w:r>
    </w:p>
    <w:p w:rsidR="00DA62EE" w:rsidRDefault="00B4063C">
      <w:pPr>
        <w:pStyle w:val="Web"/>
        <w:numPr>
          <w:ilvl w:val="0"/>
          <w:numId w:val="18"/>
        </w:numPr>
      </w:pPr>
      <w:r>
        <w:t>新規作成時テンプレートファイルを指定して処理内容を読み込む。</w:t>
      </w:r>
    </w:p>
    <w:p w:rsidR="00DA62EE" w:rsidRDefault="00B4063C">
      <w:pPr>
        <w:pStyle w:val="5"/>
      </w:pPr>
      <w:r>
        <w:t>イベント：既存ファイル読み込み</w:t>
      </w:r>
      <w:r>
        <w:rPr>
          <w:rStyle w:val="a5"/>
          <w:b w:val="0"/>
          <w:bCs w:val="0"/>
        </w:rPr>
        <w:t xml:space="preserve"> </w:t>
      </w:r>
      <w:proofErr w:type="spellStart"/>
      <w:r>
        <w:rPr>
          <w:rStyle w:val="a5"/>
          <w:b w:val="0"/>
          <w:bCs w:val="0"/>
          <w:color w:val="00B8D9"/>
        </w:rPr>
        <w:t>Event.Editor.read</w:t>
      </w:r>
      <w:proofErr w:type="spellEnd"/>
      <w:r>
        <w:rPr>
          <w:rStyle w:val="a5"/>
          <w:b w:val="0"/>
          <w:bCs w:val="0"/>
          <w:color w:val="00B8D9"/>
        </w:rPr>
        <w:t xml:space="preserve"> </w:t>
      </w:r>
    </w:p>
    <w:p w:rsidR="00DA62EE" w:rsidRDefault="00B4063C">
      <w:pPr>
        <w:pStyle w:val="Web"/>
        <w:numPr>
          <w:ilvl w:val="0"/>
          <w:numId w:val="19"/>
        </w:numPr>
      </w:pPr>
      <w:r>
        <w:t>UI</w:t>
      </w:r>
      <w:r>
        <w:t>から発火する。</w:t>
      </w:r>
    </w:p>
    <w:p w:rsidR="00DA62EE" w:rsidRDefault="00B4063C">
      <w:pPr>
        <w:pStyle w:val="Web"/>
        <w:numPr>
          <w:ilvl w:val="0"/>
          <w:numId w:val="19"/>
        </w:numPr>
      </w:pPr>
      <w:r>
        <w:t>ファイルを指定して処理内容を読み込む。</w:t>
      </w:r>
    </w:p>
    <w:p w:rsidR="00DA62EE" w:rsidRDefault="00B4063C">
      <w:pPr>
        <w:pStyle w:val="5"/>
      </w:pPr>
      <w:r>
        <w:t>イベント：編集</w:t>
      </w:r>
      <w:r>
        <w:rPr>
          <w:rStyle w:val="a5"/>
          <w:b w:val="0"/>
          <w:bCs w:val="0"/>
        </w:rPr>
        <w:t xml:space="preserve"> </w:t>
      </w:r>
      <w:proofErr w:type="spellStart"/>
      <w:r>
        <w:rPr>
          <w:rStyle w:val="a5"/>
          <w:b w:val="0"/>
          <w:bCs w:val="0"/>
          <w:color w:val="00B8D9"/>
        </w:rPr>
        <w:t>Event.Editor.edit</w:t>
      </w:r>
      <w:proofErr w:type="spellEnd"/>
      <w:r>
        <w:rPr>
          <w:rStyle w:val="a5"/>
          <w:b w:val="0"/>
          <w:bCs w:val="0"/>
          <w:color w:val="00B8D9"/>
        </w:rPr>
        <w:t xml:space="preserve"> </w:t>
      </w:r>
    </w:p>
    <w:p w:rsidR="00DA62EE" w:rsidRDefault="00B4063C">
      <w:pPr>
        <w:pStyle w:val="Web"/>
        <w:numPr>
          <w:ilvl w:val="0"/>
          <w:numId w:val="20"/>
        </w:numPr>
      </w:pPr>
      <w:r>
        <w:t>UI</w:t>
      </w:r>
      <w:r>
        <w:t>から発火する。</w:t>
      </w:r>
    </w:p>
    <w:p w:rsidR="00DA62EE" w:rsidRDefault="00B4063C">
      <w:pPr>
        <w:pStyle w:val="Web"/>
        <w:numPr>
          <w:ilvl w:val="0"/>
          <w:numId w:val="20"/>
        </w:numPr>
      </w:pPr>
      <w:r>
        <w:t>編集されたエディタの内容を処理内容に反映する。</w:t>
      </w:r>
    </w:p>
    <w:p w:rsidR="00DA62EE" w:rsidRDefault="00B4063C">
      <w:pPr>
        <w:pStyle w:val="5"/>
      </w:pPr>
      <w:r>
        <w:t>イベント：保存</w:t>
      </w:r>
      <w:r>
        <w:rPr>
          <w:rStyle w:val="a5"/>
          <w:b w:val="0"/>
          <w:bCs w:val="0"/>
        </w:rPr>
        <w:t xml:space="preserve"> </w:t>
      </w:r>
      <w:proofErr w:type="spellStart"/>
      <w:r>
        <w:rPr>
          <w:rStyle w:val="a5"/>
          <w:b w:val="0"/>
          <w:bCs w:val="0"/>
          <w:color w:val="00B8D9"/>
        </w:rPr>
        <w:t>Event.Editor.save</w:t>
      </w:r>
      <w:proofErr w:type="spellEnd"/>
      <w:r>
        <w:rPr>
          <w:rStyle w:val="a5"/>
          <w:b w:val="0"/>
          <w:bCs w:val="0"/>
          <w:color w:val="00B8D9"/>
        </w:rPr>
        <w:t xml:space="preserve"> </w:t>
      </w:r>
    </w:p>
    <w:p w:rsidR="00DA62EE" w:rsidRDefault="00B4063C">
      <w:pPr>
        <w:pStyle w:val="Web"/>
        <w:numPr>
          <w:ilvl w:val="0"/>
          <w:numId w:val="21"/>
        </w:numPr>
      </w:pPr>
      <w:r>
        <w:t>UI</w:t>
      </w:r>
      <w:r>
        <w:t>から発火する。</w:t>
      </w:r>
    </w:p>
    <w:p w:rsidR="00DA62EE" w:rsidRDefault="00B4063C">
      <w:pPr>
        <w:pStyle w:val="Web"/>
        <w:numPr>
          <w:ilvl w:val="0"/>
          <w:numId w:val="21"/>
        </w:numPr>
      </w:pPr>
      <w:r>
        <w:t>処理内容を指定ファイルに保存する。</w:t>
      </w:r>
    </w:p>
    <w:p w:rsidR="00DA62EE" w:rsidRDefault="00B4063C">
      <w:pPr>
        <w:pStyle w:val="3"/>
      </w:pPr>
      <w:r>
        <w:t>グローバル：エクスプローラー</w:t>
      </w:r>
      <w:r>
        <w:t xml:space="preserve"> </w:t>
      </w:r>
      <w:r>
        <w:rPr>
          <w:color w:val="6554C0"/>
        </w:rPr>
        <w:t>Explorer</w:t>
      </w:r>
    </w:p>
    <w:p w:rsidR="00DA62EE" w:rsidRDefault="00B4063C">
      <w:pPr>
        <w:pStyle w:val="Web"/>
      </w:pPr>
      <w:r>
        <w:t>エクスプローラーは以下を実装する。</w:t>
      </w:r>
    </w:p>
    <w:p w:rsidR="00DA62EE" w:rsidRDefault="00B4063C">
      <w:pPr>
        <w:pStyle w:val="5"/>
      </w:pPr>
      <w:r>
        <w:t>処理：フォルダツリー情報を取得する。</w:t>
      </w:r>
      <w:r>
        <w:t xml:space="preserve"> </w:t>
      </w:r>
      <w:proofErr w:type="spellStart"/>
      <w:r>
        <w:rPr>
          <w:rStyle w:val="a5"/>
          <w:b w:val="0"/>
          <w:bCs w:val="0"/>
          <w:color w:val="FF991F"/>
        </w:rPr>
        <w:t>Explorer.</w:t>
      </w:r>
      <w:r>
        <w:rPr>
          <w:color w:val="FF991F"/>
        </w:rPr>
        <w:t>getDirTree</w:t>
      </w:r>
      <w:proofErr w:type="spellEnd"/>
      <w:r>
        <w:rPr>
          <w:color w:val="FF991F"/>
        </w:rPr>
        <w:t xml:space="preserve">(path) </w:t>
      </w:r>
    </w:p>
    <w:p w:rsidR="00DA62EE" w:rsidRDefault="00B4063C">
      <w:pPr>
        <w:pStyle w:val="Web"/>
        <w:numPr>
          <w:ilvl w:val="0"/>
          <w:numId w:val="22"/>
        </w:numPr>
      </w:pPr>
      <w:r>
        <w:t>指定のフォルダパス以下のツリー情報を取得して返す。</w:t>
      </w:r>
    </w:p>
    <w:p w:rsidR="00DA62EE" w:rsidRDefault="00B4063C">
      <w:pPr>
        <w:pStyle w:val="5"/>
      </w:pPr>
      <w:r>
        <w:t>処理：表示する</w:t>
      </w:r>
      <w:r>
        <w:rPr>
          <w:rStyle w:val="a5"/>
          <w:b w:val="0"/>
          <w:bCs w:val="0"/>
        </w:rPr>
        <w:t xml:space="preserve"> </w:t>
      </w:r>
      <w:proofErr w:type="spellStart"/>
      <w:r>
        <w:rPr>
          <w:rStyle w:val="a5"/>
          <w:b w:val="0"/>
          <w:bCs w:val="0"/>
          <w:color w:val="FF991F"/>
        </w:rPr>
        <w:t>Explorer.bind</w:t>
      </w:r>
      <w:proofErr w:type="spellEnd"/>
      <w:r>
        <w:rPr>
          <w:rStyle w:val="a5"/>
          <w:b w:val="0"/>
          <w:bCs w:val="0"/>
          <w:color w:val="FF991F"/>
        </w:rPr>
        <w:t>(</w:t>
      </w:r>
      <w:proofErr w:type="spellStart"/>
      <w:r>
        <w:rPr>
          <w:rStyle w:val="a5"/>
          <w:b w:val="0"/>
          <w:bCs w:val="0"/>
          <w:color w:val="FF991F"/>
        </w:rPr>
        <w:t>dirTree</w:t>
      </w:r>
      <w:proofErr w:type="spellEnd"/>
      <w:r>
        <w:rPr>
          <w:rStyle w:val="a5"/>
          <w:b w:val="0"/>
          <w:bCs w:val="0"/>
          <w:color w:val="FF991F"/>
        </w:rPr>
        <w:t xml:space="preserve">) </w:t>
      </w:r>
    </w:p>
    <w:p w:rsidR="00DA62EE" w:rsidRDefault="00B4063C">
      <w:pPr>
        <w:pStyle w:val="Web"/>
      </w:pPr>
      <w:r>
        <w:t>指定の内容をエクスプローラーに表示する。</w:t>
      </w:r>
    </w:p>
    <w:p w:rsidR="00DA62EE" w:rsidRDefault="00B4063C">
      <w:pPr>
        <w:pStyle w:val="5"/>
      </w:pPr>
      <w:r>
        <w:lastRenderedPageBreak/>
        <w:t>イベント：ファイル選択</w:t>
      </w:r>
      <w:r>
        <w:rPr>
          <w:rStyle w:val="a5"/>
          <w:b w:val="0"/>
          <w:bCs w:val="0"/>
        </w:rPr>
        <w:t xml:space="preserve"> </w:t>
      </w:r>
      <w:proofErr w:type="spellStart"/>
      <w:r>
        <w:rPr>
          <w:rStyle w:val="a5"/>
          <w:b w:val="0"/>
          <w:bCs w:val="0"/>
          <w:color w:val="00B8D9"/>
        </w:rPr>
        <w:t>Event.Explorer.selected</w:t>
      </w:r>
      <w:proofErr w:type="spellEnd"/>
      <w:r>
        <w:rPr>
          <w:rStyle w:val="a5"/>
          <w:b w:val="0"/>
          <w:bCs w:val="0"/>
          <w:color w:val="00B8D9"/>
        </w:rPr>
        <w:t xml:space="preserve"> </w:t>
      </w:r>
    </w:p>
    <w:p w:rsidR="00DA62EE" w:rsidRDefault="00B4063C">
      <w:pPr>
        <w:pStyle w:val="Web"/>
        <w:numPr>
          <w:ilvl w:val="0"/>
          <w:numId w:val="23"/>
        </w:numPr>
      </w:pPr>
      <w:r>
        <w:t>UI</w:t>
      </w:r>
      <w:r>
        <w:t>から発火する。</w:t>
      </w:r>
    </w:p>
    <w:p w:rsidR="00CD5820" w:rsidRDefault="00B4063C">
      <w:pPr>
        <w:pStyle w:val="Web"/>
        <w:numPr>
          <w:ilvl w:val="0"/>
          <w:numId w:val="23"/>
        </w:numPr>
      </w:pPr>
      <w:r>
        <w:t>現在のファイルのパスを、選択されたファイルのパスに変更する。</w:t>
      </w:r>
    </w:p>
    <w:p w:rsidR="00CD5820" w:rsidRDefault="00CD5820" w:rsidP="00CD5820">
      <w:r>
        <w:br w:type="page"/>
      </w:r>
    </w:p>
    <w:p w:rsidR="00DA62EE" w:rsidRDefault="00B4063C">
      <w:pPr>
        <w:pStyle w:val="2"/>
      </w:pPr>
      <w:r>
        <w:lastRenderedPageBreak/>
        <w:t>以降今後の対応</w:t>
      </w:r>
    </w:p>
    <w:p w:rsidR="00DA62EE" w:rsidRDefault="00B4063C">
      <w:pPr>
        <w:pStyle w:val="Web"/>
      </w:pPr>
      <w:r>
        <w:t>バージョン０．１の開発に注力し、余力で優先順に以下を開発する。</w:t>
      </w:r>
    </w:p>
    <w:p w:rsidR="00DA62EE" w:rsidRDefault="00B4063C">
      <w:pPr>
        <w:pStyle w:val="3"/>
      </w:pPr>
      <w:r>
        <w:t>未定（当バージョン希望）：０．２</w:t>
      </w:r>
    </w:p>
    <w:p w:rsidR="00DA62EE" w:rsidRDefault="00B4063C">
      <w:pPr>
        <w:pStyle w:val="4"/>
      </w:pPr>
      <w:r>
        <w:t>ロボのデバッグ実行</w:t>
      </w:r>
    </w:p>
    <w:p w:rsidR="00DA62EE" w:rsidRDefault="00B4063C">
      <w:pPr>
        <w:pStyle w:val="4"/>
      </w:pPr>
      <w:r>
        <w:t>ロボの実行済みログの閲覧</w:t>
      </w:r>
    </w:p>
    <w:p w:rsidR="00DA62EE" w:rsidRDefault="00B4063C">
      <w:pPr>
        <w:pStyle w:val="3"/>
      </w:pPr>
      <w:r>
        <w:t>未定（可能であれば当バージョン）：０．３</w:t>
      </w:r>
    </w:p>
    <w:p w:rsidR="00DA62EE" w:rsidRDefault="00B4063C">
      <w:pPr>
        <w:pStyle w:val="4"/>
      </w:pPr>
      <w:r>
        <w:t>別マシンロボのリスト表示</w:t>
      </w:r>
    </w:p>
    <w:p w:rsidR="00DA62EE" w:rsidRDefault="00B4063C">
      <w:pPr>
        <w:pStyle w:val="4"/>
      </w:pPr>
      <w:r>
        <w:t>ロボファイルの名称変更</w:t>
      </w:r>
    </w:p>
    <w:p w:rsidR="00DA62EE" w:rsidRDefault="00B4063C">
      <w:pPr>
        <w:pStyle w:val="4"/>
      </w:pPr>
      <w:r>
        <w:t>ロボファイルの複製</w:t>
      </w:r>
    </w:p>
    <w:p w:rsidR="00DA62EE" w:rsidRDefault="00B4063C">
      <w:pPr>
        <w:pStyle w:val="4"/>
      </w:pPr>
      <w:r>
        <w:t>ロボファイルの削除</w:t>
      </w:r>
    </w:p>
    <w:p w:rsidR="00DA62EE" w:rsidRDefault="00B4063C">
      <w:pPr>
        <w:pStyle w:val="3"/>
      </w:pPr>
      <w:r>
        <w:t>次期バージョン（可能であれば当バージョン）：０．４</w:t>
      </w:r>
    </w:p>
    <w:p w:rsidR="00DA62EE" w:rsidRDefault="00B4063C">
      <w:pPr>
        <w:pStyle w:val="4"/>
      </w:pPr>
      <w:r>
        <w:t>ロボの実行中状態の閲覧（テキストコード）</w:t>
      </w:r>
    </w:p>
    <w:p w:rsidR="00DA62EE" w:rsidRDefault="00B4063C">
      <w:pPr>
        <w:pStyle w:val="3"/>
      </w:pPr>
      <w:r>
        <w:t>次期バージョン：０．５</w:t>
      </w:r>
    </w:p>
    <w:p w:rsidR="00DA62EE" w:rsidRDefault="00B4063C">
      <w:pPr>
        <w:pStyle w:val="4"/>
      </w:pPr>
      <w:r>
        <w:t>ロボの処理内容の閲覧（ブロック）</w:t>
      </w:r>
    </w:p>
    <w:p w:rsidR="00DA62EE" w:rsidRDefault="00B4063C">
      <w:pPr>
        <w:pStyle w:val="4"/>
      </w:pPr>
      <w:r>
        <w:t>ロボの実行中状態の閲覧（ブロック）</w:t>
      </w:r>
    </w:p>
    <w:p w:rsidR="00DA62EE" w:rsidRDefault="00B4063C">
      <w:pPr>
        <w:pStyle w:val="4"/>
      </w:pPr>
      <w:r>
        <w:t>ブロックエディタでのロボの作成、編集</w:t>
      </w:r>
    </w:p>
    <w:p w:rsidR="00B4063C" w:rsidRDefault="00B4063C">
      <w:pPr>
        <w:pStyle w:val="4"/>
      </w:pPr>
      <w:r>
        <w:t>複数のロボの状態監視</w:t>
      </w:r>
    </w:p>
    <w:sectPr w:rsidR="00B4063C">
      <w:pgSz w:w="12240" w:h="15840"/>
      <w:pgMar w:top="1440" w:right="1440" w:bottom="1440" w:left="1440"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メイリオ">
    <w:panose1 w:val="020B0604030504040204"/>
    <w:charset w:val="80"/>
    <w:family w:val="swiss"/>
    <w:pitch w:val="variable"/>
    <w:sig w:usb0="E00002FF" w:usb1="6AC7FFFF"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21DD"/>
    <w:multiLevelType w:val="multilevel"/>
    <w:tmpl w:val="AF38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C2405"/>
    <w:multiLevelType w:val="multilevel"/>
    <w:tmpl w:val="1F6C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35605"/>
    <w:multiLevelType w:val="multilevel"/>
    <w:tmpl w:val="A906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4B64"/>
    <w:multiLevelType w:val="multilevel"/>
    <w:tmpl w:val="13C4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D6B97"/>
    <w:multiLevelType w:val="multilevel"/>
    <w:tmpl w:val="B978D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16276"/>
    <w:multiLevelType w:val="multilevel"/>
    <w:tmpl w:val="176E2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C0A8F"/>
    <w:multiLevelType w:val="multilevel"/>
    <w:tmpl w:val="99C47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927DB"/>
    <w:multiLevelType w:val="multilevel"/>
    <w:tmpl w:val="4EDC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B3A0B"/>
    <w:multiLevelType w:val="multilevel"/>
    <w:tmpl w:val="ECC0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B07F8"/>
    <w:multiLevelType w:val="multilevel"/>
    <w:tmpl w:val="CA48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B47F9"/>
    <w:multiLevelType w:val="multilevel"/>
    <w:tmpl w:val="AFBA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C0D24"/>
    <w:multiLevelType w:val="multilevel"/>
    <w:tmpl w:val="C364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1C6CFD"/>
    <w:multiLevelType w:val="multilevel"/>
    <w:tmpl w:val="FDE0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392F8A"/>
    <w:multiLevelType w:val="multilevel"/>
    <w:tmpl w:val="EEDA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151E7"/>
    <w:multiLevelType w:val="multilevel"/>
    <w:tmpl w:val="843E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C2E40"/>
    <w:multiLevelType w:val="multilevel"/>
    <w:tmpl w:val="FA8A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D7BD3"/>
    <w:multiLevelType w:val="multilevel"/>
    <w:tmpl w:val="1D32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915B36"/>
    <w:multiLevelType w:val="multilevel"/>
    <w:tmpl w:val="C3FAE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242AAD"/>
    <w:multiLevelType w:val="multilevel"/>
    <w:tmpl w:val="CC6A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25B58"/>
    <w:multiLevelType w:val="multilevel"/>
    <w:tmpl w:val="02A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65760B"/>
    <w:multiLevelType w:val="multilevel"/>
    <w:tmpl w:val="C86EB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E130E"/>
    <w:multiLevelType w:val="multilevel"/>
    <w:tmpl w:val="830C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B47308"/>
    <w:multiLevelType w:val="multilevel"/>
    <w:tmpl w:val="7E06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14"/>
  </w:num>
  <w:num w:numId="4">
    <w:abstractNumId w:val="15"/>
  </w:num>
  <w:num w:numId="5">
    <w:abstractNumId w:val="4"/>
  </w:num>
  <w:num w:numId="6">
    <w:abstractNumId w:val="7"/>
  </w:num>
  <w:num w:numId="7">
    <w:abstractNumId w:val="5"/>
  </w:num>
  <w:num w:numId="8">
    <w:abstractNumId w:val="17"/>
  </w:num>
  <w:num w:numId="9">
    <w:abstractNumId w:val="9"/>
  </w:num>
  <w:num w:numId="10">
    <w:abstractNumId w:val="3"/>
  </w:num>
  <w:num w:numId="11">
    <w:abstractNumId w:val="13"/>
  </w:num>
  <w:num w:numId="12">
    <w:abstractNumId w:val="21"/>
  </w:num>
  <w:num w:numId="13">
    <w:abstractNumId w:val="2"/>
  </w:num>
  <w:num w:numId="14">
    <w:abstractNumId w:val="6"/>
  </w:num>
  <w:num w:numId="15">
    <w:abstractNumId w:val="1"/>
  </w:num>
  <w:num w:numId="16">
    <w:abstractNumId w:val="8"/>
  </w:num>
  <w:num w:numId="17">
    <w:abstractNumId w:val="11"/>
  </w:num>
  <w:num w:numId="18">
    <w:abstractNumId w:val="19"/>
  </w:num>
  <w:num w:numId="19">
    <w:abstractNumId w:val="10"/>
  </w:num>
  <w:num w:numId="20">
    <w:abstractNumId w:val="16"/>
  </w:num>
  <w:num w:numId="21">
    <w:abstractNumId w:val="12"/>
  </w:num>
  <w:num w:numId="22">
    <w:abstractNumId w:val="0"/>
  </w:num>
  <w:num w:numId="23">
    <w:abstractNumId w:val="18"/>
  </w:num>
  <w:num w:numId="24">
    <w:abstractNumId w:val="23"/>
  </w:num>
  <w:num w:numId="25">
    <w:abstractNumId w:val="23"/>
  </w:num>
  <w:num w:numId="26">
    <w:abstractNumId w:val="2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20"/>
    <w:rsid w:val="00717BDB"/>
    <w:rsid w:val="00B4063C"/>
    <w:rsid w:val="00CD5820"/>
    <w:rsid w:val="00DA62EE"/>
    <w:rsid w:val="00F65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15E20876-DFD2-9D4C-B024-069D296E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820"/>
  </w:style>
  <w:style w:type="paragraph" w:styleId="1">
    <w:name w:val="heading 1"/>
    <w:basedOn w:val="a"/>
    <w:next w:val="a"/>
    <w:link w:val="10"/>
    <w:uiPriority w:val="9"/>
    <w:qFormat/>
    <w:rsid w:val="00CD5820"/>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2">
    <w:name w:val="heading 2"/>
    <w:basedOn w:val="a"/>
    <w:next w:val="a"/>
    <w:link w:val="20"/>
    <w:uiPriority w:val="9"/>
    <w:unhideWhenUsed/>
    <w:qFormat/>
    <w:rsid w:val="00CD5820"/>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3">
    <w:name w:val="heading 3"/>
    <w:basedOn w:val="a"/>
    <w:next w:val="a"/>
    <w:link w:val="30"/>
    <w:uiPriority w:val="9"/>
    <w:unhideWhenUsed/>
    <w:qFormat/>
    <w:rsid w:val="00CD5820"/>
    <w:pPr>
      <w:keepNext/>
      <w:keepLines/>
      <w:spacing w:before="200" w:after="0"/>
      <w:outlineLvl w:val="2"/>
    </w:pPr>
    <w:rPr>
      <w:rFonts w:asciiTheme="majorHAnsi" w:eastAsiaTheme="majorEastAsia" w:hAnsiTheme="majorHAnsi" w:cstheme="majorBidi"/>
      <w:b/>
      <w:bCs/>
      <w:color w:val="052F61" w:themeColor="accent1"/>
    </w:rPr>
  </w:style>
  <w:style w:type="paragraph" w:styleId="4">
    <w:name w:val="heading 4"/>
    <w:basedOn w:val="a"/>
    <w:next w:val="a"/>
    <w:link w:val="40"/>
    <w:uiPriority w:val="9"/>
    <w:unhideWhenUsed/>
    <w:qFormat/>
    <w:rsid w:val="00CD5820"/>
    <w:pPr>
      <w:keepNext/>
      <w:keepLines/>
      <w:spacing w:before="200" w:after="0"/>
      <w:outlineLvl w:val="3"/>
    </w:pPr>
    <w:rPr>
      <w:rFonts w:asciiTheme="majorHAnsi" w:eastAsiaTheme="majorEastAsia" w:hAnsiTheme="majorHAnsi" w:cstheme="majorBidi"/>
      <w:b/>
      <w:bCs/>
      <w:i/>
      <w:iCs/>
      <w:color w:val="052F61" w:themeColor="accent1"/>
    </w:rPr>
  </w:style>
  <w:style w:type="paragraph" w:styleId="5">
    <w:name w:val="heading 5"/>
    <w:basedOn w:val="a"/>
    <w:next w:val="a"/>
    <w:link w:val="50"/>
    <w:uiPriority w:val="9"/>
    <w:unhideWhenUsed/>
    <w:qFormat/>
    <w:rsid w:val="00CD5820"/>
    <w:pPr>
      <w:keepNext/>
      <w:keepLines/>
      <w:spacing w:before="200" w:after="0"/>
      <w:outlineLvl w:val="4"/>
    </w:pPr>
    <w:rPr>
      <w:rFonts w:asciiTheme="majorHAnsi" w:eastAsiaTheme="majorEastAsia" w:hAnsiTheme="majorHAnsi" w:cstheme="majorBidi"/>
      <w:color w:val="021730" w:themeColor="accent1" w:themeShade="7F"/>
    </w:rPr>
  </w:style>
  <w:style w:type="paragraph" w:styleId="6">
    <w:name w:val="heading 6"/>
    <w:basedOn w:val="a"/>
    <w:next w:val="a"/>
    <w:link w:val="60"/>
    <w:uiPriority w:val="9"/>
    <w:semiHidden/>
    <w:unhideWhenUsed/>
    <w:qFormat/>
    <w:rsid w:val="00CD5820"/>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7">
    <w:name w:val="heading 7"/>
    <w:basedOn w:val="a"/>
    <w:next w:val="a"/>
    <w:link w:val="70"/>
    <w:uiPriority w:val="9"/>
    <w:semiHidden/>
    <w:unhideWhenUsed/>
    <w:qFormat/>
    <w:rsid w:val="00CD582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D5820"/>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9">
    <w:name w:val="heading 9"/>
    <w:basedOn w:val="a"/>
    <w:next w:val="a"/>
    <w:link w:val="90"/>
    <w:uiPriority w:val="9"/>
    <w:semiHidden/>
    <w:unhideWhenUsed/>
    <w:qFormat/>
    <w:rsid w:val="00CD582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見出し 1 (文字)"/>
    <w:basedOn w:val="a0"/>
    <w:link w:val="1"/>
    <w:uiPriority w:val="9"/>
    <w:rsid w:val="00CD5820"/>
    <w:rPr>
      <w:rFonts w:asciiTheme="majorHAnsi" w:eastAsiaTheme="majorEastAsia" w:hAnsiTheme="majorHAnsi" w:cstheme="majorBidi"/>
      <w:b/>
      <w:bCs/>
      <w:color w:val="032348" w:themeColor="accent1" w:themeShade="BF"/>
      <w:sz w:val="28"/>
      <w:szCs w:val="28"/>
    </w:rPr>
  </w:style>
  <w:style w:type="paragraph" w:styleId="Web">
    <w:name w:val="Normal (Web)"/>
    <w:basedOn w:val="a"/>
    <w:uiPriority w:val="99"/>
    <w:semiHidden/>
    <w:unhideWhenUsed/>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0">
    <w:name w:val="見出し 2 (文字)"/>
    <w:basedOn w:val="a0"/>
    <w:link w:val="2"/>
    <w:uiPriority w:val="9"/>
    <w:rsid w:val="00CD5820"/>
    <w:rPr>
      <w:rFonts w:asciiTheme="majorHAnsi" w:eastAsiaTheme="majorEastAsia" w:hAnsiTheme="majorHAnsi" w:cstheme="majorBidi"/>
      <w:b/>
      <w:bCs/>
      <w:color w:val="052F61" w:themeColor="accent1"/>
      <w:sz w:val="26"/>
      <w:szCs w:val="26"/>
    </w:rPr>
  </w:style>
  <w:style w:type="character" w:customStyle="1" w:styleId="confluence-embedded-file-wrapper">
    <w:name w:val="confluence-embedded-file-wrapper"/>
    <w:basedOn w:val="a0"/>
  </w:style>
  <w:style w:type="character" w:styleId="a5">
    <w:name w:val="Strong"/>
    <w:basedOn w:val="a0"/>
    <w:uiPriority w:val="22"/>
    <w:qFormat/>
    <w:rsid w:val="00CD5820"/>
    <w:rPr>
      <w:b/>
      <w:bCs/>
    </w:rPr>
  </w:style>
  <w:style w:type="character" w:customStyle="1" w:styleId="30">
    <w:name w:val="見出し 3 (文字)"/>
    <w:basedOn w:val="a0"/>
    <w:link w:val="3"/>
    <w:uiPriority w:val="9"/>
    <w:rsid w:val="00CD5820"/>
    <w:rPr>
      <w:rFonts w:asciiTheme="majorHAnsi" w:eastAsiaTheme="majorEastAsia" w:hAnsiTheme="majorHAnsi" w:cstheme="majorBidi"/>
      <w:b/>
      <w:bCs/>
      <w:color w:val="052F61" w:themeColor="accent1"/>
    </w:rPr>
  </w:style>
  <w:style w:type="character" w:customStyle="1" w:styleId="40">
    <w:name w:val="見出し 4 (文字)"/>
    <w:basedOn w:val="a0"/>
    <w:link w:val="4"/>
    <w:uiPriority w:val="9"/>
    <w:rsid w:val="00CD5820"/>
    <w:rPr>
      <w:rFonts w:asciiTheme="majorHAnsi" w:eastAsiaTheme="majorEastAsia" w:hAnsiTheme="majorHAnsi" w:cstheme="majorBidi"/>
      <w:b/>
      <w:bCs/>
      <w:i/>
      <w:iCs/>
      <w:color w:val="052F61" w:themeColor="accent1"/>
    </w:rPr>
  </w:style>
  <w:style w:type="character" w:customStyle="1" w:styleId="50">
    <w:name w:val="見出し 5 (文字)"/>
    <w:basedOn w:val="a0"/>
    <w:link w:val="5"/>
    <w:uiPriority w:val="9"/>
    <w:rsid w:val="00CD5820"/>
    <w:rPr>
      <w:rFonts w:asciiTheme="majorHAnsi" w:eastAsiaTheme="majorEastAsia" w:hAnsiTheme="majorHAnsi" w:cstheme="majorBidi"/>
      <w:color w:val="021730" w:themeColor="accent1" w:themeShade="7F"/>
    </w:rPr>
  </w:style>
  <w:style w:type="paragraph" w:styleId="a6">
    <w:name w:val="Balloon Text"/>
    <w:basedOn w:val="a"/>
    <w:link w:val="a7"/>
    <w:uiPriority w:val="99"/>
    <w:semiHidden/>
    <w:unhideWhenUsed/>
    <w:rsid w:val="00CD5820"/>
    <w:rPr>
      <w:rFonts w:ascii="ＭＳ 明朝" w:eastAsia="ＭＳ 明朝"/>
      <w:sz w:val="18"/>
      <w:szCs w:val="18"/>
    </w:rPr>
  </w:style>
  <w:style w:type="character" w:customStyle="1" w:styleId="a7">
    <w:name w:val="吹き出し (文字)"/>
    <w:basedOn w:val="a0"/>
    <w:link w:val="a6"/>
    <w:uiPriority w:val="99"/>
    <w:semiHidden/>
    <w:rsid w:val="00CD5820"/>
    <w:rPr>
      <w:rFonts w:ascii="ＭＳ 明朝" w:eastAsia="ＭＳ 明朝" w:hAnsi="ＭＳ Ｐゴシック" w:cs="ＭＳ Ｐゴシック"/>
      <w:sz w:val="18"/>
      <w:szCs w:val="18"/>
    </w:rPr>
  </w:style>
  <w:style w:type="character" w:customStyle="1" w:styleId="60">
    <w:name w:val="見出し 6 (文字)"/>
    <w:basedOn w:val="a0"/>
    <w:link w:val="6"/>
    <w:uiPriority w:val="9"/>
    <w:semiHidden/>
    <w:rsid w:val="00CD5820"/>
    <w:rPr>
      <w:rFonts w:asciiTheme="majorHAnsi" w:eastAsiaTheme="majorEastAsia" w:hAnsiTheme="majorHAnsi" w:cstheme="majorBidi"/>
      <w:i/>
      <w:iCs/>
      <w:color w:val="021730" w:themeColor="accent1" w:themeShade="7F"/>
    </w:rPr>
  </w:style>
  <w:style w:type="character" w:customStyle="1" w:styleId="70">
    <w:name w:val="見出し 7 (文字)"/>
    <w:basedOn w:val="a0"/>
    <w:link w:val="7"/>
    <w:uiPriority w:val="9"/>
    <w:semiHidden/>
    <w:rsid w:val="00CD5820"/>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CD5820"/>
    <w:rPr>
      <w:rFonts w:asciiTheme="majorHAnsi" w:eastAsiaTheme="majorEastAsia" w:hAnsiTheme="majorHAnsi" w:cstheme="majorBidi"/>
      <w:color w:val="052F61" w:themeColor="accent1"/>
      <w:sz w:val="20"/>
      <w:szCs w:val="20"/>
    </w:rPr>
  </w:style>
  <w:style w:type="character" w:customStyle="1" w:styleId="90">
    <w:name w:val="見出し 9 (文字)"/>
    <w:basedOn w:val="a0"/>
    <w:link w:val="9"/>
    <w:uiPriority w:val="9"/>
    <w:semiHidden/>
    <w:rsid w:val="00CD5820"/>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CD5820"/>
    <w:pPr>
      <w:spacing w:line="240" w:lineRule="auto"/>
    </w:pPr>
    <w:rPr>
      <w:b/>
      <w:bCs/>
      <w:color w:val="052F61" w:themeColor="accent1"/>
      <w:sz w:val="18"/>
      <w:szCs w:val="18"/>
    </w:rPr>
  </w:style>
  <w:style w:type="paragraph" w:styleId="a9">
    <w:name w:val="Title"/>
    <w:basedOn w:val="a"/>
    <w:next w:val="a"/>
    <w:link w:val="aa"/>
    <w:uiPriority w:val="10"/>
    <w:qFormat/>
    <w:rsid w:val="00CD5820"/>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kern w:val="28"/>
      <w:sz w:val="52"/>
      <w:szCs w:val="52"/>
    </w:rPr>
  </w:style>
  <w:style w:type="character" w:customStyle="1" w:styleId="aa">
    <w:name w:val="表題 (文字)"/>
    <w:basedOn w:val="a0"/>
    <w:link w:val="a9"/>
    <w:uiPriority w:val="10"/>
    <w:rsid w:val="00CD5820"/>
    <w:rPr>
      <w:rFonts w:asciiTheme="majorHAnsi" w:eastAsiaTheme="majorEastAsia" w:hAnsiTheme="majorHAnsi" w:cstheme="majorBidi"/>
      <w:color w:val="0F486E" w:themeColor="text2" w:themeShade="BF"/>
      <w:spacing w:val="5"/>
      <w:kern w:val="28"/>
      <w:sz w:val="52"/>
      <w:szCs w:val="52"/>
    </w:rPr>
  </w:style>
  <w:style w:type="paragraph" w:styleId="ab">
    <w:name w:val="Subtitle"/>
    <w:basedOn w:val="a"/>
    <w:next w:val="a"/>
    <w:link w:val="ac"/>
    <w:uiPriority w:val="11"/>
    <w:qFormat/>
    <w:rsid w:val="00CD5820"/>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ac">
    <w:name w:val="副題 (文字)"/>
    <w:basedOn w:val="a0"/>
    <w:link w:val="ab"/>
    <w:uiPriority w:val="11"/>
    <w:rsid w:val="00CD5820"/>
    <w:rPr>
      <w:rFonts w:asciiTheme="majorHAnsi" w:eastAsiaTheme="majorEastAsia" w:hAnsiTheme="majorHAnsi" w:cstheme="majorBidi"/>
      <w:i/>
      <w:iCs/>
      <w:color w:val="052F61" w:themeColor="accent1"/>
      <w:spacing w:val="15"/>
      <w:sz w:val="24"/>
      <w:szCs w:val="24"/>
    </w:rPr>
  </w:style>
  <w:style w:type="character" w:styleId="ad">
    <w:name w:val="Emphasis"/>
    <w:basedOn w:val="a0"/>
    <w:uiPriority w:val="20"/>
    <w:qFormat/>
    <w:rsid w:val="00CD5820"/>
    <w:rPr>
      <w:i/>
      <w:iCs/>
    </w:rPr>
  </w:style>
  <w:style w:type="paragraph" w:styleId="ae">
    <w:name w:val="No Spacing"/>
    <w:link w:val="af"/>
    <w:uiPriority w:val="1"/>
    <w:qFormat/>
    <w:rsid w:val="00CD5820"/>
    <w:pPr>
      <w:spacing w:after="0" w:line="240" w:lineRule="auto"/>
    </w:pPr>
  </w:style>
  <w:style w:type="character" w:customStyle="1" w:styleId="af">
    <w:name w:val="行間詰め (文字)"/>
    <w:basedOn w:val="a0"/>
    <w:link w:val="ae"/>
    <w:uiPriority w:val="1"/>
    <w:rsid w:val="00CD5820"/>
  </w:style>
  <w:style w:type="paragraph" w:styleId="af0">
    <w:name w:val="List Paragraph"/>
    <w:basedOn w:val="a"/>
    <w:uiPriority w:val="34"/>
    <w:qFormat/>
    <w:rsid w:val="00CD5820"/>
    <w:pPr>
      <w:ind w:left="720"/>
      <w:contextualSpacing/>
    </w:pPr>
  </w:style>
  <w:style w:type="paragraph" w:styleId="af1">
    <w:name w:val="Quote"/>
    <w:basedOn w:val="a"/>
    <w:next w:val="a"/>
    <w:link w:val="af2"/>
    <w:uiPriority w:val="29"/>
    <w:qFormat/>
    <w:rsid w:val="00CD5820"/>
    <w:rPr>
      <w:i/>
      <w:iCs/>
      <w:color w:val="000000" w:themeColor="text1"/>
    </w:rPr>
  </w:style>
  <w:style w:type="character" w:customStyle="1" w:styleId="af2">
    <w:name w:val="引用文 (文字)"/>
    <w:basedOn w:val="a0"/>
    <w:link w:val="af1"/>
    <w:uiPriority w:val="29"/>
    <w:rsid w:val="00CD5820"/>
    <w:rPr>
      <w:i/>
      <w:iCs/>
      <w:color w:val="000000" w:themeColor="text1"/>
    </w:rPr>
  </w:style>
  <w:style w:type="paragraph" w:styleId="21">
    <w:name w:val="Intense Quote"/>
    <w:basedOn w:val="a"/>
    <w:next w:val="a"/>
    <w:link w:val="22"/>
    <w:uiPriority w:val="30"/>
    <w:qFormat/>
    <w:rsid w:val="00CD5820"/>
    <w:pPr>
      <w:pBdr>
        <w:bottom w:val="single" w:sz="4" w:space="4" w:color="052F61" w:themeColor="accent1"/>
      </w:pBdr>
      <w:spacing w:before="200" w:after="280"/>
      <w:ind w:left="936" w:right="936"/>
    </w:pPr>
    <w:rPr>
      <w:b/>
      <w:bCs/>
      <w:i/>
      <w:iCs/>
      <w:color w:val="052F61" w:themeColor="accent1"/>
    </w:rPr>
  </w:style>
  <w:style w:type="character" w:customStyle="1" w:styleId="22">
    <w:name w:val="引用文 2 (文字)"/>
    <w:basedOn w:val="a0"/>
    <w:link w:val="21"/>
    <w:uiPriority w:val="30"/>
    <w:rsid w:val="00CD5820"/>
    <w:rPr>
      <w:b/>
      <w:bCs/>
      <w:i/>
      <w:iCs/>
      <w:color w:val="052F61" w:themeColor="accent1"/>
    </w:rPr>
  </w:style>
  <w:style w:type="character" w:styleId="af3">
    <w:name w:val="Subtle Emphasis"/>
    <w:basedOn w:val="a0"/>
    <w:uiPriority w:val="19"/>
    <w:qFormat/>
    <w:rsid w:val="00CD5820"/>
    <w:rPr>
      <w:i/>
      <w:iCs/>
      <w:color w:val="808080" w:themeColor="text1" w:themeTint="7F"/>
    </w:rPr>
  </w:style>
  <w:style w:type="character" w:styleId="23">
    <w:name w:val="Intense Emphasis"/>
    <w:basedOn w:val="a0"/>
    <w:uiPriority w:val="21"/>
    <w:qFormat/>
    <w:rsid w:val="00CD5820"/>
    <w:rPr>
      <w:b/>
      <w:bCs/>
      <w:i/>
      <w:iCs/>
      <w:color w:val="052F61" w:themeColor="accent1"/>
    </w:rPr>
  </w:style>
  <w:style w:type="character" w:styleId="af4">
    <w:name w:val="Subtle Reference"/>
    <w:basedOn w:val="a0"/>
    <w:uiPriority w:val="31"/>
    <w:qFormat/>
    <w:rsid w:val="00CD5820"/>
    <w:rPr>
      <w:smallCaps/>
      <w:color w:val="A50E82" w:themeColor="accent2"/>
      <w:u w:val="single"/>
    </w:rPr>
  </w:style>
  <w:style w:type="character" w:styleId="24">
    <w:name w:val="Intense Reference"/>
    <w:basedOn w:val="a0"/>
    <w:uiPriority w:val="32"/>
    <w:qFormat/>
    <w:rsid w:val="00CD5820"/>
    <w:rPr>
      <w:b/>
      <w:bCs/>
      <w:smallCaps/>
      <w:color w:val="A50E82" w:themeColor="accent2"/>
      <w:spacing w:val="5"/>
      <w:u w:val="single"/>
    </w:rPr>
  </w:style>
  <w:style w:type="character" w:styleId="af5">
    <w:name w:val="Book Title"/>
    <w:basedOn w:val="a0"/>
    <w:uiPriority w:val="33"/>
    <w:qFormat/>
    <w:rsid w:val="00CD5820"/>
    <w:rPr>
      <w:b/>
      <w:bCs/>
      <w:smallCaps/>
      <w:spacing w:val="5"/>
    </w:rPr>
  </w:style>
  <w:style w:type="paragraph" w:styleId="af6">
    <w:name w:val="TOC Heading"/>
    <w:basedOn w:val="1"/>
    <w:next w:val="a"/>
    <w:uiPriority w:val="39"/>
    <w:semiHidden/>
    <w:unhideWhenUsed/>
    <w:qFormat/>
    <w:rsid w:val="00CD5820"/>
    <w:pPr>
      <w:outlineLvl w:val="9"/>
    </w:pPr>
  </w:style>
  <w:style w:type="paragraph" w:customStyle="1" w:styleId="PersonalName">
    <w:name w:val="Personal Name"/>
    <w:basedOn w:val="a9"/>
    <w:rsid w:val="00CD5820"/>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02799">
      <w:marLeft w:val="0"/>
      <w:marRight w:val="0"/>
      <w:marTop w:val="0"/>
      <w:marBottom w:val="0"/>
      <w:divBdr>
        <w:top w:val="none" w:sz="0" w:space="0" w:color="auto"/>
        <w:left w:val="none" w:sz="0" w:space="0" w:color="auto"/>
        <w:bottom w:val="none" w:sz="0" w:space="0" w:color="auto"/>
        <w:right w:val="none" w:sz="0" w:space="0" w:color="auto"/>
      </w:divBdr>
    </w:div>
    <w:div w:id="1518275840">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file:///C:/9528e95783156724faca6494a2ea649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46aa916b15a81f995186225c05795e3d" TargetMode="External"/></Relationships>
</file>

<file path=word/theme/theme1.xml><?xml version="1.0" encoding="utf-8"?>
<a:theme xmlns:a="http://schemas.openxmlformats.org/drawingml/2006/main" name="スライス">
  <a:themeElements>
    <a:clrScheme name="スライス">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スライス">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スライス">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341BE-6A1A-944A-9D95-6CBF11DE0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13</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ステラロボ設計</dc:title>
  <dc:subject/>
  <dc:creator>田中悟志</dc:creator>
  <cp:keywords/>
  <dc:description/>
  <cp:lastModifiedBy>田中悟志</cp:lastModifiedBy>
  <cp:revision>3</cp:revision>
  <dcterms:created xsi:type="dcterms:W3CDTF">2020-05-07T11:30:00Z</dcterms:created>
  <dcterms:modified xsi:type="dcterms:W3CDTF">2020-05-08T03:12:00Z</dcterms:modified>
</cp:coreProperties>
</file>